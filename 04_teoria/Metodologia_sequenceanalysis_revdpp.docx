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6FF2" w14:textId="5CE48C6D" w:rsidR="00E1040B" w:rsidRPr="003C3657" w:rsidRDefault="00306E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365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3C3657">
        <w:rPr>
          <w:rFonts w:ascii="Times New Roman" w:hAnsi="Times New Roman" w:cs="Times New Roman"/>
          <w:b/>
          <w:bCs/>
          <w:sz w:val="24"/>
          <w:szCs w:val="24"/>
        </w:rPr>
        <w:t>etodologia.</w:t>
      </w:r>
    </w:p>
    <w:p w14:paraId="02A1530B" w14:textId="578F6A93" w:rsidR="003C3657" w:rsidRDefault="003C3657" w:rsidP="00360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3657">
        <w:rPr>
          <w:rFonts w:ascii="Times New Roman" w:hAnsi="Times New Roman" w:cs="Times New Roman"/>
          <w:b/>
          <w:bCs/>
          <w:sz w:val="24"/>
          <w:szCs w:val="24"/>
        </w:rPr>
        <w:t>Dados.</w:t>
      </w:r>
    </w:p>
    <w:p w14:paraId="33F861BF" w14:textId="4A25617A" w:rsidR="003C3657" w:rsidRDefault="009A21B3" w:rsidP="004517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intuito de avaliar a trajetória dos trabalhadores por conta própria (TCP), foram acessados </w:t>
      </w:r>
      <w:r w:rsidR="00451771" w:rsidRPr="00451771">
        <w:rPr>
          <w:rFonts w:ascii="Times New Roman" w:hAnsi="Times New Roman" w:cs="Times New Roman"/>
          <w:sz w:val="24"/>
          <w:szCs w:val="24"/>
        </w:rPr>
        <w:t>dados da Pesquisa Nacional por Amostragem de Domicílio Contínua (</w:t>
      </w:r>
      <w:proofErr w:type="spellStart"/>
      <w:r w:rsidR="00451771" w:rsidRPr="00451771">
        <w:rPr>
          <w:rFonts w:ascii="Times New Roman" w:hAnsi="Times New Roman" w:cs="Times New Roman"/>
          <w:sz w:val="24"/>
          <w:szCs w:val="24"/>
        </w:rPr>
        <w:t>P</w:t>
      </w:r>
      <w:r w:rsidR="0085057F">
        <w:rPr>
          <w:rFonts w:ascii="Times New Roman" w:hAnsi="Times New Roman" w:cs="Times New Roman"/>
          <w:sz w:val="24"/>
          <w:szCs w:val="24"/>
        </w:rPr>
        <w:t>NADc</w:t>
      </w:r>
      <w:proofErr w:type="spellEnd"/>
      <w:r w:rsidR="00451771" w:rsidRPr="00451771">
        <w:rPr>
          <w:rFonts w:ascii="Times New Roman" w:hAnsi="Times New Roman" w:cs="Times New Roman"/>
          <w:sz w:val="24"/>
          <w:szCs w:val="24"/>
        </w:rPr>
        <w:t>)</w:t>
      </w:r>
      <w:r w:rsidR="008505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conduzida pelo </w:t>
      </w:r>
      <w:r w:rsidR="0085057F">
        <w:rPr>
          <w:rFonts w:ascii="Times New Roman" w:hAnsi="Times New Roman" w:cs="Times New Roman"/>
          <w:sz w:val="24"/>
          <w:szCs w:val="24"/>
        </w:rPr>
        <w:t xml:space="preserve">Instituto Brasileiro de Geografia e Estatística (IBGE), entre </w:t>
      </w:r>
      <w:r w:rsidR="00451771" w:rsidRPr="00451771">
        <w:rPr>
          <w:rFonts w:ascii="Times New Roman" w:hAnsi="Times New Roman" w:cs="Times New Roman"/>
          <w:sz w:val="24"/>
          <w:szCs w:val="24"/>
        </w:rPr>
        <w:t>o</w:t>
      </w:r>
      <w:r w:rsidR="006776BB">
        <w:rPr>
          <w:rFonts w:ascii="Times New Roman" w:hAnsi="Times New Roman" w:cs="Times New Roman"/>
          <w:sz w:val="24"/>
          <w:szCs w:val="24"/>
        </w:rPr>
        <w:t xml:space="preserve"> primeiro trimestre</w:t>
      </w:r>
      <w:r w:rsidR="00451771" w:rsidRPr="00451771">
        <w:rPr>
          <w:rFonts w:ascii="Times New Roman" w:hAnsi="Times New Roman" w:cs="Times New Roman"/>
          <w:sz w:val="24"/>
          <w:szCs w:val="24"/>
        </w:rPr>
        <w:t xml:space="preserve"> anos de 2023 e</w:t>
      </w:r>
      <w:r w:rsidR="006776BB">
        <w:rPr>
          <w:rFonts w:ascii="Times New Roman" w:hAnsi="Times New Roman" w:cs="Times New Roman"/>
          <w:sz w:val="24"/>
          <w:szCs w:val="24"/>
        </w:rPr>
        <w:t xml:space="preserve"> o último de</w:t>
      </w:r>
      <w:r w:rsidR="00451771" w:rsidRPr="00451771">
        <w:rPr>
          <w:rFonts w:ascii="Times New Roman" w:hAnsi="Times New Roman" w:cs="Times New Roman"/>
          <w:sz w:val="24"/>
          <w:szCs w:val="24"/>
        </w:rPr>
        <w:t xml:space="preserve"> 2024. A </w:t>
      </w:r>
      <w:proofErr w:type="spellStart"/>
      <w:r w:rsidR="0085057F">
        <w:rPr>
          <w:rFonts w:ascii="Times New Roman" w:hAnsi="Times New Roman" w:cs="Times New Roman"/>
          <w:sz w:val="24"/>
          <w:szCs w:val="24"/>
        </w:rPr>
        <w:t>PNADc</w:t>
      </w:r>
      <w:proofErr w:type="spellEnd"/>
      <w:r w:rsidR="00451771" w:rsidRPr="00451771">
        <w:rPr>
          <w:rFonts w:ascii="Times New Roman" w:hAnsi="Times New Roman" w:cs="Times New Roman"/>
          <w:sz w:val="24"/>
          <w:szCs w:val="24"/>
        </w:rPr>
        <w:t xml:space="preserve"> é realizada trimestralmente e acompanha </w:t>
      </w:r>
      <w:r w:rsidR="0085057F">
        <w:rPr>
          <w:rFonts w:ascii="Times New Roman" w:hAnsi="Times New Roman" w:cs="Times New Roman"/>
          <w:sz w:val="24"/>
          <w:szCs w:val="24"/>
        </w:rPr>
        <w:t xml:space="preserve">domicílios </w:t>
      </w:r>
      <w:r w:rsidR="00451771" w:rsidRPr="00451771">
        <w:rPr>
          <w:rFonts w:ascii="Times New Roman" w:hAnsi="Times New Roman" w:cs="Times New Roman"/>
          <w:sz w:val="24"/>
          <w:szCs w:val="24"/>
        </w:rPr>
        <w:t xml:space="preserve">ao longo de 5 trimestres consecutivos, sendo que todos os períodos </w:t>
      </w:r>
      <w:r>
        <w:rPr>
          <w:rFonts w:ascii="Times New Roman" w:hAnsi="Times New Roman" w:cs="Times New Roman"/>
          <w:sz w:val="24"/>
          <w:szCs w:val="24"/>
        </w:rPr>
        <w:t xml:space="preserve">possuem </w:t>
      </w:r>
      <w:r w:rsidR="00451771" w:rsidRPr="00451771">
        <w:rPr>
          <w:rFonts w:ascii="Times New Roman" w:hAnsi="Times New Roman" w:cs="Times New Roman"/>
          <w:sz w:val="24"/>
          <w:szCs w:val="24"/>
        </w:rPr>
        <w:t>tem um grupo amostral iniciando e finalizando a pesquisa. Dessa forma, ao longo de 8 trimestres, 4 grupos amostrais completam a pesquisa</w:t>
      </w:r>
      <w:r w:rsidR="00791B39">
        <w:rPr>
          <w:rFonts w:ascii="Times New Roman" w:hAnsi="Times New Roman" w:cs="Times New Roman"/>
          <w:sz w:val="24"/>
          <w:szCs w:val="24"/>
        </w:rPr>
        <w:t xml:space="preserve"> (IBGE, 2025)</w:t>
      </w:r>
      <w:r w:rsidR="00451771" w:rsidRPr="00451771">
        <w:rPr>
          <w:rFonts w:ascii="Times New Roman" w:hAnsi="Times New Roman" w:cs="Times New Roman"/>
          <w:sz w:val="24"/>
          <w:szCs w:val="24"/>
        </w:rPr>
        <w:t>.</w:t>
      </w:r>
    </w:p>
    <w:p w14:paraId="2B2DCCC8" w14:textId="74CD41FD" w:rsidR="00435FD3" w:rsidRDefault="009A21B3" w:rsidP="009A21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variável objeto de análise foi a que descreve a ocupação do entrevistado na semana anterior. A variável é categórica e pode assumir nove alternativas, conforme a coluna “Antes do tratamento” do quadro 1. Para a finalidade da presente análise, foi realizado um tratamento que considerou apenas as seguintes categorias: Empregado do setor privado, Trabalhador doméstico, Trabalhador por conta própria, Empregador, Fora da Força de Trabalho, Desocupado. Ademais, algumas categorias iniciais foram agrupadas (ex.: empregado do setor privado e trabalhador doméstico), conforme ilustrado no quadro 1.</w:t>
      </w:r>
      <w:r w:rsidR="00EF7D0F">
        <w:rPr>
          <w:rFonts w:ascii="Times New Roman" w:hAnsi="Times New Roman" w:cs="Times New Roman"/>
          <w:sz w:val="24"/>
          <w:szCs w:val="24"/>
        </w:rPr>
        <w:t xml:space="preserve"> Os tratamentos implicaram em uma amostra de 43.527.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0A0A51" w14:textId="6FF82ED1" w:rsidR="009A21B3" w:rsidRDefault="009A21B3" w:rsidP="000502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Quadro 1 – Tratamentos de grupos ocupacionais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2835"/>
        <w:gridCol w:w="1836"/>
      </w:tblGrid>
      <w:tr w:rsidR="009D59C5" w:rsidRPr="009D59C5" w14:paraId="683BEED2" w14:textId="77777777" w:rsidTr="00FD36BF">
        <w:tc>
          <w:tcPr>
            <w:tcW w:w="3823" w:type="dxa"/>
            <w:vAlign w:val="center"/>
          </w:tcPr>
          <w:p w14:paraId="590FC663" w14:textId="1508054C" w:rsidR="009D59C5" w:rsidRPr="009D59C5" w:rsidRDefault="009D59C5" w:rsidP="00FD36B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59C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Antes do tratamento</w:t>
            </w:r>
          </w:p>
        </w:tc>
        <w:tc>
          <w:tcPr>
            <w:tcW w:w="2835" w:type="dxa"/>
            <w:vAlign w:val="center"/>
          </w:tcPr>
          <w:p w14:paraId="4D3AA692" w14:textId="1AF5BD39" w:rsidR="009D59C5" w:rsidRPr="009D59C5" w:rsidRDefault="009D59C5" w:rsidP="00FD36B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59C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Após o tratamento</w:t>
            </w:r>
          </w:p>
        </w:tc>
        <w:tc>
          <w:tcPr>
            <w:tcW w:w="1836" w:type="dxa"/>
          </w:tcPr>
          <w:p w14:paraId="5E150A60" w14:textId="35C7B81B" w:rsidR="009D59C5" w:rsidRPr="009D59C5" w:rsidRDefault="009D59C5" w:rsidP="00FD3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59C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Sigla</w:t>
            </w:r>
          </w:p>
        </w:tc>
      </w:tr>
      <w:tr w:rsidR="009D59C5" w:rsidRPr="009D59C5" w14:paraId="3DCC983E" w14:textId="77777777" w:rsidTr="00FD36BF">
        <w:tc>
          <w:tcPr>
            <w:tcW w:w="3823" w:type="dxa"/>
            <w:vAlign w:val="center"/>
          </w:tcPr>
          <w:p w14:paraId="7A31D72D" w14:textId="5B539A6E" w:rsidR="009D59C5" w:rsidRPr="009D59C5" w:rsidRDefault="009D59C5" w:rsidP="00FD3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59C5">
              <w:rPr>
                <w:rFonts w:ascii="Times New Roman" w:hAnsi="Times New Roman" w:cs="Times New Roman"/>
                <w:sz w:val="20"/>
                <w:szCs w:val="20"/>
              </w:rPr>
              <w:t>Empregado do setor privado</w:t>
            </w:r>
          </w:p>
        </w:tc>
        <w:tc>
          <w:tcPr>
            <w:tcW w:w="2835" w:type="dxa"/>
            <w:vMerge w:val="restart"/>
            <w:vAlign w:val="center"/>
          </w:tcPr>
          <w:p w14:paraId="6518D62D" w14:textId="209C27AA" w:rsidR="009D59C5" w:rsidRPr="009D59C5" w:rsidRDefault="009D59C5" w:rsidP="00FD36B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Empregado do setor privado</w:t>
            </w:r>
          </w:p>
        </w:tc>
        <w:tc>
          <w:tcPr>
            <w:tcW w:w="1836" w:type="dxa"/>
            <w:vMerge w:val="restart"/>
            <w:vAlign w:val="center"/>
          </w:tcPr>
          <w:p w14:paraId="04DD6DDE" w14:textId="1D860E98" w:rsidR="009D59C5" w:rsidRPr="009D59C5" w:rsidRDefault="00897D05" w:rsidP="00FD36B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</w:t>
            </w:r>
          </w:p>
        </w:tc>
      </w:tr>
      <w:tr w:rsidR="009D59C5" w:rsidRPr="009D59C5" w14:paraId="0C6A95E2" w14:textId="77777777" w:rsidTr="00FD36BF">
        <w:tc>
          <w:tcPr>
            <w:tcW w:w="3823" w:type="dxa"/>
            <w:vAlign w:val="center"/>
          </w:tcPr>
          <w:p w14:paraId="6CF95E02" w14:textId="43698D94" w:rsidR="009D59C5" w:rsidRPr="009D59C5" w:rsidRDefault="009D59C5" w:rsidP="00FD3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59C5">
              <w:rPr>
                <w:rFonts w:ascii="Times New Roman" w:hAnsi="Times New Roman" w:cs="Times New Roman"/>
                <w:sz w:val="20"/>
                <w:szCs w:val="20"/>
              </w:rPr>
              <w:t>Trabalhador doméstico</w:t>
            </w:r>
          </w:p>
        </w:tc>
        <w:tc>
          <w:tcPr>
            <w:tcW w:w="2835" w:type="dxa"/>
            <w:vMerge/>
            <w:vAlign w:val="center"/>
          </w:tcPr>
          <w:p w14:paraId="35986A9D" w14:textId="77777777" w:rsidR="009D59C5" w:rsidRPr="009D59C5" w:rsidRDefault="009D59C5" w:rsidP="00FD36B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vMerge/>
            <w:vAlign w:val="center"/>
          </w:tcPr>
          <w:p w14:paraId="333ED47D" w14:textId="77777777" w:rsidR="009D59C5" w:rsidRPr="009D59C5" w:rsidRDefault="009D59C5" w:rsidP="00FD36B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59C5" w:rsidRPr="009D59C5" w14:paraId="44BE506B" w14:textId="77777777" w:rsidTr="00FD36BF">
        <w:tc>
          <w:tcPr>
            <w:tcW w:w="3823" w:type="dxa"/>
            <w:vAlign w:val="center"/>
          </w:tcPr>
          <w:p w14:paraId="7004A3BD" w14:textId="2F456A97" w:rsidR="009D59C5" w:rsidRPr="009D59C5" w:rsidRDefault="009D59C5" w:rsidP="00FD3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Trabalhador por conta própria</w:t>
            </w:r>
          </w:p>
        </w:tc>
        <w:tc>
          <w:tcPr>
            <w:tcW w:w="2835" w:type="dxa"/>
            <w:vAlign w:val="center"/>
          </w:tcPr>
          <w:p w14:paraId="7D0A830A" w14:textId="1812A5F5" w:rsidR="009D59C5" w:rsidRPr="009D59C5" w:rsidRDefault="009D59C5" w:rsidP="00FD36B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Trabalhador por conta própria</w:t>
            </w:r>
          </w:p>
        </w:tc>
        <w:tc>
          <w:tcPr>
            <w:tcW w:w="1836" w:type="dxa"/>
            <w:vAlign w:val="center"/>
          </w:tcPr>
          <w:p w14:paraId="175220BA" w14:textId="7C98B629" w:rsidR="009D59C5" w:rsidRPr="009D59C5" w:rsidRDefault="00FD36BF" w:rsidP="00FD36B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TCP</w:t>
            </w:r>
          </w:p>
        </w:tc>
      </w:tr>
      <w:tr w:rsidR="009D59C5" w:rsidRPr="009D59C5" w14:paraId="73EF9823" w14:textId="77777777" w:rsidTr="00FD36BF">
        <w:tc>
          <w:tcPr>
            <w:tcW w:w="3823" w:type="dxa"/>
            <w:vAlign w:val="center"/>
          </w:tcPr>
          <w:p w14:paraId="541FF256" w14:textId="2CA97D8F" w:rsidR="009D59C5" w:rsidRPr="009D59C5" w:rsidRDefault="009D59C5" w:rsidP="00FD3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Empregador</w:t>
            </w:r>
          </w:p>
        </w:tc>
        <w:tc>
          <w:tcPr>
            <w:tcW w:w="2835" w:type="dxa"/>
            <w:vAlign w:val="center"/>
          </w:tcPr>
          <w:p w14:paraId="68A0A26F" w14:textId="41FC89BF" w:rsidR="009D59C5" w:rsidRPr="009D59C5" w:rsidRDefault="009D59C5" w:rsidP="00FD36B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Empregador</w:t>
            </w:r>
          </w:p>
        </w:tc>
        <w:tc>
          <w:tcPr>
            <w:tcW w:w="1836" w:type="dxa"/>
            <w:vAlign w:val="center"/>
          </w:tcPr>
          <w:p w14:paraId="75846A51" w14:textId="0F47FB93" w:rsidR="009D59C5" w:rsidRPr="009D59C5" w:rsidRDefault="009D59C5" w:rsidP="00FD36B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</w:t>
            </w:r>
          </w:p>
        </w:tc>
      </w:tr>
      <w:tr w:rsidR="009D59C5" w:rsidRPr="009D59C5" w14:paraId="17B999F7" w14:textId="77777777" w:rsidTr="00FD36BF">
        <w:tc>
          <w:tcPr>
            <w:tcW w:w="3823" w:type="dxa"/>
            <w:vAlign w:val="center"/>
          </w:tcPr>
          <w:p w14:paraId="49AC7A83" w14:textId="38AA61AF" w:rsidR="009D59C5" w:rsidRPr="009D59C5" w:rsidRDefault="009D59C5" w:rsidP="00FD3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Fora da força de trabalho</w:t>
            </w:r>
          </w:p>
        </w:tc>
        <w:tc>
          <w:tcPr>
            <w:tcW w:w="2835" w:type="dxa"/>
            <w:vMerge w:val="restart"/>
            <w:vAlign w:val="center"/>
          </w:tcPr>
          <w:p w14:paraId="78E4E0E8" w14:textId="7D487753" w:rsidR="009D59C5" w:rsidRPr="009D59C5" w:rsidRDefault="009D59C5" w:rsidP="00FD36B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Pessoa fora de trabalho</w:t>
            </w:r>
          </w:p>
        </w:tc>
        <w:tc>
          <w:tcPr>
            <w:tcW w:w="1836" w:type="dxa"/>
            <w:vMerge w:val="restart"/>
            <w:vAlign w:val="center"/>
          </w:tcPr>
          <w:p w14:paraId="7F952501" w14:textId="3CBAAC42" w:rsidR="009D59C5" w:rsidRPr="009D59C5" w:rsidRDefault="009D59C5" w:rsidP="00FD36B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PFT</w:t>
            </w:r>
          </w:p>
        </w:tc>
      </w:tr>
      <w:tr w:rsidR="009D59C5" w:rsidRPr="009D59C5" w14:paraId="54DB9F16" w14:textId="77777777" w:rsidTr="00FD36BF">
        <w:tc>
          <w:tcPr>
            <w:tcW w:w="3823" w:type="dxa"/>
            <w:vAlign w:val="center"/>
          </w:tcPr>
          <w:p w14:paraId="46546349" w14:textId="2CC52D93" w:rsidR="009D59C5" w:rsidRPr="009D59C5" w:rsidRDefault="009D59C5" w:rsidP="00FD3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Desocupado</w:t>
            </w:r>
          </w:p>
        </w:tc>
        <w:tc>
          <w:tcPr>
            <w:tcW w:w="2835" w:type="dxa"/>
            <w:vMerge/>
          </w:tcPr>
          <w:p w14:paraId="2E71B718" w14:textId="77777777" w:rsidR="009D59C5" w:rsidRPr="009D59C5" w:rsidRDefault="009D59C5" w:rsidP="009D59C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vMerge/>
          </w:tcPr>
          <w:p w14:paraId="5B89E9CF" w14:textId="77777777" w:rsidR="009D59C5" w:rsidRPr="009D59C5" w:rsidRDefault="009D59C5" w:rsidP="009D59C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59C5" w:rsidRPr="009D59C5" w14:paraId="08BAD513" w14:textId="77777777" w:rsidTr="00FD36BF">
        <w:tc>
          <w:tcPr>
            <w:tcW w:w="3823" w:type="dxa"/>
            <w:vAlign w:val="center"/>
          </w:tcPr>
          <w:p w14:paraId="0872F69F" w14:textId="56632441" w:rsidR="009D59C5" w:rsidRPr="009D59C5" w:rsidRDefault="009D59C5" w:rsidP="00FD3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Trabalhador familiar não remunerado</w:t>
            </w:r>
          </w:p>
        </w:tc>
        <w:tc>
          <w:tcPr>
            <w:tcW w:w="4671" w:type="dxa"/>
            <w:gridSpan w:val="2"/>
            <w:vMerge w:val="restart"/>
            <w:vAlign w:val="center"/>
          </w:tcPr>
          <w:p w14:paraId="7079B8FE" w14:textId="093AF4A3" w:rsidR="009D59C5" w:rsidRPr="009D59C5" w:rsidRDefault="009D59C5" w:rsidP="009D59C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Excluídos</w:t>
            </w:r>
          </w:p>
        </w:tc>
      </w:tr>
      <w:tr w:rsidR="009D59C5" w:rsidRPr="009D59C5" w14:paraId="39F854B4" w14:textId="77777777" w:rsidTr="00FD36BF">
        <w:tc>
          <w:tcPr>
            <w:tcW w:w="3823" w:type="dxa"/>
            <w:vAlign w:val="center"/>
          </w:tcPr>
          <w:p w14:paraId="5F19B751" w14:textId="697291DE" w:rsidR="009D59C5" w:rsidRDefault="009D59C5" w:rsidP="00FD3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59C5">
              <w:rPr>
                <w:rFonts w:ascii="Times New Roman" w:hAnsi="Times New Roman" w:cs="Times New Roman"/>
                <w:sz w:val="20"/>
                <w:szCs w:val="20"/>
              </w:rPr>
              <w:t>Empregado do setor público (inclusive empresas de economia mista)</w:t>
            </w:r>
          </w:p>
        </w:tc>
        <w:tc>
          <w:tcPr>
            <w:tcW w:w="4671" w:type="dxa"/>
            <w:gridSpan w:val="2"/>
            <w:vMerge/>
          </w:tcPr>
          <w:p w14:paraId="5A9FA7E1" w14:textId="77777777" w:rsidR="009D59C5" w:rsidRPr="009D59C5" w:rsidRDefault="009D59C5" w:rsidP="009D59C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59C5" w:rsidRPr="009D59C5" w14:paraId="29C1B901" w14:textId="77777777" w:rsidTr="00FD36BF">
        <w:tc>
          <w:tcPr>
            <w:tcW w:w="3823" w:type="dxa"/>
            <w:vAlign w:val="center"/>
          </w:tcPr>
          <w:p w14:paraId="79DF189A" w14:textId="4C8F4F35" w:rsidR="009D59C5" w:rsidRPr="009D59C5" w:rsidRDefault="009D59C5" w:rsidP="00FD3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59C5">
              <w:rPr>
                <w:rFonts w:ascii="Times New Roman" w:hAnsi="Times New Roman" w:cs="Times New Roman"/>
                <w:sz w:val="20"/>
                <w:szCs w:val="20"/>
              </w:rPr>
              <w:t>Militar do exército, da marinha, da aeronáutica, da polícia militar ou do corpo de bombeiros militar</w:t>
            </w:r>
          </w:p>
        </w:tc>
        <w:tc>
          <w:tcPr>
            <w:tcW w:w="4671" w:type="dxa"/>
            <w:gridSpan w:val="2"/>
            <w:vMerge/>
          </w:tcPr>
          <w:p w14:paraId="1FD0D680" w14:textId="77777777" w:rsidR="009D59C5" w:rsidRPr="009D59C5" w:rsidRDefault="009D59C5" w:rsidP="009D59C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85DC0F" w14:textId="40C646DB" w:rsidR="004B2A29" w:rsidRPr="007B0353" w:rsidRDefault="007B0353" w:rsidP="004B2A2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B0353">
        <w:rPr>
          <w:rFonts w:ascii="Times New Roman" w:hAnsi="Times New Roman" w:cs="Times New Roman"/>
          <w:sz w:val="20"/>
          <w:szCs w:val="20"/>
        </w:rPr>
        <w:t>Fonte: elaborado pelos autores.</w:t>
      </w:r>
    </w:p>
    <w:p w14:paraId="7CD9D191" w14:textId="322ECC7C" w:rsidR="003607F3" w:rsidRDefault="003607F3" w:rsidP="0005022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8677E4C" w14:textId="124313E0" w:rsidR="003607F3" w:rsidRPr="003607F3" w:rsidRDefault="003607F3" w:rsidP="003607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07F3">
        <w:rPr>
          <w:rFonts w:ascii="Times New Roman" w:hAnsi="Times New Roman" w:cs="Times New Roman"/>
          <w:b/>
          <w:bCs/>
          <w:sz w:val="24"/>
          <w:szCs w:val="24"/>
        </w:rPr>
        <w:t>Análise de Sequência</w:t>
      </w:r>
    </w:p>
    <w:p w14:paraId="7578DA36" w14:textId="3CE758F3" w:rsidR="00EF7D0F" w:rsidRPr="00050221" w:rsidRDefault="00EF7D0F" w:rsidP="00897D05">
      <w:pPr>
        <w:spacing w:line="360" w:lineRule="auto"/>
        <w:ind w:firstLine="708"/>
        <w:jc w:val="both"/>
        <w:rPr>
          <w:rFonts w:ascii="Times New Roman" w:hAnsi="Times New Roman" w:cs="Times New Roman"/>
          <w:caps/>
          <w:sz w:val="24"/>
          <w:szCs w:val="24"/>
        </w:rPr>
      </w:pPr>
    </w:p>
    <w:p w14:paraId="5650A0A9" w14:textId="091D5C96" w:rsidR="00155D5F" w:rsidRDefault="00EF7D0F" w:rsidP="00EF7D0F">
      <w:pPr>
        <w:spacing w:line="360" w:lineRule="auto"/>
        <w:ind w:firstLine="708"/>
        <w:jc w:val="both"/>
        <w:rPr>
          <w:ins w:id="0" w:author="Daniel Pagotto" w:date="2025-07-18T13:55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técnica de análise empregada foi a análise de sequência. A análise de sequência </w:t>
      </w:r>
      <w:commentRangeStart w:id="1"/>
      <w:commentRangeStart w:id="2"/>
      <w:commentRangeStart w:id="3"/>
      <w:r>
        <w:rPr>
          <w:rFonts w:ascii="Times New Roman" w:hAnsi="Times New Roman" w:cs="Times New Roman"/>
          <w:sz w:val="24"/>
          <w:szCs w:val="24"/>
        </w:rPr>
        <w:t xml:space="preserve">é </w:t>
      </w:r>
      <w:r w:rsidR="00145BAD">
        <w:rPr>
          <w:rFonts w:ascii="Times New Roman" w:hAnsi="Times New Roman" w:cs="Times New Roman"/>
          <w:sz w:val="24"/>
          <w:szCs w:val="24"/>
        </w:rPr>
        <w:t>tipicamente usada, no campo sociológico, para estudar trajetórias de carreira e cursos de vida e suas transições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1"/>
      <w:r>
        <w:rPr>
          <w:rStyle w:val="Refdecomentrio"/>
        </w:rPr>
        <w:commentReference w:id="1"/>
      </w:r>
      <w:commentRangeEnd w:id="2"/>
      <w:r w:rsidR="008471C2">
        <w:rPr>
          <w:rStyle w:val="Refdecomentrio"/>
        </w:rPr>
        <w:commentReference w:id="2"/>
      </w:r>
      <w:commentRangeEnd w:id="3"/>
      <w:r w:rsidR="005370CD">
        <w:rPr>
          <w:rStyle w:val="Refdecomentrio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 xml:space="preserve">. A fim de acompanhar estes indivíduos, foi realizada um tratamento para identificar cada entrevistado da base por meio da concatenação das seguintes variáveis: </w:t>
      </w:r>
      <w:r w:rsidRPr="007B0353">
        <w:rPr>
          <w:rFonts w:ascii="Times New Roman" w:hAnsi="Times New Roman" w:cs="Times New Roman"/>
          <w:sz w:val="24"/>
          <w:szCs w:val="24"/>
        </w:rPr>
        <w:t>Unidade Primária de Amostragem (UPA)</w:t>
      </w:r>
      <w:r>
        <w:rPr>
          <w:rFonts w:ascii="Times New Roman" w:hAnsi="Times New Roman" w:cs="Times New Roman"/>
          <w:sz w:val="24"/>
          <w:szCs w:val="24"/>
        </w:rPr>
        <w:t>, n</w:t>
      </w:r>
      <w:r w:rsidRPr="007B0353">
        <w:rPr>
          <w:rFonts w:ascii="Times New Roman" w:hAnsi="Times New Roman" w:cs="Times New Roman"/>
          <w:sz w:val="24"/>
          <w:szCs w:val="24"/>
        </w:rPr>
        <w:t>úmero de seleção do domicílio</w:t>
      </w:r>
      <w:r>
        <w:rPr>
          <w:rFonts w:ascii="Times New Roman" w:hAnsi="Times New Roman" w:cs="Times New Roman"/>
          <w:sz w:val="24"/>
          <w:szCs w:val="24"/>
        </w:rPr>
        <w:t>, g</w:t>
      </w:r>
      <w:r w:rsidRPr="007B0353">
        <w:rPr>
          <w:rFonts w:ascii="Times New Roman" w:hAnsi="Times New Roman" w:cs="Times New Roman"/>
          <w:sz w:val="24"/>
          <w:szCs w:val="24"/>
        </w:rPr>
        <w:t>rupo de amostra</w:t>
      </w:r>
      <w:r>
        <w:rPr>
          <w:rFonts w:ascii="Times New Roman" w:hAnsi="Times New Roman" w:cs="Times New Roman"/>
          <w:sz w:val="24"/>
          <w:szCs w:val="24"/>
        </w:rPr>
        <w:t>, estrato, dia, mês e ano de nascimento e sexo.</w:t>
      </w:r>
      <w:r w:rsidR="00050221">
        <w:rPr>
          <w:rFonts w:ascii="Times New Roman" w:hAnsi="Times New Roman" w:cs="Times New Roman"/>
          <w:sz w:val="24"/>
          <w:szCs w:val="24"/>
        </w:rPr>
        <w:t xml:space="preserve"> </w:t>
      </w:r>
      <w:r w:rsidR="00F52AD8">
        <w:rPr>
          <w:rFonts w:ascii="Times New Roman" w:hAnsi="Times New Roman" w:cs="Times New Roman"/>
          <w:sz w:val="24"/>
          <w:szCs w:val="24"/>
        </w:rPr>
        <w:t>A Análise de Sequência é realizada seguindo três etapas</w:t>
      </w:r>
      <w:r w:rsidR="0085057F">
        <w:rPr>
          <w:rFonts w:ascii="Times New Roman" w:hAnsi="Times New Roman" w:cs="Times New Roman"/>
          <w:sz w:val="24"/>
          <w:szCs w:val="24"/>
        </w:rPr>
        <w:t xml:space="preserve"> (</w:t>
      </w:r>
      <w:r w:rsidR="00F52AD8" w:rsidRPr="00F52AD8">
        <w:rPr>
          <w:rFonts w:ascii="Times New Roman" w:hAnsi="Times New Roman" w:cs="Times New Roman"/>
          <w:sz w:val="24"/>
          <w:szCs w:val="24"/>
        </w:rPr>
        <w:t>Abbott e Tsay</w:t>
      </w:r>
      <w:r w:rsidR="009A21B3">
        <w:rPr>
          <w:rFonts w:ascii="Times New Roman" w:hAnsi="Times New Roman" w:cs="Times New Roman"/>
          <w:sz w:val="24"/>
          <w:szCs w:val="24"/>
        </w:rPr>
        <w:t>,</w:t>
      </w:r>
      <w:r w:rsidR="00F52AD8" w:rsidRPr="00F52AD8">
        <w:rPr>
          <w:rFonts w:ascii="Times New Roman" w:hAnsi="Times New Roman" w:cs="Times New Roman"/>
          <w:sz w:val="24"/>
          <w:szCs w:val="24"/>
        </w:rPr>
        <w:t>2000)</w:t>
      </w:r>
      <w:r w:rsidR="00F52AD8">
        <w:rPr>
          <w:rFonts w:ascii="Times New Roman" w:hAnsi="Times New Roman" w:cs="Times New Roman"/>
          <w:sz w:val="24"/>
          <w:szCs w:val="24"/>
        </w:rPr>
        <w:t xml:space="preserve">: </w:t>
      </w:r>
      <w:r w:rsidR="00F52AD8" w:rsidRPr="00F52AD8">
        <w:rPr>
          <w:rFonts w:ascii="Times New Roman" w:hAnsi="Times New Roman" w:cs="Times New Roman"/>
          <w:sz w:val="24"/>
          <w:szCs w:val="24"/>
        </w:rPr>
        <w:t xml:space="preserve">codificação de narrativas ou processos como sequências, medição de dissimilaridades em pares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52AD8">
        <w:rPr>
          <w:rFonts w:ascii="Times New Roman" w:hAnsi="Times New Roman" w:cs="Times New Roman"/>
          <w:sz w:val="24"/>
          <w:szCs w:val="24"/>
        </w:rPr>
        <w:t xml:space="preserve">e </w:t>
      </w:r>
      <w:r w:rsidR="00F52AD8" w:rsidRPr="00F52AD8">
        <w:rPr>
          <w:rFonts w:ascii="Times New Roman" w:hAnsi="Times New Roman" w:cs="Times New Roman"/>
          <w:sz w:val="24"/>
          <w:szCs w:val="24"/>
        </w:rPr>
        <w:t>sequências</w:t>
      </w:r>
      <w:r w:rsidR="00717486">
        <w:rPr>
          <w:rFonts w:ascii="Times New Roman" w:hAnsi="Times New Roman" w:cs="Times New Roman"/>
          <w:sz w:val="24"/>
          <w:szCs w:val="24"/>
        </w:rPr>
        <w:t xml:space="preserve"> e redução de dados</w:t>
      </w:r>
      <w:r w:rsidR="00F52AD8">
        <w:rPr>
          <w:rFonts w:ascii="Times New Roman" w:hAnsi="Times New Roman" w:cs="Times New Roman"/>
          <w:sz w:val="24"/>
          <w:szCs w:val="24"/>
        </w:rPr>
        <w:t>.</w:t>
      </w:r>
      <w:r w:rsidR="00715AAE">
        <w:rPr>
          <w:rFonts w:ascii="Times New Roman" w:hAnsi="Times New Roman" w:cs="Times New Roman"/>
          <w:sz w:val="24"/>
          <w:szCs w:val="24"/>
        </w:rPr>
        <w:t xml:space="preserve"> </w:t>
      </w:r>
      <w:r w:rsidR="006C7511">
        <w:rPr>
          <w:rFonts w:ascii="Times New Roman" w:hAnsi="Times New Roman" w:cs="Times New Roman"/>
          <w:sz w:val="24"/>
          <w:szCs w:val="24"/>
        </w:rPr>
        <w:t>Para a</w:t>
      </w:r>
      <w:r w:rsidR="00715AAE">
        <w:rPr>
          <w:rFonts w:ascii="Times New Roman" w:hAnsi="Times New Roman" w:cs="Times New Roman"/>
          <w:sz w:val="24"/>
          <w:szCs w:val="24"/>
        </w:rPr>
        <w:t xml:space="preserve"> primeira </w:t>
      </w:r>
      <w:r w:rsidR="006C7511">
        <w:rPr>
          <w:rFonts w:ascii="Times New Roman" w:hAnsi="Times New Roman" w:cs="Times New Roman"/>
          <w:sz w:val="24"/>
          <w:szCs w:val="24"/>
        </w:rPr>
        <w:t>etapa são necessários três elementos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C7511">
        <w:rPr>
          <w:rFonts w:ascii="Times New Roman" w:hAnsi="Times New Roman" w:cs="Times New Roman"/>
          <w:sz w:val="24"/>
          <w:szCs w:val="24"/>
        </w:rPr>
        <w:t xml:space="preserve"> unidades observacionais, que são representadas pelos indivíduos</w:t>
      </w:r>
      <w:r w:rsidR="008E418B">
        <w:rPr>
          <w:rFonts w:ascii="Times New Roman" w:hAnsi="Times New Roman" w:cs="Times New Roman"/>
          <w:sz w:val="24"/>
          <w:szCs w:val="24"/>
        </w:rPr>
        <w:t xml:space="preserve">. No exemplo da figura 1, cada linha representa uma unidade observacional. O segundo elemento se chama pontos no tempo. No exemplo da figura 1, cada coluna representa um ponto no tempo. Por fim, o terceiro elemento se chama estado, que é a representação das </w:t>
      </w:r>
      <w:r w:rsidR="006C7511">
        <w:rPr>
          <w:rFonts w:ascii="Times New Roman" w:hAnsi="Times New Roman" w:cs="Times New Roman"/>
          <w:sz w:val="24"/>
          <w:szCs w:val="24"/>
        </w:rPr>
        <w:t>ocupações definidas no quadro anterior</w:t>
      </w:r>
      <w:r w:rsidR="008E418B">
        <w:rPr>
          <w:rFonts w:ascii="Times New Roman" w:hAnsi="Times New Roman" w:cs="Times New Roman"/>
          <w:sz w:val="24"/>
          <w:szCs w:val="24"/>
        </w:rPr>
        <w:t>. Na figura 1, as cores representam os estados</w:t>
      </w:r>
      <w:r w:rsidR="00155D5F">
        <w:rPr>
          <w:rFonts w:ascii="Times New Roman" w:hAnsi="Times New Roman" w:cs="Times New Roman"/>
          <w:sz w:val="24"/>
          <w:szCs w:val="24"/>
        </w:rPr>
        <w:t xml:space="preserve"> </w:t>
      </w:r>
      <w:r w:rsidR="00155D5F" w:rsidRPr="00155D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55D5F" w:rsidRPr="00155D5F">
        <w:rPr>
          <w:rFonts w:ascii="Times New Roman" w:hAnsi="Times New Roman" w:cs="Times New Roman"/>
          <w:sz w:val="24"/>
          <w:szCs w:val="24"/>
        </w:rPr>
        <w:t>Liao</w:t>
      </w:r>
      <w:proofErr w:type="spellEnd"/>
      <w:r w:rsidR="00155D5F" w:rsidRPr="00155D5F">
        <w:rPr>
          <w:rFonts w:ascii="Times New Roman" w:hAnsi="Times New Roman" w:cs="Times New Roman"/>
          <w:sz w:val="24"/>
          <w:szCs w:val="24"/>
        </w:rPr>
        <w:t xml:space="preserve"> et al., 2025)</w:t>
      </w:r>
      <w:r w:rsidR="006C7511">
        <w:rPr>
          <w:rFonts w:ascii="Times New Roman" w:hAnsi="Times New Roman" w:cs="Times New Roman"/>
          <w:sz w:val="24"/>
          <w:szCs w:val="24"/>
        </w:rPr>
        <w:t>.</w:t>
      </w:r>
    </w:p>
    <w:p w14:paraId="7C747308" w14:textId="1A6E05CD" w:rsidR="008E418B" w:rsidRDefault="008E418B" w:rsidP="008E418B">
      <w:pPr>
        <w:spacing w:line="360" w:lineRule="auto"/>
        <w:jc w:val="both"/>
        <w:rPr>
          <w:ins w:id="4" w:author="Daniel Pagotto" w:date="2025-07-18T13:55:00Z"/>
          <w:rFonts w:ascii="Times New Roman" w:hAnsi="Times New Roman" w:cs="Times New Roman"/>
          <w:sz w:val="24"/>
          <w:szCs w:val="24"/>
        </w:rPr>
      </w:pPr>
    </w:p>
    <w:p w14:paraId="3E27566B" w14:textId="670BFED4" w:rsidR="00EF7D0F" w:rsidRDefault="00050221" w:rsidP="000532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2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C08F8" wp14:editId="6578A9ED">
            <wp:extent cx="5400040" cy="1868170"/>
            <wp:effectExtent l="19050" t="19050" r="10160" b="177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1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62005" w14:textId="400C2B56" w:rsidR="00155D5F" w:rsidRDefault="00B71726" w:rsidP="00FD36B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ins w:id="5" w:author="Daniel Pagotto" w:date="2025-07-18T14:04:00Z">
        <w:r>
          <w:rPr>
            <w:rFonts w:ascii="Times New Roman" w:hAnsi="Times New Roman" w:cs="Times New Roman"/>
            <w:sz w:val="24"/>
            <w:szCs w:val="24"/>
          </w:rPr>
          <w:t>A</w:t>
        </w:r>
      </w:ins>
      <w:r w:rsidR="00E449ED">
        <w:rPr>
          <w:rFonts w:ascii="Times New Roman" w:hAnsi="Times New Roman" w:cs="Times New Roman"/>
          <w:sz w:val="24"/>
          <w:szCs w:val="24"/>
        </w:rPr>
        <w:t>a segunda etapa, medição de dissimilaridades, é realizada para cada par distinto de indivíduos. O objetivo é quantificar o quanto duas sequênci</w:t>
      </w:r>
      <w:r w:rsidR="00E54055">
        <w:rPr>
          <w:rFonts w:ascii="Times New Roman" w:hAnsi="Times New Roman" w:cs="Times New Roman"/>
          <w:sz w:val="24"/>
          <w:szCs w:val="24"/>
        </w:rPr>
        <w:t>as são diferentes.</w:t>
      </w:r>
      <w:r w:rsidR="00E4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Aplicamos a </w:t>
      </w:r>
      <w:r w:rsidR="00FD36BF">
        <w:rPr>
          <w:rFonts w:ascii="Times New Roman" w:hAnsi="Times New Roman" w:cs="Times New Roman"/>
          <w:sz w:val="24"/>
          <w:szCs w:val="24"/>
        </w:rPr>
        <w:t xml:space="preserve">técnica </w:t>
      </w:r>
      <w:proofErr w:type="spellStart"/>
      <w:r w:rsidR="00FD36BF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="00F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6BF">
        <w:rPr>
          <w:rFonts w:ascii="Times New Roman" w:hAnsi="Times New Roman" w:cs="Times New Roman"/>
          <w:sz w:val="24"/>
          <w:szCs w:val="24"/>
        </w:rPr>
        <w:t>Matching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(OM)</w:t>
      </w:r>
      <w:r w:rsidR="00FD36BF">
        <w:rPr>
          <w:rFonts w:ascii="Times New Roman" w:hAnsi="Times New Roman" w:cs="Times New Roman"/>
          <w:sz w:val="24"/>
          <w:szCs w:val="24"/>
        </w:rPr>
        <w:t xml:space="preserve"> com valor 2 para substituições e 1,5 para inserções e exclusões de estados, o cálculo é realizado minimizando o custo de tornar uma sequência igual a outra.</w:t>
      </w:r>
      <w:r w:rsidR="00E54055">
        <w:rPr>
          <w:rFonts w:ascii="Times New Roman" w:hAnsi="Times New Roman" w:cs="Times New Roman"/>
          <w:sz w:val="24"/>
          <w:szCs w:val="24"/>
        </w:rPr>
        <w:t xml:space="preserve"> Para ilustrar esse processo, considere as </w:t>
      </w:r>
      <w:r w:rsidR="00897D05">
        <w:rPr>
          <w:rFonts w:ascii="Times New Roman" w:hAnsi="Times New Roman" w:cs="Times New Roman"/>
          <w:sz w:val="24"/>
          <w:szCs w:val="24"/>
        </w:rPr>
        <w:t>seguintes trajetórias:</w:t>
      </w:r>
    </w:p>
    <w:p w14:paraId="4EC8C5F2" w14:textId="5912517D" w:rsidR="00897D05" w:rsidRDefault="00897D05" w:rsidP="00CB6E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6"/>
      <w:r>
        <w:rPr>
          <w:rFonts w:ascii="Times New Roman" w:hAnsi="Times New Roman" w:cs="Times New Roman"/>
          <w:sz w:val="24"/>
          <w:szCs w:val="24"/>
        </w:rPr>
        <w:t xml:space="preserve">Sequência A: </w:t>
      </w:r>
      <w:r w:rsidR="00CB6ECB" w:rsidRPr="00CB6ECB">
        <w:rPr>
          <w:rFonts w:ascii="Times New Roman" w:hAnsi="Times New Roman" w:cs="Times New Roman"/>
          <w:sz w:val="24"/>
          <w:szCs w:val="24"/>
        </w:rPr>
        <w:t>TCP, TCP, ESPR, TCP, TCP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E4F840" w14:textId="5DE57C7B" w:rsidR="00897D05" w:rsidRDefault="00897D05" w:rsidP="00CB6E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Sequência B: </w:t>
      </w:r>
      <w:r w:rsidR="00CB6ECB">
        <w:rPr>
          <w:rFonts w:ascii="Times New Roman" w:hAnsi="Times New Roman" w:cs="Times New Roman"/>
          <w:sz w:val="24"/>
          <w:szCs w:val="24"/>
        </w:rPr>
        <w:t>PFT, TCP, ESPR, ESPR, ESP;</w:t>
      </w:r>
    </w:p>
    <w:p w14:paraId="5DBC9AEA" w14:textId="11D9E9EC" w:rsidR="00CB6ECB" w:rsidRPr="00897D05" w:rsidRDefault="00CB6ECB" w:rsidP="00CB6E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Sequência C: TCP, TCP, TCP, TCP, TCP.</w:t>
      </w:r>
      <w:commentRangeEnd w:id="6"/>
      <w:r w:rsidR="00B71726">
        <w:rPr>
          <w:rStyle w:val="Refdecomentrio"/>
        </w:rPr>
        <w:commentReference w:id="6"/>
      </w:r>
    </w:p>
    <w:p w14:paraId="6F5C8243" w14:textId="1DEFD862" w:rsidR="00897D05" w:rsidRDefault="00897D05" w:rsidP="00897D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Os únicos pontos no tempo em que não houve correspondência</w:t>
      </w:r>
      <w:r w:rsidR="00CB6ECB">
        <w:rPr>
          <w:rFonts w:ascii="Times New Roman" w:hAnsi="Times New Roman" w:cs="Times New Roman"/>
          <w:sz w:val="24"/>
          <w:szCs w:val="24"/>
        </w:rPr>
        <w:t xml:space="preserve"> entre as sequências A e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6ECB">
        <w:rPr>
          <w:rFonts w:ascii="Times New Roman" w:hAnsi="Times New Roman" w:cs="Times New Roman"/>
          <w:sz w:val="24"/>
          <w:szCs w:val="24"/>
        </w:rPr>
        <w:t>são a primeira, quarta e quinta entrevista, totalizando um custo igual a 6</w:t>
      </w:r>
      <w:r w:rsidR="00B71726">
        <w:rPr>
          <w:rFonts w:ascii="Times New Roman" w:hAnsi="Times New Roman" w:cs="Times New Roman"/>
          <w:sz w:val="24"/>
          <w:szCs w:val="24"/>
        </w:rPr>
        <w:t xml:space="preserve"> para gerar uma equivalência entre as sequências</w:t>
      </w:r>
      <w:r w:rsidR="00CB6ECB">
        <w:rPr>
          <w:rFonts w:ascii="Times New Roman" w:hAnsi="Times New Roman" w:cs="Times New Roman"/>
          <w:sz w:val="24"/>
          <w:szCs w:val="24"/>
        </w:rPr>
        <w:t xml:space="preserve">. </w:t>
      </w:r>
      <w:r w:rsidR="00B71726">
        <w:rPr>
          <w:rFonts w:ascii="Times New Roman" w:hAnsi="Times New Roman" w:cs="Times New Roman"/>
          <w:sz w:val="24"/>
          <w:szCs w:val="24"/>
        </w:rPr>
        <w:t>P</w:t>
      </w:r>
      <w:r w:rsidR="00CB6ECB">
        <w:rPr>
          <w:rFonts w:ascii="Times New Roman" w:hAnsi="Times New Roman" w:cs="Times New Roman"/>
          <w:sz w:val="24"/>
          <w:szCs w:val="24"/>
        </w:rPr>
        <w:t>ara tornar sequências A e C iguais, tem</w:t>
      </w:r>
      <w:r w:rsidR="00B71726">
        <w:rPr>
          <w:rFonts w:ascii="Times New Roman" w:hAnsi="Times New Roman" w:cs="Times New Roman"/>
          <w:sz w:val="24"/>
          <w:szCs w:val="24"/>
        </w:rPr>
        <w:t>-se</w:t>
      </w:r>
      <w:r w:rsidR="00CB6ECB">
        <w:rPr>
          <w:rFonts w:ascii="Times New Roman" w:hAnsi="Times New Roman" w:cs="Times New Roman"/>
          <w:sz w:val="24"/>
          <w:szCs w:val="24"/>
        </w:rPr>
        <w:t xml:space="preserve"> um custo igual a 2 e</w:t>
      </w:r>
      <w:r w:rsidR="00B71726">
        <w:rPr>
          <w:rFonts w:ascii="Times New Roman" w:hAnsi="Times New Roman" w:cs="Times New Roman"/>
          <w:sz w:val="24"/>
          <w:szCs w:val="24"/>
        </w:rPr>
        <w:t>,</w:t>
      </w:r>
      <w:r w:rsidR="00CB6ECB">
        <w:rPr>
          <w:rFonts w:ascii="Times New Roman" w:hAnsi="Times New Roman" w:cs="Times New Roman"/>
          <w:sz w:val="24"/>
          <w:szCs w:val="24"/>
        </w:rPr>
        <w:t xml:space="preserve"> portanto</w:t>
      </w:r>
      <w:r w:rsidR="00B71726">
        <w:rPr>
          <w:rFonts w:ascii="Times New Roman" w:hAnsi="Times New Roman" w:cs="Times New Roman"/>
          <w:sz w:val="24"/>
          <w:szCs w:val="24"/>
        </w:rPr>
        <w:t>,</w:t>
      </w:r>
      <w:r w:rsidR="00CB6ECB">
        <w:rPr>
          <w:rFonts w:ascii="Times New Roman" w:hAnsi="Times New Roman" w:cs="Times New Roman"/>
          <w:sz w:val="24"/>
          <w:szCs w:val="24"/>
        </w:rPr>
        <w:t xml:space="preserve"> são mais similares.</w:t>
      </w:r>
      <w:r w:rsidR="001D7339">
        <w:rPr>
          <w:rFonts w:ascii="Times New Roman" w:hAnsi="Times New Roman" w:cs="Times New Roman"/>
          <w:sz w:val="24"/>
          <w:szCs w:val="24"/>
        </w:rPr>
        <w:t xml:space="preserve"> O resultado desse processo é uma matriz de dissimilaridades de dimensões n x n, em que o n é o tamanho da amostra.</w:t>
      </w:r>
      <w:r w:rsidR="00C17535">
        <w:rPr>
          <w:rFonts w:ascii="Times New Roman" w:hAnsi="Times New Roman" w:cs="Times New Roman"/>
          <w:sz w:val="24"/>
          <w:szCs w:val="24"/>
        </w:rPr>
        <w:t xml:space="preserve"> Tanto a codificação, quanto a medição de dissimilaridades são executadas </w:t>
      </w:r>
      <w:r w:rsidR="00FE787E">
        <w:rPr>
          <w:rFonts w:ascii="Times New Roman" w:hAnsi="Times New Roman" w:cs="Times New Roman"/>
          <w:sz w:val="24"/>
          <w:szCs w:val="24"/>
        </w:rPr>
        <w:t xml:space="preserve">usando a biblioteca </w:t>
      </w:r>
      <w:proofErr w:type="spellStart"/>
      <w:r w:rsidR="00FE787E">
        <w:rPr>
          <w:rFonts w:ascii="Times New Roman" w:hAnsi="Times New Roman" w:cs="Times New Roman"/>
          <w:sz w:val="24"/>
          <w:szCs w:val="24"/>
        </w:rPr>
        <w:t>TraMineR</w:t>
      </w:r>
      <w:proofErr w:type="spellEnd"/>
      <w:r w:rsidR="00FE787E">
        <w:rPr>
          <w:rFonts w:ascii="Times New Roman" w:hAnsi="Times New Roman" w:cs="Times New Roman"/>
          <w:sz w:val="24"/>
          <w:szCs w:val="24"/>
        </w:rPr>
        <w:t xml:space="preserve"> em linguagem R.</w:t>
      </w:r>
    </w:p>
    <w:p w14:paraId="34A35168" w14:textId="0D5729D2" w:rsidR="00CB6ECB" w:rsidRPr="00897D05" w:rsidRDefault="00CB6ECB" w:rsidP="00897D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medição da dissimilaridade é especialmente importante para a</w:t>
      </w:r>
      <w:r w:rsidR="00B71726">
        <w:rPr>
          <w:rFonts w:ascii="Times New Roman" w:hAnsi="Times New Roman" w:cs="Times New Roman"/>
          <w:sz w:val="24"/>
          <w:szCs w:val="24"/>
        </w:rPr>
        <w:t xml:space="preserve"> última</w:t>
      </w:r>
      <w:r>
        <w:rPr>
          <w:rFonts w:ascii="Times New Roman" w:hAnsi="Times New Roman" w:cs="Times New Roman"/>
          <w:sz w:val="24"/>
          <w:szCs w:val="24"/>
        </w:rPr>
        <w:t xml:space="preserve"> etapa </w:t>
      </w:r>
      <w:r w:rsidR="00B71726">
        <w:rPr>
          <w:rFonts w:ascii="Times New Roman" w:hAnsi="Times New Roman" w:cs="Times New Roman"/>
          <w:sz w:val="24"/>
          <w:szCs w:val="24"/>
        </w:rPr>
        <w:t xml:space="preserve">da análise de sequência, </w:t>
      </w:r>
      <w:r>
        <w:rPr>
          <w:rFonts w:ascii="Times New Roman" w:hAnsi="Times New Roman" w:cs="Times New Roman"/>
          <w:sz w:val="24"/>
          <w:szCs w:val="24"/>
        </w:rPr>
        <w:t>denominada</w:t>
      </w:r>
      <w:r w:rsidR="00717486">
        <w:rPr>
          <w:rFonts w:ascii="Times New Roman" w:hAnsi="Times New Roman" w:cs="Times New Roman"/>
          <w:sz w:val="24"/>
          <w:szCs w:val="24"/>
        </w:rPr>
        <w:t xml:space="preserve"> redução de dados. </w:t>
      </w:r>
      <w:r w:rsidR="00B71726">
        <w:rPr>
          <w:rFonts w:ascii="Times New Roman" w:hAnsi="Times New Roman" w:cs="Times New Roman"/>
          <w:sz w:val="24"/>
          <w:szCs w:val="24"/>
        </w:rPr>
        <w:t xml:space="preserve">Técnicas de </w:t>
      </w:r>
      <w:proofErr w:type="spellStart"/>
      <w:r w:rsidR="00B71726">
        <w:rPr>
          <w:rFonts w:ascii="Times New Roman" w:hAnsi="Times New Roman" w:cs="Times New Roman"/>
          <w:sz w:val="24"/>
          <w:szCs w:val="24"/>
        </w:rPr>
        <w:t>clusterização</w:t>
      </w:r>
      <w:proofErr w:type="spellEnd"/>
      <w:r w:rsidR="00B71726">
        <w:rPr>
          <w:rFonts w:ascii="Times New Roman" w:hAnsi="Times New Roman" w:cs="Times New Roman"/>
          <w:sz w:val="24"/>
          <w:szCs w:val="24"/>
        </w:rPr>
        <w:t xml:space="preserve"> são empregadas com </w:t>
      </w:r>
      <w:r w:rsidR="00717486">
        <w:rPr>
          <w:rFonts w:ascii="Times New Roman" w:hAnsi="Times New Roman" w:cs="Times New Roman"/>
          <w:sz w:val="24"/>
          <w:szCs w:val="24"/>
        </w:rPr>
        <w:t xml:space="preserve">o objetivo </w:t>
      </w:r>
      <w:r w:rsidR="00B71726">
        <w:rPr>
          <w:rFonts w:ascii="Times New Roman" w:hAnsi="Times New Roman" w:cs="Times New Roman"/>
          <w:sz w:val="24"/>
          <w:szCs w:val="24"/>
        </w:rPr>
        <w:t>de</w:t>
      </w:r>
      <w:r w:rsidR="00717486">
        <w:rPr>
          <w:rFonts w:ascii="Times New Roman" w:hAnsi="Times New Roman" w:cs="Times New Roman"/>
          <w:sz w:val="24"/>
          <w:szCs w:val="24"/>
        </w:rPr>
        <w:t xml:space="preserve"> identificar padrões de trajetórias</w:t>
      </w:r>
      <w:r w:rsidR="00A91327">
        <w:rPr>
          <w:rFonts w:ascii="Times New Roman" w:hAnsi="Times New Roman" w:cs="Times New Roman"/>
          <w:sz w:val="24"/>
          <w:szCs w:val="24"/>
        </w:rPr>
        <w:t xml:space="preserve"> </w:t>
      </w:r>
      <w:r w:rsidR="00B71726">
        <w:rPr>
          <w:rFonts w:ascii="Times New Roman" w:hAnsi="Times New Roman" w:cs="Times New Roman"/>
          <w:sz w:val="24"/>
          <w:szCs w:val="24"/>
        </w:rPr>
        <w:t xml:space="preserve">com similaridade </w:t>
      </w:r>
      <w:r w:rsidR="00A91327" w:rsidRPr="00155D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91327" w:rsidRPr="00155D5F">
        <w:rPr>
          <w:rFonts w:ascii="Times New Roman" w:hAnsi="Times New Roman" w:cs="Times New Roman"/>
          <w:sz w:val="24"/>
          <w:szCs w:val="24"/>
        </w:rPr>
        <w:t>Liao</w:t>
      </w:r>
      <w:proofErr w:type="spellEnd"/>
      <w:r w:rsidR="00A91327" w:rsidRPr="00155D5F">
        <w:rPr>
          <w:rFonts w:ascii="Times New Roman" w:hAnsi="Times New Roman" w:cs="Times New Roman"/>
          <w:sz w:val="24"/>
          <w:szCs w:val="24"/>
        </w:rPr>
        <w:t xml:space="preserve"> et al., 2025)</w:t>
      </w:r>
      <w:r w:rsidR="00A91327">
        <w:rPr>
          <w:rFonts w:ascii="Times New Roman" w:hAnsi="Times New Roman" w:cs="Times New Roman"/>
          <w:sz w:val="24"/>
          <w:szCs w:val="24"/>
        </w:rPr>
        <w:t>. Primei</w:t>
      </w:r>
      <w:r w:rsidR="00130BAF">
        <w:rPr>
          <w:rFonts w:ascii="Times New Roman" w:hAnsi="Times New Roman" w:cs="Times New Roman"/>
          <w:sz w:val="24"/>
          <w:szCs w:val="24"/>
        </w:rPr>
        <w:t>ro é aplicada</w:t>
      </w:r>
      <w:r w:rsidR="00A91327">
        <w:rPr>
          <w:rFonts w:ascii="Times New Roman" w:hAnsi="Times New Roman" w:cs="Times New Roman"/>
          <w:sz w:val="24"/>
          <w:szCs w:val="24"/>
        </w:rPr>
        <w:t xml:space="preserve"> a técnica de redução de dimensionalidade</w:t>
      </w:r>
      <w:r w:rsidR="001D7339">
        <w:rPr>
          <w:rFonts w:ascii="Times New Roman" w:hAnsi="Times New Roman" w:cs="Times New Roman"/>
          <w:sz w:val="24"/>
          <w:szCs w:val="24"/>
        </w:rPr>
        <w:t xml:space="preserve"> com o</w:t>
      </w:r>
      <w:r w:rsidR="00A91327">
        <w:rPr>
          <w:rFonts w:ascii="Times New Roman" w:hAnsi="Times New Roman" w:cs="Times New Roman"/>
          <w:sz w:val="24"/>
          <w:szCs w:val="24"/>
        </w:rPr>
        <w:t xml:space="preserve"> </w:t>
      </w:r>
      <w:r w:rsidR="00A91327" w:rsidRPr="00A91327">
        <w:rPr>
          <w:rFonts w:ascii="Times New Roman" w:hAnsi="Times New Roman" w:cs="Times New Roman"/>
          <w:sz w:val="24"/>
          <w:szCs w:val="24"/>
        </w:rPr>
        <w:t>Escalonamento Multidimensional Clássico (MDS)</w:t>
      </w:r>
      <w:r w:rsidR="001D7339">
        <w:rPr>
          <w:rFonts w:ascii="Times New Roman" w:hAnsi="Times New Roman" w:cs="Times New Roman"/>
          <w:sz w:val="24"/>
          <w:szCs w:val="24"/>
        </w:rPr>
        <w:t xml:space="preserve"> sobre a matriz de dissimilaridades, reduzindo-a para duas dimensões. E </w:t>
      </w:r>
      <w:r w:rsidR="00130BAF">
        <w:rPr>
          <w:rFonts w:ascii="Times New Roman" w:hAnsi="Times New Roman" w:cs="Times New Roman"/>
          <w:sz w:val="24"/>
          <w:szCs w:val="24"/>
        </w:rPr>
        <w:t xml:space="preserve">por fim, a </w:t>
      </w:r>
      <w:proofErr w:type="spellStart"/>
      <w:r w:rsidR="00130BAF">
        <w:rPr>
          <w:rFonts w:ascii="Times New Roman" w:hAnsi="Times New Roman" w:cs="Times New Roman"/>
          <w:sz w:val="24"/>
          <w:szCs w:val="24"/>
        </w:rPr>
        <w:t>clusterização</w:t>
      </w:r>
      <w:proofErr w:type="spellEnd"/>
      <w:r w:rsidR="00130BAF">
        <w:rPr>
          <w:rFonts w:ascii="Times New Roman" w:hAnsi="Times New Roman" w:cs="Times New Roman"/>
          <w:sz w:val="24"/>
          <w:szCs w:val="24"/>
        </w:rPr>
        <w:t xml:space="preserve"> é realizada através do K-</w:t>
      </w:r>
      <w:proofErr w:type="spellStart"/>
      <w:r w:rsidR="00130BAF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130BAF">
        <w:rPr>
          <w:rFonts w:ascii="Times New Roman" w:hAnsi="Times New Roman" w:cs="Times New Roman"/>
          <w:sz w:val="24"/>
          <w:szCs w:val="24"/>
        </w:rPr>
        <w:t>, definindo três clusters.</w:t>
      </w:r>
      <w:r w:rsidR="003919F5">
        <w:rPr>
          <w:rFonts w:ascii="Times New Roman" w:hAnsi="Times New Roman" w:cs="Times New Roman"/>
          <w:sz w:val="24"/>
          <w:szCs w:val="24"/>
        </w:rPr>
        <w:t xml:space="preserve"> Esta última etapa é executada usando funções nativas do R.</w:t>
      </w:r>
    </w:p>
    <w:sectPr w:rsidR="00CB6ECB" w:rsidRPr="0089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aniel Pagotto" w:date="2025-07-18T13:45:00Z" w:initials="DP">
    <w:p w14:paraId="482C6588" w14:textId="6B382152" w:rsidR="00EF7D0F" w:rsidRDefault="00EF7D0F">
      <w:pPr>
        <w:pStyle w:val="Textodecomentrio"/>
      </w:pPr>
      <w:r>
        <w:rPr>
          <w:rStyle w:val="Refdecomentrio"/>
        </w:rPr>
        <w:annotationRef/>
      </w:r>
      <w:r>
        <w:t>Complementar</w:t>
      </w:r>
    </w:p>
  </w:comment>
  <w:comment w:id="2" w:author="Alef Santos" w:date="2025-08-28T16:13:00Z" w:initials="AS">
    <w:p w14:paraId="5DF32BC5" w14:textId="0F11AF55" w:rsidR="008471C2" w:rsidRDefault="008471C2">
      <w:pPr>
        <w:pStyle w:val="Textodecomentrio"/>
      </w:pPr>
      <w:r>
        <w:rPr>
          <w:rStyle w:val="Refdecomentrio"/>
        </w:rPr>
        <w:annotationRef/>
      </w:r>
      <w:proofErr w:type="spellStart"/>
      <w:r w:rsidR="00E37E7E">
        <w:t>Vc</w:t>
      </w:r>
      <w:proofErr w:type="spellEnd"/>
      <w:r w:rsidR="00E37E7E">
        <w:t xml:space="preserve"> havia dito para complementar, mas acho que não precisa se delongar muito aqui, visto que isso já está sendo tratada na introdução</w:t>
      </w:r>
    </w:p>
  </w:comment>
  <w:comment w:id="3" w:author="Alef Santos" w:date="2025-08-28T16:14:00Z" w:initials="AS">
    <w:p w14:paraId="45D891BD" w14:textId="205BCEB6" w:rsidR="005370CD" w:rsidRDefault="005370CD">
      <w:pPr>
        <w:pStyle w:val="Textodecomentrio"/>
      </w:pPr>
      <w:r>
        <w:rPr>
          <w:rStyle w:val="Refdecomentrio"/>
        </w:rPr>
        <w:annotationRef/>
      </w:r>
    </w:p>
  </w:comment>
  <w:comment w:id="6" w:author="Daniel Pagotto" w:date="2025-07-18T14:05:00Z" w:initials="DP">
    <w:p w14:paraId="14BD7FA3" w14:textId="64DB3337" w:rsidR="00B71726" w:rsidRDefault="00B71726">
      <w:pPr>
        <w:pStyle w:val="Textodecomentrio"/>
      </w:pPr>
      <w:r>
        <w:rPr>
          <w:rStyle w:val="Refdecomentrio"/>
        </w:rPr>
        <w:annotationRef/>
      </w:r>
      <w:r>
        <w:t>Sugiro expressar isso no formato de figura, na mesma lógica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2C6588" w15:done="0"/>
  <w15:commentEx w15:paraId="5DF32BC5" w15:paraIdParent="482C6588" w15:done="0"/>
  <w15:commentEx w15:paraId="45D891BD" w15:paraIdParent="482C6588" w15:done="0"/>
  <w15:commentEx w15:paraId="14BD7F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24CE80" w16cex:dateUtc="2025-07-18T16:45:00Z"/>
  <w16cex:commentExtensible w16cex:durableId="2C5AFEC2" w16cex:dateUtc="2025-08-28T19:13:00Z"/>
  <w16cex:commentExtensible w16cex:durableId="2C5AFEF5" w16cex:dateUtc="2025-08-28T19:14:00Z"/>
  <w16cex:commentExtensible w16cex:durableId="2C24D317" w16cex:dateUtc="2025-07-18T1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2C6588" w16cid:durableId="2C24CE80"/>
  <w16cid:commentId w16cid:paraId="5DF32BC5" w16cid:durableId="2C5AFEC2"/>
  <w16cid:commentId w16cid:paraId="45D891BD" w16cid:durableId="2C5AFEF5"/>
  <w16cid:commentId w16cid:paraId="14BD7FA3" w16cid:durableId="2C24D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139A"/>
    <w:multiLevelType w:val="hybridMultilevel"/>
    <w:tmpl w:val="58AE8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Pagotto">
    <w15:presenceInfo w15:providerId="Windows Live" w15:userId="39ffc30baf637d13"/>
  </w15:person>
  <w15:person w15:author="Alef Santos">
    <w15:presenceInfo w15:providerId="Windows Live" w15:userId="e94e91ad3b9f2a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EE8"/>
    <w:rsid w:val="00050221"/>
    <w:rsid w:val="00053271"/>
    <w:rsid w:val="00130BAF"/>
    <w:rsid w:val="00145BAD"/>
    <w:rsid w:val="00155D5F"/>
    <w:rsid w:val="001D7339"/>
    <w:rsid w:val="00246D8A"/>
    <w:rsid w:val="0026203F"/>
    <w:rsid w:val="00306EE8"/>
    <w:rsid w:val="0035245C"/>
    <w:rsid w:val="003607F3"/>
    <w:rsid w:val="003636EA"/>
    <w:rsid w:val="0038175B"/>
    <w:rsid w:val="003919F5"/>
    <w:rsid w:val="003C3657"/>
    <w:rsid w:val="00435FD3"/>
    <w:rsid w:val="00451771"/>
    <w:rsid w:val="004B2A29"/>
    <w:rsid w:val="005370CD"/>
    <w:rsid w:val="005938DB"/>
    <w:rsid w:val="005E3B4D"/>
    <w:rsid w:val="006459B6"/>
    <w:rsid w:val="006776BB"/>
    <w:rsid w:val="006C7511"/>
    <w:rsid w:val="006F7ABD"/>
    <w:rsid w:val="00715AAE"/>
    <w:rsid w:val="00717486"/>
    <w:rsid w:val="00754206"/>
    <w:rsid w:val="00791B39"/>
    <w:rsid w:val="007B0353"/>
    <w:rsid w:val="00806059"/>
    <w:rsid w:val="008471C2"/>
    <w:rsid w:val="0085057F"/>
    <w:rsid w:val="00897D05"/>
    <w:rsid w:val="008E418B"/>
    <w:rsid w:val="00903024"/>
    <w:rsid w:val="009A21B3"/>
    <w:rsid w:val="009D0A0E"/>
    <w:rsid w:val="009D59C5"/>
    <w:rsid w:val="00A270D4"/>
    <w:rsid w:val="00A35779"/>
    <w:rsid w:val="00A47ABB"/>
    <w:rsid w:val="00A91327"/>
    <w:rsid w:val="00B10908"/>
    <w:rsid w:val="00B71726"/>
    <w:rsid w:val="00BA5AB4"/>
    <w:rsid w:val="00BB3D3B"/>
    <w:rsid w:val="00BF0D30"/>
    <w:rsid w:val="00C12B11"/>
    <w:rsid w:val="00C17535"/>
    <w:rsid w:val="00C56A33"/>
    <w:rsid w:val="00CB6ECB"/>
    <w:rsid w:val="00CE6DC9"/>
    <w:rsid w:val="00D1084F"/>
    <w:rsid w:val="00D22BD6"/>
    <w:rsid w:val="00D90077"/>
    <w:rsid w:val="00DE4307"/>
    <w:rsid w:val="00E1040B"/>
    <w:rsid w:val="00E21C93"/>
    <w:rsid w:val="00E37E7E"/>
    <w:rsid w:val="00E449ED"/>
    <w:rsid w:val="00E54055"/>
    <w:rsid w:val="00EE5934"/>
    <w:rsid w:val="00EF7D0F"/>
    <w:rsid w:val="00F52AD8"/>
    <w:rsid w:val="00F77516"/>
    <w:rsid w:val="00FD36BF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74F9"/>
  <w15:chartTrackingRefBased/>
  <w15:docId w15:val="{2055AAA2-E877-4F55-9AB7-E2FA475C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E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715AA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15AA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15AA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15AA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15AA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3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6B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97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B6422-251C-4AD9-AA5C-4B58A79D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737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 Santos</dc:creator>
  <cp:keywords/>
  <dc:description/>
  <cp:lastModifiedBy>Alef Santos</cp:lastModifiedBy>
  <cp:revision>27</cp:revision>
  <dcterms:created xsi:type="dcterms:W3CDTF">2025-07-16T17:06:00Z</dcterms:created>
  <dcterms:modified xsi:type="dcterms:W3CDTF">2025-08-28T19:14:00Z</dcterms:modified>
</cp:coreProperties>
</file>