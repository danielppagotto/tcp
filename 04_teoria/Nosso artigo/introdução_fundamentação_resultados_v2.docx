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Holt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25E801F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w:t>
      </w:r>
      <w:r w:rsidR="008C587C">
        <w:rPr>
          <w:rFonts w:ascii="Times New Roman" w:hAnsi="Times New Roman" w:cs="Times New Roman"/>
          <w:sz w:val="24"/>
          <w:szCs w:val="24"/>
        </w:rPr>
        <w:t xml:space="preserve"> inicial</w:t>
      </w:r>
      <w:r>
        <w:rPr>
          <w:rFonts w:ascii="Times New Roman" w:hAnsi="Times New Roman" w:cs="Times New Roman"/>
          <w:sz w:val="24"/>
          <w:szCs w:val="24"/>
        </w:rPr>
        <w:t xml:space="preserve">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r w:rsidR="008C587C">
        <w:rPr>
          <w:rFonts w:ascii="Times New Roman" w:hAnsi="Times New Roman" w:cs="Times New Roman"/>
          <w:sz w:val="24"/>
          <w:szCs w:val="24"/>
        </w:rPr>
        <w:t xml:space="preserve">No entanto, tendo em vista os limites computacionais ao não conseguir rodar a análise com os 39.075 indivíduos, a análise de sequência foi realizada com uma subamostra de 6.000 observações que foram amostrados por meio de uma randomização simples.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lastRenderedPageBreak/>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 xml:space="preserve">(Abbott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w:t>
      </w:r>
      <w:r>
        <w:rPr>
          <w:rFonts w:ascii="Times New Roman" w:hAnsi="Times New Roman" w:cs="Times New Roman"/>
          <w:sz w:val="24"/>
          <w:szCs w:val="24"/>
        </w:rPr>
        <w:lastRenderedPageBreak/>
        <w:t>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7AB85572" w14:textId="77777777" w:rsidR="008C587C" w:rsidRDefault="0017253B" w:rsidP="0017253B">
      <w:pPr>
        <w:spacing w:line="360" w:lineRule="auto"/>
        <w:ind w:firstLine="709"/>
        <w:contextualSpacing/>
        <w:jc w:val="both"/>
        <w:rPr>
          <w:ins w:id="0" w:author="Daniel Pagotto" w:date="2025-09-14T10:28: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r w:rsidR="008C587C">
        <w:rPr>
          <w:rFonts w:ascii="Times New Roman" w:hAnsi="Times New Roman" w:cs="Times New Roman"/>
          <w:sz w:val="24"/>
          <w:szCs w:val="24"/>
        </w:rPr>
        <w:t xml:space="preserve"> Para avaliar a adequação dos clusters, foram </w:t>
      </w:r>
      <w:proofErr w:type="spellStart"/>
      <w:r w:rsidR="008C587C">
        <w:rPr>
          <w:rFonts w:ascii="Times New Roman" w:hAnsi="Times New Roman" w:cs="Times New Roman"/>
          <w:sz w:val="24"/>
          <w:szCs w:val="24"/>
        </w:rPr>
        <w:t>reamostrados</w:t>
      </w:r>
      <w:proofErr w:type="spellEnd"/>
      <w:r w:rsidR="008C587C">
        <w:rPr>
          <w:rFonts w:ascii="Times New Roman" w:hAnsi="Times New Roman" w:cs="Times New Roman"/>
          <w:sz w:val="24"/>
          <w:szCs w:val="24"/>
        </w:rPr>
        <w:t xml:space="preserve"> mais dois grupos de 6000 observações cada.</w:t>
      </w:r>
      <w:ins w:id="1" w:author="Alef Santos" w:date="2025-09-02T14:35:00Z">
        <w:r w:rsidR="00973C9E">
          <w:rPr>
            <w:rFonts w:ascii="Times New Roman" w:hAnsi="Times New Roman" w:cs="Times New Roman"/>
            <w:sz w:val="24"/>
            <w:szCs w:val="24"/>
          </w:rPr>
          <w:t xml:space="preserve"> </w:t>
        </w:r>
      </w:ins>
    </w:p>
    <w:p w14:paraId="2C8EECBD" w14:textId="66B10E7B" w:rsidR="005E04D4"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w:t>
      </w:r>
      <w:proofErr w:type="spellStart"/>
      <w:r w:rsidR="00C3278E" w:rsidRPr="00C3278E">
        <w:rPr>
          <w:rFonts w:ascii="Times New Roman" w:hAnsi="Times New Roman" w:cs="Times New Roman"/>
          <w:sz w:val="24"/>
          <w:szCs w:val="24"/>
        </w:rPr>
        <w:t>survey</w:t>
      </w:r>
      <w:proofErr w:type="spellEnd"/>
      <w:r w:rsidR="00C3278E" w:rsidRPr="00C3278E">
        <w:rPr>
          <w:rFonts w:ascii="Times New Roman" w:hAnsi="Times New Roman" w:cs="Times New Roman"/>
          <w:sz w:val="24"/>
          <w:szCs w:val="24"/>
        </w:rPr>
        <w:t xml:space="preserve">,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7C1348B0" w14:textId="3CE754DC" w:rsidR="005516A3" w:rsidRPr="00C3278E" w:rsidRDefault="005516A3" w:rsidP="005E04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F361C">
        <w:rPr>
          <w:rFonts w:ascii="Times New Roman" w:hAnsi="Times New Roman" w:cs="Times New Roman"/>
          <w:sz w:val="24"/>
          <w:szCs w:val="24"/>
        </w:rPr>
        <w:t>T</w:t>
      </w:r>
      <w:r w:rsidR="006279D1">
        <w:rPr>
          <w:rFonts w:ascii="Times New Roman" w:hAnsi="Times New Roman" w:cs="Times New Roman"/>
          <w:sz w:val="24"/>
          <w:szCs w:val="24"/>
        </w:rPr>
        <w:t>ambém são realizados testes de diferenças estatísticas na presença de valores similares. A técnica adotad</w:t>
      </w:r>
      <w:r w:rsidR="003233B9">
        <w:rPr>
          <w:rFonts w:ascii="Times New Roman" w:hAnsi="Times New Roman" w:cs="Times New Roman"/>
          <w:sz w:val="24"/>
          <w:szCs w:val="24"/>
        </w:rPr>
        <w:t>a</w:t>
      </w:r>
      <w:r w:rsidR="00957F85">
        <w:rPr>
          <w:rFonts w:ascii="Times New Roman" w:hAnsi="Times New Roman" w:cs="Times New Roman"/>
          <w:sz w:val="24"/>
          <w:szCs w:val="24"/>
        </w:rPr>
        <w:t xml:space="preserve"> no caso de variáveis categóricas</w:t>
      </w:r>
      <w:r w:rsidR="003233B9">
        <w:rPr>
          <w:rFonts w:ascii="Times New Roman" w:hAnsi="Times New Roman" w:cs="Times New Roman"/>
          <w:sz w:val="24"/>
          <w:szCs w:val="24"/>
        </w:rPr>
        <w:t>, é o teste de independência de Rao</w:t>
      </w:r>
      <w:r w:rsidR="0019317A">
        <w:rPr>
          <w:rFonts w:ascii="Times New Roman" w:hAnsi="Times New Roman" w:cs="Times New Roman"/>
          <w:sz w:val="24"/>
          <w:szCs w:val="24"/>
        </w:rPr>
        <w:t xml:space="preserve">-Scott, </w:t>
      </w:r>
      <w:r w:rsidR="00947E72">
        <w:rPr>
          <w:rFonts w:ascii="Times New Roman" w:hAnsi="Times New Roman" w:cs="Times New Roman"/>
          <w:sz w:val="24"/>
          <w:szCs w:val="24"/>
        </w:rPr>
        <w:t>recomendado</w:t>
      </w:r>
      <w:r w:rsidR="00A412DD">
        <w:rPr>
          <w:rFonts w:ascii="Times New Roman" w:hAnsi="Times New Roman" w:cs="Times New Roman"/>
          <w:sz w:val="24"/>
          <w:szCs w:val="24"/>
        </w:rPr>
        <w:t xml:space="preserve"> para amostras c</w:t>
      </w:r>
      <w:r w:rsidR="002A5206">
        <w:rPr>
          <w:rFonts w:ascii="Times New Roman" w:hAnsi="Times New Roman" w:cs="Times New Roman"/>
          <w:sz w:val="24"/>
          <w:szCs w:val="24"/>
        </w:rPr>
        <w:t>omplexas (Referência?)</w:t>
      </w:r>
      <w:r w:rsidR="00953AFD">
        <w:rPr>
          <w:rFonts w:ascii="Times New Roman" w:hAnsi="Times New Roman" w:cs="Times New Roman"/>
          <w:sz w:val="24"/>
          <w:szCs w:val="24"/>
        </w:rPr>
        <w:t>. E para variáveis numéricas</w:t>
      </w:r>
      <w:r w:rsidR="00D40A5C">
        <w:rPr>
          <w:rFonts w:ascii="Times New Roman" w:hAnsi="Times New Roman" w:cs="Times New Roman"/>
          <w:sz w:val="24"/>
          <w:szCs w:val="24"/>
        </w:rPr>
        <w:t xml:space="preserve">, é utilizado o T </w:t>
      </w:r>
      <w:proofErr w:type="spellStart"/>
      <w:r w:rsidR="00D40A5C">
        <w:rPr>
          <w:rFonts w:ascii="Times New Roman" w:hAnsi="Times New Roman" w:cs="Times New Roman"/>
          <w:sz w:val="24"/>
          <w:szCs w:val="24"/>
        </w:rPr>
        <w:t>Student</w:t>
      </w:r>
      <w:proofErr w:type="spellEnd"/>
      <w:r w:rsidR="00D40A5C">
        <w:rPr>
          <w:rFonts w:ascii="Times New Roman" w:hAnsi="Times New Roman" w:cs="Times New Roman"/>
          <w:sz w:val="24"/>
          <w:szCs w:val="24"/>
        </w:rPr>
        <w:t>, também considerando os pesos amostrais.</w:t>
      </w:r>
      <w:r w:rsidR="003A0644">
        <w:rPr>
          <w:rFonts w:ascii="Times New Roman" w:hAnsi="Times New Roman" w:cs="Times New Roman"/>
          <w:sz w:val="24"/>
          <w:szCs w:val="24"/>
        </w:rPr>
        <w:t xml:space="preserve"> Ambos os testes </w:t>
      </w:r>
      <w:r w:rsidR="007311D0">
        <w:rPr>
          <w:rFonts w:ascii="Times New Roman" w:hAnsi="Times New Roman" w:cs="Times New Roman"/>
          <w:sz w:val="24"/>
          <w:szCs w:val="24"/>
        </w:rPr>
        <w:t xml:space="preserve">são implementados com o pacote </w:t>
      </w:r>
      <w:proofErr w:type="spellStart"/>
      <w:r w:rsidR="007311D0">
        <w:rPr>
          <w:rFonts w:ascii="Times New Roman" w:hAnsi="Times New Roman" w:cs="Times New Roman"/>
          <w:sz w:val="24"/>
          <w:szCs w:val="24"/>
        </w:rPr>
        <w:t>survey</w:t>
      </w:r>
      <w:proofErr w:type="spellEnd"/>
      <w:r w:rsidR="007311D0">
        <w:rPr>
          <w:rFonts w:ascii="Times New Roman" w:hAnsi="Times New Roman" w:cs="Times New Roman"/>
          <w:sz w:val="24"/>
          <w:szCs w:val="24"/>
        </w:rPr>
        <w:t>.</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50A4DEFF" w14:textId="2456464C" w:rsidR="008C587C" w:rsidRDefault="00783410" w:rsidP="00F11AF4">
      <w:pPr>
        <w:spacing w:line="360" w:lineRule="auto"/>
        <w:jc w:val="both"/>
        <w:rPr>
          <w:ins w:id="2" w:author="Daniel Pagotto" w:date="2025-09-14T10:24:00Z"/>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w:t>
      </w:r>
      <w:r w:rsidR="008C587C">
        <w:rPr>
          <w:rFonts w:ascii="Times New Roman" w:hAnsi="Times New Roman" w:cs="Times New Roman"/>
          <w:sz w:val="24"/>
          <w:szCs w:val="24"/>
        </w:rPr>
        <w:t xml:space="preserve"> e, por meio dele, é possível ilustrar as trajetórias</w:t>
      </w:r>
      <w:r w:rsidR="00A314EF">
        <w:rPr>
          <w:rFonts w:ascii="Times New Roman" w:hAnsi="Times New Roman" w:cs="Times New Roman"/>
          <w:sz w:val="24"/>
          <w:szCs w:val="24"/>
        </w:rPr>
        <w:t xml:space="preserve">. </w:t>
      </w:r>
      <w:r w:rsidR="008C587C">
        <w:rPr>
          <w:rFonts w:ascii="Times New Roman" w:hAnsi="Times New Roman" w:cs="Times New Roman"/>
          <w:sz w:val="24"/>
          <w:szCs w:val="24"/>
        </w:rPr>
        <w:t>O</w:t>
      </w:r>
      <w:r w:rsidR="00A314EF">
        <w:rPr>
          <w:rFonts w:ascii="Times New Roman" w:hAnsi="Times New Roman" w:cs="Times New Roman"/>
          <w:sz w:val="24"/>
          <w:szCs w:val="24"/>
        </w:rPr>
        <w:t>s números de 1 a 5 representam</w:t>
      </w:r>
      <w:r w:rsidR="003123E0">
        <w:rPr>
          <w:rFonts w:ascii="Times New Roman" w:hAnsi="Times New Roman" w:cs="Times New Roman"/>
          <w:sz w:val="24"/>
          <w:szCs w:val="24"/>
        </w:rPr>
        <w:t xml:space="preserve"> as entrevistas</w:t>
      </w:r>
      <w:r w:rsidR="008C587C">
        <w:rPr>
          <w:rFonts w:ascii="Times New Roman" w:hAnsi="Times New Roman" w:cs="Times New Roman"/>
          <w:sz w:val="24"/>
          <w:szCs w:val="24"/>
        </w:rPr>
        <w:t xml:space="preserve"> em cada trimestre.</w:t>
      </w:r>
      <w:r w:rsidR="003123E0">
        <w:rPr>
          <w:rFonts w:ascii="Times New Roman" w:hAnsi="Times New Roman" w:cs="Times New Roman"/>
          <w:sz w:val="24"/>
          <w:szCs w:val="24"/>
        </w:rPr>
        <w:t xml:space="preserve"> </w:t>
      </w:r>
      <w:r w:rsidR="008C587C">
        <w:rPr>
          <w:rFonts w:ascii="Times New Roman" w:hAnsi="Times New Roman" w:cs="Times New Roman"/>
          <w:sz w:val="24"/>
          <w:szCs w:val="24"/>
        </w:rPr>
        <w:t>A</w:t>
      </w:r>
      <w:r w:rsidR="003123E0">
        <w:rPr>
          <w:rFonts w:ascii="Times New Roman" w:hAnsi="Times New Roman" w:cs="Times New Roman"/>
          <w:sz w:val="24"/>
          <w:szCs w:val="24"/>
        </w:rPr>
        <w:t>s linhas</w:t>
      </w:r>
      <w:r w:rsidR="008C587C">
        <w:rPr>
          <w:rFonts w:ascii="Times New Roman" w:hAnsi="Times New Roman" w:cs="Times New Roman"/>
          <w:sz w:val="24"/>
          <w:szCs w:val="24"/>
        </w:rPr>
        <w:t xml:space="preserve"> retratam</w:t>
      </w:r>
      <w:r w:rsidR="003123E0">
        <w:rPr>
          <w:rFonts w:ascii="Times New Roman" w:hAnsi="Times New Roman" w:cs="Times New Roman"/>
          <w:sz w:val="24"/>
          <w:szCs w:val="24"/>
        </w:rPr>
        <w:t xml:space="preserve"> os indivíduos, e as cores, a situação ocupacional.</w:t>
      </w:r>
      <w:r w:rsidR="001C348F">
        <w:rPr>
          <w:rFonts w:ascii="Times New Roman" w:hAnsi="Times New Roman" w:cs="Times New Roman"/>
          <w:sz w:val="24"/>
          <w:szCs w:val="24"/>
        </w:rPr>
        <w:t xml:space="preserve"> </w:t>
      </w:r>
    </w:p>
    <w:p w14:paraId="13CBC0B8" w14:textId="35E5F442" w:rsidR="00B21875" w:rsidDel="00B22C0F" w:rsidRDefault="00B21875" w:rsidP="00B21875">
      <w:pPr>
        <w:spacing w:line="360" w:lineRule="auto"/>
        <w:ind w:firstLine="709"/>
        <w:contextualSpacing/>
        <w:jc w:val="both"/>
        <w:rPr>
          <w:del w:id="3" w:author="Alef Santos" w:date="2025-09-18T14:58:00Z"/>
          <w:rFonts w:ascii="Times New Roman" w:hAnsi="Times New Roman" w:cs="Times New Roman"/>
          <w:sz w:val="24"/>
          <w:szCs w:val="24"/>
        </w:rPr>
      </w:pPr>
      <w:r>
        <w:rPr>
          <w:rFonts w:ascii="Times New Roman" w:hAnsi="Times New Roman" w:cs="Times New Roman"/>
          <w:sz w:val="24"/>
          <w:szCs w:val="24"/>
        </w:rPr>
        <w:t xml:space="preserve">O processo de definição da quantidade de clusters, envolveu, primeiramente, a análise dos pesquisadores com diferentes quantidades, e, segundamente, a partir de testes estatísticos com 23 índices utilizando função da biblioteca </w:t>
      </w:r>
      <w:proofErr w:type="spellStart"/>
      <w:r w:rsidRPr="00525E26">
        <w:rPr>
          <w:rFonts w:ascii="Times New Roman" w:hAnsi="Times New Roman" w:cs="Times New Roman"/>
          <w:sz w:val="24"/>
          <w:szCs w:val="24"/>
        </w:rPr>
        <w:t>NbClust</w:t>
      </w:r>
      <w:proofErr w:type="spellEnd"/>
      <w:r>
        <w:rPr>
          <w:rFonts w:ascii="Times New Roman" w:hAnsi="Times New Roman" w:cs="Times New Roman"/>
          <w:sz w:val="24"/>
          <w:szCs w:val="24"/>
        </w:rPr>
        <w:t>, dos quais, 18 indicaram três clusters.</w:t>
      </w:r>
      <w:r w:rsidR="007812E5">
        <w:rPr>
          <w:rFonts w:ascii="Times New Roman" w:hAnsi="Times New Roman" w:cs="Times New Roman"/>
          <w:sz w:val="24"/>
          <w:szCs w:val="24"/>
        </w:rPr>
        <w:t xml:space="preserve"> </w:t>
      </w:r>
      <w:r>
        <w:rPr>
          <w:rFonts w:ascii="Times New Roman" w:hAnsi="Times New Roman" w:cs="Times New Roman"/>
          <w:sz w:val="24"/>
          <w:szCs w:val="24"/>
        </w:rPr>
        <w:t>Foram testados de 2 a 7 clusters, o maior número que a literatura já discorreu (</w:t>
      </w:r>
      <w:proofErr w:type="spellStart"/>
      <w:r w:rsidRPr="002A5C9D">
        <w:rPr>
          <w:rFonts w:ascii="Times New Roman" w:hAnsi="Times New Roman" w:cs="Times New Roman"/>
          <w:sz w:val="24"/>
          <w:szCs w:val="24"/>
        </w:rPr>
        <w:t>Beusch</w:t>
      </w:r>
      <w:proofErr w:type="spellEnd"/>
      <w:r w:rsidRPr="002A5C9D">
        <w:rPr>
          <w:rFonts w:ascii="Times New Roman" w:hAnsi="Times New Roman" w:cs="Times New Roman"/>
          <w:sz w:val="24"/>
          <w:szCs w:val="24"/>
        </w:rPr>
        <w:t xml:space="preserve"> e </w:t>
      </w:r>
      <w:proofErr w:type="spellStart"/>
      <w:r w:rsidRPr="002A5C9D">
        <w:rPr>
          <w:rFonts w:ascii="Times New Roman" w:hAnsi="Times New Roman" w:cs="Times New Roman"/>
          <w:sz w:val="24"/>
          <w:szCs w:val="24"/>
        </w:rPr>
        <w:t>Soest</w:t>
      </w:r>
      <w:proofErr w:type="spellEnd"/>
      <w:r>
        <w:rPr>
          <w:rFonts w:ascii="Times New Roman" w:hAnsi="Times New Roman" w:cs="Times New Roman"/>
          <w:sz w:val="24"/>
          <w:szCs w:val="24"/>
        </w:rPr>
        <w:t xml:space="preserve">, </w:t>
      </w:r>
      <w:r w:rsidRPr="002A5C9D">
        <w:rPr>
          <w:rFonts w:ascii="Times New Roman" w:hAnsi="Times New Roman" w:cs="Times New Roman"/>
          <w:sz w:val="24"/>
          <w:szCs w:val="24"/>
        </w:rPr>
        <w:t>202</w:t>
      </w:r>
      <w:r>
        <w:rPr>
          <w:rFonts w:ascii="Times New Roman" w:hAnsi="Times New Roman" w:cs="Times New Roman"/>
          <w:sz w:val="24"/>
          <w:szCs w:val="24"/>
        </w:rPr>
        <w:t xml:space="preserve">; </w:t>
      </w:r>
      <w:proofErr w:type="spellStart"/>
      <w:r w:rsidRPr="002A5C9D">
        <w:rPr>
          <w:rFonts w:ascii="Times New Roman" w:hAnsi="Times New Roman" w:cs="Times New Roman"/>
          <w:sz w:val="24"/>
          <w:szCs w:val="24"/>
        </w:rPr>
        <w:t>Bay</w:t>
      </w:r>
      <w:proofErr w:type="spellEnd"/>
      <w:r w:rsidRPr="002A5C9D">
        <w:rPr>
          <w:rFonts w:ascii="Times New Roman" w:hAnsi="Times New Roman" w:cs="Times New Roman"/>
          <w:sz w:val="24"/>
          <w:szCs w:val="24"/>
        </w:rPr>
        <w:t xml:space="preserve"> e Koster</w:t>
      </w:r>
      <w:r>
        <w:rPr>
          <w:rFonts w:ascii="Times New Roman" w:hAnsi="Times New Roman" w:cs="Times New Roman"/>
          <w:sz w:val="24"/>
          <w:szCs w:val="24"/>
        </w:rPr>
        <w:t xml:space="preserve">, </w:t>
      </w:r>
      <w:r w:rsidRPr="002A5C9D">
        <w:rPr>
          <w:rFonts w:ascii="Times New Roman" w:hAnsi="Times New Roman" w:cs="Times New Roman"/>
          <w:sz w:val="24"/>
          <w:szCs w:val="24"/>
        </w:rPr>
        <w:t>2023)</w:t>
      </w:r>
      <w:r>
        <w:rPr>
          <w:rFonts w:ascii="Times New Roman" w:hAnsi="Times New Roman" w:cs="Times New Roman"/>
          <w:sz w:val="24"/>
          <w:szCs w:val="24"/>
        </w:rPr>
        <w:t>.</w:t>
      </w:r>
      <w:r w:rsidR="0011682F">
        <w:rPr>
          <w:rFonts w:ascii="Times New Roman" w:hAnsi="Times New Roman" w:cs="Times New Roman"/>
          <w:sz w:val="24"/>
          <w:szCs w:val="24"/>
        </w:rPr>
        <w:t xml:space="preserve"> A Figura </w:t>
      </w:r>
      <w:r w:rsidR="00252903">
        <w:rPr>
          <w:rFonts w:ascii="Times New Roman" w:hAnsi="Times New Roman" w:cs="Times New Roman"/>
          <w:sz w:val="24"/>
          <w:szCs w:val="24"/>
        </w:rPr>
        <w:t>2</w:t>
      </w:r>
      <w:r w:rsidR="0011682F">
        <w:rPr>
          <w:rFonts w:ascii="Times New Roman" w:hAnsi="Times New Roman" w:cs="Times New Roman"/>
          <w:sz w:val="24"/>
          <w:szCs w:val="24"/>
        </w:rPr>
        <w:t xml:space="preserve"> fornece a visualização gráfica de acordo com o </w:t>
      </w:r>
      <w:proofErr w:type="spellStart"/>
      <w:r w:rsidR="00FF53C0">
        <w:rPr>
          <w:rFonts w:ascii="Times New Roman" w:hAnsi="Times New Roman" w:cs="Times New Roman"/>
          <w:sz w:val="24"/>
          <w:szCs w:val="24"/>
        </w:rPr>
        <w:t>Elbow</w:t>
      </w:r>
      <w:proofErr w:type="spellEnd"/>
      <w:r w:rsidR="00FF53C0">
        <w:rPr>
          <w:rFonts w:ascii="Times New Roman" w:hAnsi="Times New Roman" w:cs="Times New Roman"/>
          <w:sz w:val="24"/>
          <w:szCs w:val="24"/>
        </w:rPr>
        <w:t xml:space="preserve"> </w:t>
      </w:r>
      <w:proofErr w:type="spellStart"/>
      <w:r w:rsidR="00FF53C0">
        <w:rPr>
          <w:rFonts w:ascii="Times New Roman" w:hAnsi="Times New Roman" w:cs="Times New Roman"/>
          <w:sz w:val="24"/>
          <w:szCs w:val="24"/>
        </w:rPr>
        <w:t>Method</w:t>
      </w:r>
      <w:proofErr w:type="spellEnd"/>
      <w:r w:rsidR="00920657">
        <w:rPr>
          <w:rFonts w:ascii="Times New Roman" w:hAnsi="Times New Roman" w:cs="Times New Roman"/>
          <w:sz w:val="24"/>
          <w:szCs w:val="24"/>
        </w:rPr>
        <w:t xml:space="preserve">, </w:t>
      </w:r>
      <w:r w:rsidR="00A46AF2">
        <w:rPr>
          <w:rFonts w:ascii="Times New Roman" w:hAnsi="Times New Roman" w:cs="Times New Roman"/>
          <w:sz w:val="24"/>
          <w:szCs w:val="24"/>
        </w:rPr>
        <w:t xml:space="preserve">o número de clusters </w:t>
      </w:r>
      <w:r w:rsidR="004E6DDB">
        <w:rPr>
          <w:rFonts w:ascii="Times New Roman" w:hAnsi="Times New Roman" w:cs="Times New Roman"/>
          <w:sz w:val="24"/>
          <w:szCs w:val="24"/>
        </w:rPr>
        <w:t>é representado pelo eixo horizontal e o índice pelo vertical</w:t>
      </w:r>
      <w:r w:rsidR="00C9704D">
        <w:rPr>
          <w:rFonts w:ascii="Times New Roman" w:hAnsi="Times New Roman" w:cs="Times New Roman"/>
          <w:sz w:val="24"/>
          <w:szCs w:val="24"/>
        </w:rPr>
        <w:t>.</w:t>
      </w:r>
      <w:r w:rsidR="003F048B">
        <w:rPr>
          <w:rFonts w:ascii="Times New Roman" w:hAnsi="Times New Roman" w:cs="Times New Roman"/>
          <w:sz w:val="24"/>
          <w:szCs w:val="24"/>
        </w:rPr>
        <w:t xml:space="preserve"> O número de clu</w:t>
      </w:r>
      <w:r w:rsidR="003F3BE6">
        <w:rPr>
          <w:rFonts w:ascii="Times New Roman" w:hAnsi="Times New Roman" w:cs="Times New Roman"/>
          <w:sz w:val="24"/>
          <w:szCs w:val="24"/>
        </w:rPr>
        <w:t>s</w:t>
      </w:r>
      <w:r w:rsidR="003F048B">
        <w:rPr>
          <w:rFonts w:ascii="Times New Roman" w:hAnsi="Times New Roman" w:cs="Times New Roman"/>
          <w:sz w:val="24"/>
          <w:szCs w:val="24"/>
        </w:rPr>
        <w:t>ters ótimo</w:t>
      </w:r>
      <w:r w:rsidR="003F3BE6">
        <w:rPr>
          <w:rFonts w:ascii="Times New Roman" w:hAnsi="Times New Roman" w:cs="Times New Roman"/>
          <w:sz w:val="24"/>
          <w:szCs w:val="24"/>
        </w:rPr>
        <w:t xml:space="preserve"> ocorre quando um número adicional não gera redução significativa no índice</w:t>
      </w:r>
      <w:r w:rsidR="006B4621">
        <w:rPr>
          <w:rFonts w:ascii="Times New Roman" w:hAnsi="Times New Roman" w:cs="Times New Roman"/>
          <w:sz w:val="24"/>
          <w:szCs w:val="24"/>
        </w:rPr>
        <w:t>, o que pode ser observado entre três e quatro clusters</w:t>
      </w:r>
      <w:r w:rsidR="003F3BE6">
        <w:rPr>
          <w:rFonts w:ascii="Times New Roman" w:hAnsi="Times New Roman" w:cs="Times New Roman"/>
          <w:sz w:val="24"/>
          <w:szCs w:val="24"/>
        </w:rPr>
        <w:t>.</w:t>
      </w:r>
      <w:r w:rsidR="00BD37E2">
        <w:rPr>
          <w:rFonts w:ascii="Times New Roman" w:hAnsi="Times New Roman" w:cs="Times New Roman"/>
          <w:sz w:val="24"/>
          <w:szCs w:val="24"/>
        </w:rPr>
        <w:t xml:space="preserve"> </w:t>
      </w:r>
      <w:r>
        <w:rPr>
          <w:rFonts w:ascii="Times New Roman" w:hAnsi="Times New Roman" w:cs="Times New Roman"/>
          <w:sz w:val="24"/>
          <w:szCs w:val="24"/>
        </w:rPr>
        <w:t>Para visualizar os resultados completos, consultar apêndice.</w:t>
      </w:r>
      <w:ins w:id="4" w:author="Alef Santos" w:date="2025-09-18T13:07:00Z">
        <w:r w:rsidR="00947ECD">
          <w:rPr>
            <w:rFonts w:ascii="Times New Roman" w:hAnsi="Times New Roman" w:cs="Times New Roman"/>
            <w:sz w:val="24"/>
            <w:szCs w:val="24"/>
          </w:rPr>
          <w:t xml:space="preserve"> </w:t>
        </w:r>
      </w:ins>
    </w:p>
    <w:p w14:paraId="72406348" w14:textId="77777777" w:rsidR="008C587C" w:rsidRDefault="008C587C" w:rsidP="00B22C0F">
      <w:pPr>
        <w:spacing w:line="360" w:lineRule="auto"/>
        <w:ind w:firstLine="709"/>
        <w:contextualSpacing/>
        <w:jc w:val="both"/>
        <w:rPr>
          <w:ins w:id="5" w:author="Alef Santos" w:date="2025-09-18T14:49:00Z"/>
          <w:rFonts w:ascii="Times New Roman" w:hAnsi="Times New Roman" w:cs="Times New Roman"/>
          <w:sz w:val="24"/>
          <w:szCs w:val="24"/>
        </w:rPr>
      </w:pPr>
    </w:p>
    <w:p w14:paraId="4954622D" w14:textId="12BC1221" w:rsidR="00CA49A7" w:rsidRDefault="00CA49A7" w:rsidP="00BD37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Figura 2 </w:t>
      </w:r>
      <w:r w:rsidR="00BD37E2">
        <w:rPr>
          <w:rFonts w:ascii="Times New Roman" w:hAnsi="Times New Roman" w:cs="Times New Roman"/>
          <w:sz w:val="24"/>
          <w:szCs w:val="24"/>
        </w:rPr>
        <w:t>–</w:t>
      </w:r>
      <w:r>
        <w:rPr>
          <w:rFonts w:ascii="Times New Roman" w:hAnsi="Times New Roman" w:cs="Times New Roman"/>
          <w:sz w:val="24"/>
          <w:szCs w:val="24"/>
        </w:rPr>
        <w:t xml:space="preserve"> </w:t>
      </w:r>
      <w:r w:rsidR="00BD37E2">
        <w:rPr>
          <w:rFonts w:ascii="Times New Roman" w:hAnsi="Times New Roman" w:cs="Times New Roman"/>
          <w:sz w:val="24"/>
          <w:szCs w:val="24"/>
        </w:rPr>
        <w:t xml:space="preserve">Número ótimo de clusters de acordo com </w:t>
      </w:r>
      <w:proofErr w:type="spellStart"/>
      <w:r w:rsidR="00BD37E2">
        <w:rPr>
          <w:rFonts w:ascii="Times New Roman" w:hAnsi="Times New Roman" w:cs="Times New Roman"/>
          <w:sz w:val="24"/>
          <w:szCs w:val="24"/>
        </w:rPr>
        <w:t>Elbow</w:t>
      </w:r>
      <w:proofErr w:type="spellEnd"/>
      <w:r w:rsidR="00BD37E2">
        <w:rPr>
          <w:rFonts w:ascii="Times New Roman" w:hAnsi="Times New Roman" w:cs="Times New Roman"/>
          <w:sz w:val="24"/>
          <w:szCs w:val="24"/>
        </w:rPr>
        <w:t xml:space="preserve"> </w:t>
      </w:r>
      <w:proofErr w:type="spellStart"/>
      <w:r w:rsidR="00BD37E2">
        <w:rPr>
          <w:rFonts w:ascii="Times New Roman" w:hAnsi="Times New Roman" w:cs="Times New Roman"/>
          <w:sz w:val="24"/>
          <w:szCs w:val="24"/>
        </w:rPr>
        <w:t>Method</w:t>
      </w:r>
      <w:proofErr w:type="spellEnd"/>
      <w:r w:rsidR="00BD37E2">
        <w:rPr>
          <w:rFonts w:ascii="Times New Roman" w:hAnsi="Times New Roman" w:cs="Times New Roman"/>
          <w:sz w:val="24"/>
          <w:szCs w:val="24"/>
        </w:rPr>
        <w:t>.</w:t>
      </w:r>
    </w:p>
    <w:p w14:paraId="00A3DC75" w14:textId="327411FD" w:rsidR="00C7428B" w:rsidRDefault="00F57F26" w:rsidP="00BD37E2">
      <w:pPr>
        <w:spacing w:after="0" w:line="240" w:lineRule="auto"/>
        <w:jc w:val="both"/>
        <w:rPr>
          <w:ins w:id="6" w:author="Daniel Pagotto" w:date="2025-09-14T10:24:00Z"/>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E2E5D0" wp14:editId="7781CB67">
            <wp:extent cx="5400040" cy="4050030"/>
            <wp:effectExtent l="19050" t="19050" r="10160" b="266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050030"/>
                    </a:xfrm>
                    <a:prstGeom prst="rect">
                      <a:avLst/>
                    </a:prstGeom>
                    <a:ln>
                      <a:solidFill>
                        <a:schemeClr val="tx1"/>
                      </a:solidFill>
                    </a:ln>
                  </pic:spPr>
                </pic:pic>
              </a:graphicData>
            </a:graphic>
          </wp:inline>
        </w:drawing>
      </w:r>
    </w:p>
    <w:p w14:paraId="0D6C8939" w14:textId="13F6484B" w:rsidR="00BD37E2" w:rsidRDefault="00BD37E2" w:rsidP="00BD37E2">
      <w:pPr>
        <w:spacing w:after="0" w:line="240" w:lineRule="auto"/>
        <w:jc w:val="both"/>
        <w:rPr>
          <w:rFonts w:ascii="Times New Roman" w:hAnsi="Times New Roman" w:cs="Times New Roman"/>
        </w:rPr>
      </w:pPr>
      <w:r w:rsidRPr="00BD37E2">
        <w:rPr>
          <w:rFonts w:ascii="Times New Roman" w:hAnsi="Times New Roman" w:cs="Times New Roman"/>
        </w:rPr>
        <w:t>Fonte: elaborado pelos autores.</w:t>
      </w:r>
    </w:p>
    <w:p w14:paraId="34A25A58" w14:textId="77777777" w:rsidR="00BD37E2" w:rsidRPr="00BD37E2" w:rsidRDefault="00BD37E2" w:rsidP="00BD37E2">
      <w:pPr>
        <w:spacing w:after="0" w:line="240" w:lineRule="auto"/>
        <w:jc w:val="both"/>
        <w:rPr>
          <w:rFonts w:ascii="Times New Roman" w:hAnsi="Times New Roman" w:cs="Times New Roman"/>
        </w:rPr>
      </w:pPr>
    </w:p>
    <w:p w14:paraId="0060B0A4" w14:textId="54103921" w:rsidR="00355A1E" w:rsidRDefault="001C348F" w:rsidP="0009331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Figura 1</w:t>
      </w:r>
      <w:r w:rsidR="005A2560">
        <w:rPr>
          <w:rFonts w:ascii="Times New Roman" w:hAnsi="Times New Roman" w:cs="Times New Roman"/>
          <w:sz w:val="24"/>
          <w:szCs w:val="24"/>
        </w:rPr>
        <w:t xml:space="preserve"> mostra os gráficos de índices</w:t>
      </w:r>
      <w:r w:rsidR="008C587C">
        <w:rPr>
          <w:rFonts w:ascii="Times New Roman" w:hAnsi="Times New Roman" w:cs="Times New Roman"/>
          <w:sz w:val="24"/>
          <w:szCs w:val="24"/>
        </w:rPr>
        <w:t xml:space="preserve"> dividido de acordo com os clusters que foram delimitados, que </w:t>
      </w:r>
      <w:r w:rsidR="00271F67">
        <w:rPr>
          <w:rFonts w:ascii="Times New Roman" w:hAnsi="Times New Roman" w:cs="Times New Roman"/>
          <w:sz w:val="24"/>
          <w:szCs w:val="24"/>
        </w:rPr>
        <w:t>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Pr="00673BAF">
        <w:rPr>
          <w:rFonts w:ascii="Times New Roman" w:hAnsi="Times New Roman" w:cs="Times New Roman"/>
          <w:b/>
          <w:bCs/>
          <w:sz w:val="24"/>
          <w:szCs w:val="24"/>
        </w:rPr>
        <w:t>persistentes</w:t>
      </w:r>
      <w:r>
        <w:rPr>
          <w:rFonts w:ascii="Times New Roman" w:hAnsi="Times New Roman" w:cs="Times New Roman"/>
          <w:sz w:val="24"/>
          <w:szCs w:val="24"/>
        </w:rPr>
        <w:t xml:space="preserve">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7973B237"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w:t>
      </w:r>
      <w:r w:rsidR="004534F4" w:rsidRPr="00673BAF">
        <w:rPr>
          <w:rFonts w:ascii="Times New Roman" w:hAnsi="Times New Roman" w:cs="Times New Roman"/>
          <w:b/>
          <w:bCs/>
          <w:sz w:val="24"/>
          <w:szCs w:val="24"/>
        </w:rPr>
        <w:t>necessidade</w:t>
      </w:r>
      <w:r w:rsidR="004534F4">
        <w:rPr>
          <w:rFonts w:ascii="Times New Roman" w:hAnsi="Times New Roman" w:cs="Times New Roman"/>
          <w:sz w:val="24"/>
          <w:szCs w:val="24"/>
        </w:rPr>
        <w:t xml:space="preserve"> – padrões de trajetórias ocupacionais caracterizadas por longos períodos no </w:t>
      </w:r>
      <w:r w:rsidR="00B006A2">
        <w:rPr>
          <w:rFonts w:ascii="Times New Roman" w:hAnsi="Times New Roman" w:cs="Times New Roman"/>
          <w:sz w:val="24"/>
          <w:szCs w:val="24"/>
        </w:rPr>
        <w:t>desemprego/inatividade e</w:t>
      </w:r>
      <w:r w:rsidR="00497C9F">
        <w:rPr>
          <w:rFonts w:ascii="Times New Roman" w:hAnsi="Times New Roman" w:cs="Times New Roman"/>
          <w:sz w:val="24"/>
          <w:szCs w:val="24"/>
        </w:rPr>
        <w:t>m</w:t>
      </w:r>
      <w:r w:rsidR="00B006A2">
        <w:rPr>
          <w:rFonts w:ascii="Times New Roman" w:hAnsi="Times New Roman" w:cs="Times New Roman"/>
          <w:sz w:val="24"/>
          <w:szCs w:val="24"/>
        </w:rPr>
        <w:t xml:space="preserve"> que eventualmente </w:t>
      </w:r>
      <w:r w:rsidR="00497C9F">
        <w:rPr>
          <w:rFonts w:ascii="Times New Roman" w:hAnsi="Times New Roman" w:cs="Times New Roman"/>
          <w:sz w:val="24"/>
          <w:szCs w:val="24"/>
        </w:rPr>
        <w:t xml:space="preserve">ocorre </w:t>
      </w:r>
      <w:r w:rsidR="00B006A2">
        <w:rPr>
          <w:rFonts w:ascii="Times New Roman" w:hAnsi="Times New Roman" w:cs="Times New Roman"/>
          <w:sz w:val="24"/>
          <w:szCs w:val="24"/>
        </w:rPr>
        <w:t>exerc</w:t>
      </w:r>
      <w:r w:rsidR="00497C9F">
        <w:rPr>
          <w:rFonts w:ascii="Times New Roman" w:hAnsi="Times New Roman" w:cs="Times New Roman"/>
          <w:sz w:val="24"/>
          <w:szCs w:val="24"/>
        </w:rPr>
        <w:t>ício de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6688D201"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commentRangeStart w:id="7"/>
      <w:commentRangeStart w:id="8"/>
      <w:commentRangeStart w:id="9"/>
      <w:r w:rsidR="007122F0" w:rsidRPr="00673BAF">
        <w:rPr>
          <w:rFonts w:ascii="Times New Roman" w:hAnsi="Times New Roman" w:cs="Times New Roman"/>
          <w:b/>
          <w:bCs/>
          <w:sz w:val="24"/>
          <w:szCs w:val="24"/>
        </w:rPr>
        <w:t>intermitentes</w:t>
      </w:r>
      <w:r w:rsidR="007122F0">
        <w:rPr>
          <w:rFonts w:ascii="Times New Roman" w:hAnsi="Times New Roman" w:cs="Times New Roman"/>
          <w:sz w:val="24"/>
          <w:szCs w:val="24"/>
        </w:rPr>
        <w:t xml:space="preserve"> </w:t>
      </w:r>
      <w:commentRangeEnd w:id="7"/>
      <w:r w:rsidR="00497C9F">
        <w:rPr>
          <w:rStyle w:val="Refdecomentrio"/>
        </w:rPr>
        <w:commentReference w:id="7"/>
      </w:r>
      <w:commentRangeEnd w:id="8"/>
      <w:r w:rsidR="008E3457">
        <w:rPr>
          <w:rStyle w:val="Refdecomentrio"/>
        </w:rPr>
        <w:commentReference w:id="8"/>
      </w:r>
      <w:commentRangeEnd w:id="9"/>
      <w:r w:rsidR="00B74992">
        <w:rPr>
          <w:rStyle w:val="Refdecomentrio"/>
        </w:rPr>
        <w:commentReference w:id="9"/>
      </w:r>
      <w:r w:rsidR="007122F0">
        <w:rPr>
          <w:rFonts w:ascii="Times New Roman" w:hAnsi="Times New Roman" w:cs="Times New Roman"/>
          <w:sz w:val="24"/>
          <w:szCs w:val="24"/>
        </w:rPr>
        <w:t xml:space="preserve">– padrões de trajetórias ocupacionais caracterizadas por longos períodos </w:t>
      </w:r>
      <w:r w:rsidR="00497C9F">
        <w:rPr>
          <w:rFonts w:ascii="Times New Roman" w:hAnsi="Times New Roman" w:cs="Times New Roman"/>
          <w:sz w:val="24"/>
          <w:szCs w:val="24"/>
        </w:rPr>
        <w:t xml:space="preserve">de pessoas </w:t>
      </w:r>
      <w:r w:rsidR="005437B2">
        <w:rPr>
          <w:rFonts w:ascii="Times New Roman" w:hAnsi="Times New Roman" w:cs="Times New Roman"/>
          <w:sz w:val="24"/>
          <w:szCs w:val="24"/>
        </w:rPr>
        <w:t>empregad</w:t>
      </w:r>
      <w:r w:rsidR="00497C9F">
        <w:rPr>
          <w:rFonts w:ascii="Times New Roman" w:hAnsi="Times New Roman" w:cs="Times New Roman"/>
          <w:sz w:val="24"/>
          <w:szCs w:val="24"/>
        </w:rPr>
        <w:t>a</w:t>
      </w:r>
      <w:r w:rsidR="005437B2">
        <w:rPr>
          <w:rFonts w:ascii="Times New Roman" w:hAnsi="Times New Roman" w:cs="Times New Roman"/>
          <w:sz w:val="24"/>
          <w:szCs w:val="24"/>
        </w:rPr>
        <w:t>s no setor privado</w:t>
      </w:r>
      <w:r w:rsidR="007122F0">
        <w:rPr>
          <w:rFonts w:ascii="Times New Roman" w:hAnsi="Times New Roman" w:cs="Times New Roman"/>
          <w:sz w:val="24"/>
          <w:szCs w:val="24"/>
        </w:rPr>
        <w:t xml:space="preserve"> e que eventualmente exerce</w:t>
      </w:r>
      <w:r w:rsidR="00497C9F">
        <w:rPr>
          <w:rFonts w:ascii="Times New Roman" w:hAnsi="Times New Roman" w:cs="Times New Roman"/>
          <w:sz w:val="24"/>
          <w:szCs w:val="24"/>
        </w:rPr>
        <w:t>m</w:t>
      </w:r>
      <w:r w:rsidR="007122F0">
        <w:rPr>
          <w:rFonts w:ascii="Times New Roman" w:hAnsi="Times New Roman" w:cs="Times New Roman"/>
          <w:sz w:val="24"/>
          <w:szCs w:val="24"/>
        </w:rPr>
        <w:t xml:space="preserv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2BC6F2CD" w14:textId="77777777" w:rsidR="006766B7" w:rsidRDefault="006766B7" w:rsidP="003860CB">
      <w:pPr>
        <w:rPr>
          <w:rFonts w:ascii="Times New Roman" w:hAnsi="Times New Roman" w:cs="Times New Roman"/>
          <w:b/>
          <w:bCs/>
          <w:sz w:val="24"/>
          <w:szCs w:val="24"/>
        </w:rPr>
      </w:pPr>
    </w:p>
    <w:p w14:paraId="440D69E6" w14:textId="22DCB42C"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t xml:space="preserve">Figura </w:t>
      </w:r>
      <w:r w:rsidR="00BD37E2">
        <w:rPr>
          <w:rFonts w:ascii="Times New Roman" w:hAnsi="Times New Roman" w:cs="Times New Roman"/>
          <w:sz w:val="24"/>
          <w:szCs w:val="24"/>
        </w:rPr>
        <w:t>3</w:t>
      </w:r>
      <w:r w:rsidRPr="00CF1492">
        <w:rPr>
          <w:rFonts w:ascii="Times New Roman" w:hAnsi="Times New Roman" w:cs="Times New Roman"/>
          <w:sz w:val="24"/>
          <w:szCs w:val="24"/>
        </w:rPr>
        <w:t xml:space="preserve">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lastRenderedPageBreak/>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12"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628AD1F3" w14:textId="21356D88" w:rsidR="002F1379"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43F87">
        <w:rPr>
          <w:rFonts w:ascii="Times New Roman" w:hAnsi="Times New Roman" w:cs="Times New Roman"/>
          <w:sz w:val="24"/>
          <w:szCs w:val="24"/>
        </w:rPr>
        <w:t xml:space="preserve"> </w:t>
      </w:r>
      <w:r w:rsidR="00384945">
        <w:rPr>
          <w:rFonts w:ascii="Times New Roman" w:hAnsi="Times New Roman" w:cs="Times New Roman"/>
          <w:sz w:val="24"/>
          <w:szCs w:val="24"/>
        </w:rPr>
        <w:t xml:space="preserve">A Figura 2 mostra a proporção dos clusters desagregada pelas unidades federativas. Os </w:t>
      </w:r>
      <w:r w:rsidR="00497C9F">
        <w:rPr>
          <w:rFonts w:ascii="Times New Roman" w:hAnsi="Times New Roman" w:cs="Times New Roman"/>
          <w:sz w:val="24"/>
          <w:szCs w:val="24"/>
        </w:rPr>
        <w:t>e</w:t>
      </w:r>
      <w:r w:rsidR="00384945">
        <w:rPr>
          <w:rFonts w:ascii="Times New Roman" w:hAnsi="Times New Roman" w:cs="Times New Roman"/>
          <w:sz w:val="24"/>
          <w:szCs w:val="24"/>
        </w:rPr>
        <w:t xml:space="preserve">stados que têm a maior proporção de </w:t>
      </w:r>
      <w:r w:rsidR="009A48FD">
        <w:rPr>
          <w:rFonts w:ascii="Times New Roman" w:hAnsi="Times New Roman" w:cs="Times New Roman"/>
          <w:sz w:val="24"/>
          <w:szCs w:val="24"/>
        </w:rPr>
        <w:t>p</w:t>
      </w:r>
      <w:r w:rsidR="00384945">
        <w:rPr>
          <w:rFonts w:ascii="Times New Roman" w:hAnsi="Times New Roman" w:cs="Times New Roman"/>
          <w:sz w:val="24"/>
          <w:szCs w:val="24"/>
        </w:rPr>
        <w:t xml:space="preserve">ersistentes são o Rio Grande do Sul (71%) e Amapá (67%). </w:t>
      </w:r>
      <w:r w:rsidR="00074F30">
        <w:rPr>
          <w:rFonts w:ascii="Times New Roman" w:hAnsi="Times New Roman" w:cs="Times New Roman"/>
          <w:sz w:val="24"/>
          <w:szCs w:val="24"/>
        </w:rPr>
        <w:t>Com relação aos TCP por necessidade, os estados líderes em proporção são</w:t>
      </w:r>
      <w:r w:rsidR="00B9394B">
        <w:rPr>
          <w:rFonts w:ascii="Times New Roman" w:hAnsi="Times New Roman" w:cs="Times New Roman"/>
          <w:sz w:val="24"/>
          <w:szCs w:val="24"/>
        </w:rPr>
        <w:t>,</w:t>
      </w:r>
      <w:r w:rsidR="00074F30">
        <w:rPr>
          <w:rFonts w:ascii="Times New Roman" w:hAnsi="Times New Roman" w:cs="Times New Roman"/>
          <w:sz w:val="24"/>
          <w:szCs w:val="24"/>
        </w:rPr>
        <w:t xml:space="preserve"> </w:t>
      </w:r>
      <w:r w:rsidR="003B0268">
        <w:rPr>
          <w:rFonts w:ascii="Times New Roman" w:hAnsi="Times New Roman" w:cs="Times New Roman"/>
          <w:sz w:val="24"/>
          <w:szCs w:val="24"/>
        </w:rPr>
        <w:t>Maranhão (43%) e Ceará (38%)</w:t>
      </w:r>
      <w:r w:rsidR="003B2338">
        <w:rPr>
          <w:rFonts w:ascii="Times New Roman" w:hAnsi="Times New Roman" w:cs="Times New Roman"/>
          <w:sz w:val="24"/>
          <w:szCs w:val="24"/>
        </w:rPr>
        <w:t>, ambos situados na região Nordeste.</w:t>
      </w:r>
      <w:r w:rsidR="00E909BF">
        <w:rPr>
          <w:rFonts w:ascii="Times New Roman" w:hAnsi="Times New Roman" w:cs="Times New Roman"/>
          <w:sz w:val="24"/>
          <w:szCs w:val="24"/>
        </w:rPr>
        <w:t xml:space="preserve"> E por último, os Intermitentes, </w:t>
      </w:r>
      <w:r w:rsidR="004B21CC">
        <w:rPr>
          <w:rFonts w:ascii="Times New Roman" w:hAnsi="Times New Roman" w:cs="Times New Roman"/>
          <w:sz w:val="24"/>
          <w:szCs w:val="24"/>
        </w:rPr>
        <w:t>os maiores percentuais são nos estados Roraima (33%) e Distrito Federal (</w:t>
      </w:r>
      <w:r w:rsidR="00FB084E">
        <w:rPr>
          <w:rFonts w:ascii="Times New Roman" w:hAnsi="Times New Roman" w:cs="Times New Roman"/>
          <w:sz w:val="24"/>
          <w:szCs w:val="24"/>
        </w:rPr>
        <w:t>31%).</w:t>
      </w:r>
    </w:p>
    <w:p w14:paraId="75E40663" w14:textId="4FF670D3" w:rsidR="00561F1E" w:rsidRDefault="006375A0" w:rsidP="002F3481">
      <w:pPr>
        <w:spacing w:line="360" w:lineRule="auto"/>
        <w:jc w:val="both"/>
        <w:rPr>
          <w:rFonts w:ascii="Times New Roman" w:hAnsi="Times New Roman" w:cs="Times New Roman"/>
          <w:sz w:val="24"/>
          <w:szCs w:val="24"/>
        </w:rPr>
      </w:pPr>
      <w:r>
        <w:rPr>
          <w:rFonts w:ascii="Times New Roman" w:hAnsi="Times New Roman" w:cs="Times New Roman"/>
          <w:noProof/>
          <w:sz w:val="20"/>
          <w:szCs w:val="20"/>
        </w:rPr>
        <w:lastRenderedPageBreak/>
        <w:drawing>
          <wp:inline distT="0" distB="0" distL="0" distR="0" wp14:anchorId="3C53342E" wp14:editId="71DDC0BC">
            <wp:extent cx="5400040" cy="3599815"/>
            <wp:effectExtent l="19050" t="19050" r="10160" b="19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w="3175">
                      <a:solidFill>
                        <a:schemeClr val="tx1"/>
                      </a:solidFill>
                    </a:ln>
                  </pic:spPr>
                </pic:pic>
              </a:graphicData>
            </a:graphic>
          </wp:inline>
        </w:drawing>
      </w:r>
      <w:r w:rsidR="00561F1E" w:rsidRPr="00561F1E">
        <w:rPr>
          <w:rFonts w:ascii="Times New Roman" w:hAnsi="Times New Roman" w:cs="Times New Roman"/>
          <w:sz w:val="20"/>
          <w:szCs w:val="20"/>
        </w:rPr>
        <w:t>Fonte: elaborado pelos autores.</w:t>
      </w:r>
    </w:p>
    <w:p w14:paraId="15582C49" w14:textId="47C49AA2" w:rsidR="001F7F14" w:rsidRDefault="00EB3983"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A48FD">
        <w:rPr>
          <w:rFonts w:ascii="Times New Roman" w:hAnsi="Times New Roman" w:cs="Times New Roman"/>
          <w:sz w:val="24"/>
          <w:szCs w:val="24"/>
        </w:rPr>
        <w:t xml:space="preserve">A Tabela 1 mostra as estatísticas descritivas de acordo com o padrão de </w:t>
      </w:r>
      <w:r w:rsidR="009B394C">
        <w:rPr>
          <w:rFonts w:ascii="Times New Roman" w:hAnsi="Times New Roman" w:cs="Times New Roman"/>
          <w:sz w:val="24"/>
          <w:szCs w:val="24"/>
        </w:rPr>
        <w:t>trajetória</w:t>
      </w:r>
      <w:ins w:id="10" w:author="Alef Santos" w:date="2025-09-16T15:19:00Z">
        <w:r w:rsidR="009B394C">
          <w:rPr>
            <w:rFonts w:ascii="Times New Roman" w:hAnsi="Times New Roman" w:cs="Times New Roman"/>
            <w:sz w:val="24"/>
            <w:szCs w:val="24"/>
          </w:rPr>
          <w:t>.</w:t>
        </w:r>
      </w:ins>
      <w:r w:rsidR="009A48FD">
        <w:rPr>
          <w:rFonts w:ascii="Times New Roman" w:hAnsi="Times New Roman" w:cs="Times New Roman"/>
          <w:sz w:val="24"/>
          <w:szCs w:val="24"/>
        </w:rPr>
        <w:t xml:space="preserve"> </w:t>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w:t>
      </w:r>
      <w:r w:rsidR="00316410">
        <w:rPr>
          <w:rFonts w:ascii="Times New Roman" w:hAnsi="Times New Roman" w:cs="Times New Roman"/>
          <w:sz w:val="24"/>
          <w:szCs w:val="24"/>
        </w:rPr>
        <w:t>a</w:t>
      </w:r>
      <w:r w:rsidR="006418F5">
        <w:rPr>
          <w:rFonts w:ascii="Times New Roman" w:hAnsi="Times New Roman" w:cs="Times New Roman"/>
          <w:sz w:val="24"/>
          <w:szCs w:val="24"/>
        </w:rPr>
        <w:t xml:space="preserve"> menor </w:t>
      </w:r>
      <w:r w:rsidR="00497C9F">
        <w:rPr>
          <w:rFonts w:ascii="Times New Roman" w:hAnsi="Times New Roman" w:cs="Times New Roman"/>
          <w:sz w:val="24"/>
          <w:szCs w:val="24"/>
        </w:rPr>
        <w:t xml:space="preserve">presença em território urbano </w:t>
      </w:r>
      <w:r w:rsidR="006418F5">
        <w:rPr>
          <w:rFonts w:ascii="Times New Roman" w:hAnsi="Times New Roman" w:cs="Times New Roman"/>
          <w:sz w:val="24"/>
          <w:szCs w:val="24"/>
        </w:rPr>
        <w:t xml:space="preserve">(79%), enquanto não há diferença </w:t>
      </w:r>
      <w:r w:rsidR="003D0EF6">
        <w:rPr>
          <w:rFonts w:ascii="Times New Roman" w:hAnsi="Times New Roman" w:cs="Times New Roman"/>
          <w:sz w:val="24"/>
          <w:szCs w:val="24"/>
        </w:rPr>
        <w:t>no percentual entre os persistentes e intermitentes (</w:t>
      </w:r>
      <w:r w:rsidR="00967396">
        <w:rPr>
          <w:rFonts w:ascii="Times New Roman" w:hAnsi="Times New Roman" w:cs="Times New Roman"/>
          <w:sz w:val="24"/>
          <w:szCs w:val="24"/>
        </w:rPr>
        <w:t>f</w:t>
      </w:r>
      <w:r w:rsidR="00874316" w:rsidRPr="00874316">
        <w:rPr>
          <w:rFonts w:ascii="Times New Roman" w:hAnsi="Times New Roman" w:cs="Times New Roman"/>
          <w:sz w:val="24"/>
          <w:szCs w:val="24"/>
        </w:rPr>
        <w:t xml:space="preserve"> = 0.</w:t>
      </w:r>
      <w:r w:rsidR="005D5476">
        <w:rPr>
          <w:rFonts w:ascii="Times New Roman" w:hAnsi="Times New Roman" w:cs="Times New Roman"/>
          <w:sz w:val="24"/>
          <w:szCs w:val="24"/>
        </w:rPr>
        <w:t>200</w:t>
      </w:r>
      <w:r w:rsidR="00874316">
        <w:rPr>
          <w:rFonts w:ascii="Times New Roman" w:hAnsi="Times New Roman" w:cs="Times New Roman"/>
          <w:sz w:val="24"/>
          <w:szCs w:val="24"/>
        </w:rPr>
        <w:t>,</w:t>
      </w:r>
      <w:r w:rsidR="00016BA1">
        <w:rPr>
          <w:rFonts w:ascii="Times New Roman" w:hAnsi="Times New Roman" w:cs="Times New Roman"/>
          <w:sz w:val="24"/>
          <w:szCs w:val="24"/>
        </w:rPr>
        <w:t xml:space="preserve"> </w:t>
      </w:r>
      <w:r w:rsidR="003D0EF6">
        <w:rPr>
          <w:rFonts w:ascii="Times New Roman" w:hAnsi="Times New Roman" w:cs="Times New Roman"/>
          <w:sz w:val="24"/>
          <w:szCs w:val="24"/>
        </w:rPr>
        <w:t>p-valor</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0.</w:t>
      </w:r>
      <w:r w:rsidR="005D5476">
        <w:rPr>
          <w:rFonts w:ascii="Times New Roman" w:hAnsi="Times New Roman" w:cs="Times New Roman"/>
          <w:sz w:val="24"/>
          <w:szCs w:val="24"/>
        </w:rPr>
        <w:t>654</w:t>
      </w:r>
      <w:r w:rsidR="00DD4C2A">
        <w:rPr>
          <w:rFonts w:ascii="Times New Roman" w:hAnsi="Times New Roman" w:cs="Times New Roman"/>
          <w:sz w:val="24"/>
          <w:szCs w:val="24"/>
        </w:rPr>
        <w:t>).</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 xml:space="preserve">Com relação </w:t>
      </w:r>
      <w:r w:rsidR="00497C9F">
        <w:rPr>
          <w:rFonts w:ascii="Times New Roman" w:hAnsi="Times New Roman" w:cs="Times New Roman"/>
          <w:sz w:val="24"/>
          <w:szCs w:val="24"/>
        </w:rPr>
        <w:t>à</w:t>
      </w:r>
      <w:r w:rsidR="00AF5FBB">
        <w:rPr>
          <w:rFonts w:ascii="Times New Roman" w:hAnsi="Times New Roman" w:cs="Times New Roman"/>
          <w:sz w:val="24"/>
          <w:szCs w:val="24"/>
        </w:rPr>
        <w:t xml:space="preserve"> distribuição </w:t>
      </w:r>
      <w:r w:rsidR="00497C9F">
        <w:rPr>
          <w:rFonts w:ascii="Times New Roman" w:hAnsi="Times New Roman" w:cs="Times New Roman"/>
          <w:sz w:val="24"/>
          <w:szCs w:val="24"/>
        </w:rPr>
        <w:t>por</w:t>
      </w:r>
      <w:r w:rsidR="00AF5FBB">
        <w:rPr>
          <w:rFonts w:ascii="Times New Roman" w:hAnsi="Times New Roman" w:cs="Times New Roman"/>
          <w:sz w:val="24"/>
          <w:szCs w:val="24"/>
        </w:rPr>
        <w:t xml:space="preserve"> gênero</w:t>
      </w:r>
      <w:r w:rsidR="0056383B">
        <w:rPr>
          <w:rFonts w:ascii="Times New Roman" w:hAnsi="Times New Roman" w:cs="Times New Roman"/>
          <w:sz w:val="24"/>
          <w:szCs w:val="24"/>
        </w:rPr>
        <w:t xml:space="preserve">, os padrões de persistentes e intermitentes </w:t>
      </w:r>
      <w:r w:rsidR="00497C9F">
        <w:rPr>
          <w:rFonts w:ascii="Times New Roman" w:hAnsi="Times New Roman" w:cs="Times New Roman"/>
          <w:sz w:val="24"/>
          <w:szCs w:val="24"/>
        </w:rPr>
        <w:t xml:space="preserve">são </w:t>
      </w:r>
      <w:r w:rsidR="0056383B">
        <w:rPr>
          <w:rFonts w:ascii="Times New Roman" w:hAnsi="Times New Roman" w:cs="Times New Roman"/>
          <w:sz w:val="24"/>
          <w:szCs w:val="24"/>
        </w:rPr>
        <w:t>compost</w:t>
      </w:r>
      <w:r w:rsidR="00497C9F">
        <w:rPr>
          <w:rFonts w:ascii="Times New Roman" w:hAnsi="Times New Roman" w:cs="Times New Roman"/>
          <w:sz w:val="24"/>
          <w:szCs w:val="24"/>
        </w:rPr>
        <w:t>os,</w:t>
      </w:r>
      <w:r w:rsidR="0056383B">
        <w:rPr>
          <w:rFonts w:ascii="Times New Roman" w:hAnsi="Times New Roman" w:cs="Times New Roman"/>
          <w:sz w:val="24"/>
          <w:szCs w:val="24"/>
        </w:rPr>
        <w:t xml:space="preserve"> majoritariamente</w:t>
      </w:r>
      <w:r w:rsidR="00497C9F">
        <w:rPr>
          <w:rFonts w:ascii="Times New Roman" w:hAnsi="Times New Roman" w:cs="Times New Roman"/>
          <w:sz w:val="24"/>
          <w:szCs w:val="24"/>
        </w:rPr>
        <w:t>,</w:t>
      </w:r>
      <w:r w:rsidR="0056383B">
        <w:rPr>
          <w:rFonts w:ascii="Times New Roman" w:hAnsi="Times New Roman" w:cs="Times New Roman"/>
          <w:sz w:val="24"/>
          <w:szCs w:val="24"/>
        </w:rPr>
        <w:t xml:space="preserv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xml:space="preserve">, </w:t>
      </w:r>
      <w:r w:rsidR="00497C9F">
        <w:rPr>
          <w:rFonts w:ascii="Times New Roman" w:hAnsi="Times New Roman" w:cs="Times New Roman"/>
          <w:sz w:val="24"/>
          <w:szCs w:val="24"/>
        </w:rPr>
        <w:t>respectivamente. A</w:t>
      </w:r>
      <w:r w:rsidR="00CA0889">
        <w:rPr>
          <w:rFonts w:ascii="Times New Roman" w:hAnsi="Times New Roman" w:cs="Times New Roman"/>
          <w:sz w:val="24"/>
          <w:szCs w:val="24"/>
        </w:rPr>
        <w:t>s mulheres</w:t>
      </w:r>
      <w:r w:rsidR="00485CBE">
        <w:rPr>
          <w:rFonts w:ascii="Times New Roman" w:hAnsi="Times New Roman" w:cs="Times New Roman"/>
          <w:sz w:val="24"/>
          <w:szCs w:val="24"/>
        </w:rPr>
        <w:t xml:space="preserve"> </w:t>
      </w:r>
      <w:r w:rsidR="00497C9F">
        <w:rPr>
          <w:rFonts w:ascii="Times New Roman" w:hAnsi="Times New Roman" w:cs="Times New Roman"/>
          <w:sz w:val="24"/>
          <w:szCs w:val="24"/>
        </w:rPr>
        <w:t xml:space="preserve">são </w:t>
      </w:r>
      <w:r w:rsidR="00485CBE">
        <w:rPr>
          <w:rFonts w:ascii="Times New Roman" w:hAnsi="Times New Roman" w:cs="Times New Roman"/>
          <w:sz w:val="24"/>
          <w:szCs w:val="24"/>
        </w:rPr>
        <w:t xml:space="preserve">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w:t>
      </w:r>
      <w:r w:rsidR="00497C9F">
        <w:rPr>
          <w:rFonts w:ascii="Times New Roman" w:hAnsi="Times New Roman" w:cs="Times New Roman"/>
          <w:sz w:val="24"/>
          <w:szCs w:val="24"/>
        </w:rPr>
        <w:t xml:space="preserve">trajetória </w:t>
      </w:r>
      <w:r w:rsidR="00663EB1">
        <w:rPr>
          <w:rFonts w:ascii="Times New Roman" w:hAnsi="Times New Roman" w:cs="Times New Roman"/>
          <w:sz w:val="24"/>
          <w:szCs w:val="24"/>
        </w:rPr>
        <w:t>m</w:t>
      </w:r>
      <w:r w:rsidR="00497C9F">
        <w:rPr>
          <w:rFonts w:ascii="Times New Roman" w:hAnsi="Times New Roman" w:cs="Times New Roman"/>
          <w:sz w:val="24"/>
          <w:szCs w:val="24"/>
        </w:rPr>
        <w:t>a</w:t>
      </w:r>
      <w:r w:rsidR="00663EB1">
        <w:rPr>
          <w:rFonts w:ascii="Times New Roman" w:hAnsi="Times New Roman" w:cs="Times New Roman"/>
          <w:sz w:val="24"/>
          <w:szCs w:val="24"/>
        </w:rPr>
        <w:t>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w:t>
      </w:r>
      <w:r w:rsidR="00497C9F">
        <w:rPr>
          <w:rFonts w:ascii="Times New Roman" w:hAnsi="Times New Roman" w:cs="Times New Roman"/>
          <w:sz w:val="24"/>
          <w:szCs w:val="24"/>
        </w:rPr>
        <w:t>. Já</w:t>
      </w:r>
      <w:r w:rsidR="00B21B48">
        <w:rPr>
          <w:rFonts w:ascii="Times New Roman" w:hAnsi="Times New Roman" w:cs="Times New Roman"/>
          <w:sz w:val="24"/>
          <w:szCs w:val="24"/>
        </w:rPr>
        <w:t xml:space="preserve"> os persistentes</w:t>
      </w:r>
      <w:r w:rsidR="00497C9F">
        <w:rPr>
          <w:rFonts w:ascii="Times New Roman" w:hAnsi="Times New Roman" w:cs="Times New Roman"/>
          <w:sz w:val="24"/>
          <w:szCs w:val="24"/>
        </w:rPr>
        <w:t xml:space="preserve"> são</w:t>
      </w:r>
      <w:r w:rsidR="00B21B48">
        <w:rPr>
          <w:rFonts w:ascii="Times New Roman" w:hAnsi="Times New Roman" w:cs="Times New Roman"/>
          <w:sz w:val="24"/>
          <w:szCs w:val="24"/>
        </w:rPr>
        <w:t xml:space="preserve"> mais velhos.</w:t>
      </w:r>
    </w:p>
    <w:p w14:paraId="7955D4AE" w14:textId="4D0E0885"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xml:space="preserve">, </w:t>
      </w:r>
      <w:r w:rsidR="0080651F">
        <w:rPr>
          <w:rFonts w:ascii="Times New Roman" w:hAnsi="Times New Roman" w:cs="Times New Roman"/>
          <w:sz w:val="24"/>
          <w:szCs w:val="24"/>
        </w:rPr>
        <w:t xml:space="preserve">não </w:t>
      </w:r>
      <w:r w:rsidR="00497C9F">
        <w:rPr>
          <w:rFonts w:ascii="Times New Roman" w:hAnsi="Times New Roman" w:cs="Times New Roman"/>
          <w:sz w:val="24"/>
          <w:szCs w:val="24"/>
        </w:rPr>
        <w:t>havendo</w:t>
      </w:r>
      <w:r w:rsidR="0080651F">
        <w:rPr>
          <w:rFonts w:ascii="Times New Roman" w:hAnsi="Times New Roman" w:cs="Times New Roman"/>
          <w:sz w:val="24"/>
          <w:szCs w:val="24"/>
        </w:rPr>
        <w:t xml:space="preserve"> diferença significativa entre os persistentes e intermitentes (</w:t>
      </w:r>
      <w:r w:rsidR="001D4911">
        <w:rPr>
          <w:rFonts w:ascii="Times New Roman" w:hAnsi="Times New Roman" w:cs="Times New Roman"/>
          <w:sz w:val="24"/>
          <w:szCs w:val="24"/>
        </w:rPr>
        <w:t>f</w:t>
      </w:r>
      <w:r w:rsidR="00756CAC" w:rsidRPr="00756CAC">
        <w:rPr>
          <w:rFonts w:ascii="Times New Roman" w:hAnsi="Times New Roman" w:cs="Times New Roman"/>
          <w:sz w:val="24"/>
          <w:szCs w:val="24"/>
        </w:rPr>
        <w:t xml:space="preserve"> = 0.0</w:t>
      </w:r>
      <w:r w:rsidR="00827AA0">
        <w:rPr>
          <w:rFonts w:ascii="Times New Roman" w:hAnsi="Times New Roman" w:cs="Times New Roman"/>
          <w:sz w:val="24"/>
          <w:szCs w:val="24"/>
        </w:rPr>
        <w:t>03</w:t>
      </w:r>
      <w:r w:rsidR="00756CAC">
        <w:rPr>
          <w:rFonts w:ascii="Times New Roman" w:hAnsi="Times New Roman" w:cs="Times New Roman"/>
          <w:sz w:val="24"/>
          <w:szCs w:val="24"/>
        </w:rPr>
        <w:t>,</w:t>
      </w:r>
      <w:r w:rsidR="00232A03">
        <w:rPr>
          <w:rFonts w:ascii="Times New Roman" w:hAnsi="Times New Roman" w:cs="Times New Roman"/>
          <w:sz w:val="24"/>
          <w:szCs w:val="24"/>
        </w:rPr>
        <w:t xml:space="preserve"> </w:t>
      </w:r>
      <w:r w:rsidR="0080651F">
        <w:rPr>
          <w:rFonts w:ascii="Times New Roman" w:hAnsi="Times New Roman" w:cs="Times New Roman"/>
          <w:sz w:val="24"/>
          <w:szCs w:val="24"/>
        </w:rPr>
        <w:t>p-valor = 0.95</w:t>
      </w:r>
      <w:r w:rsidR="0016005B">
        <w:rPr>
          <w:rFonts w:ascii="Times New Roman" w:hAnsi="Times New Roman" w:cs="Times New Roman"/>
          <w:sz w:val="24"/>
          <w:szCs w:val="24"/>
        </w:rPr>
        <w:t>8</w:t>
      </w:r>
      <w:r w:rsidR="0080651F">
        <w:rPr>
          <w:rFonts w:ascii="Times New Roman" w:hAnsi="Times New Roman" w:cs="Times New Roman"/>
          <w:sz w:val="24"/>
          <w:szCs w:val="24"/>
        </w:rPr>
        <w:t xml:space="preserve">),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 xml:space="preserve">O maior percentual de </w:t>
      </w:r>
      <w:r w:rsidR="002C52AF">
        <w:rPr>
          <w:rFonts w:ascii="Times New Roman" w:hAnsi="Times New Roman" w:cs="Times New Roman"/>
          <w:sz w:val="24"/>
          <w:szCs w:val="24"/>
        </w:rPr>
        <w:t xml:space="preserve">pessoas </w:t>
      </w:r>
      <w:r w:rsidR="00731CA0">
        <w:rPr>
          <w:rFonts w:ascii="Times New Roman" w:hAnsi="Times New Roman" w:cs="Times New Roman"/>
          <w:sz w:val="24"/>
          <w:szCs w:val="24"/>
        </w:rPr>
        <w:t>responsáve</w:t>
      </w:r>
      <w:r w:rsidR="002C52AF">
        <w:rPr>
          <w:rFonts w:ascii="Times New Roman" w:hAnsi="Times New Roman" w:cs="Times New Roman"/>
          <w:sz w:val="24"/>
          <w:szCs w:val="24"/>
        </w:rPr>
        <w:t>is</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xml:space="preserve">, </w:t>
      </w:r>
      <w:r w:rsidR="0064150D">
        <w:rPr>
          <w:rFonts w:ascii="Times New Roman" w:hAnsi="Times New Roman" w:cs="Times New Roman"/>
          <w:sz w:val="24"/>
          <w:szCs w:val="24"/>
        </w:rPr>
        <w:t xml:space="preserve">enquanto não há diferença </w:t>
      </w:r>
      <w:r w:rsidR="00F42FF0">
        <w:rPr>
          <w:rFonts w:ascii="Times New Roman" w:hAnsi="Times New Roman" w:cs="Times New Roman"/>
          <w:sz w:val="24"/>
          <w:szCs w:val="24"/>
        </w:rPr>
        <w:t xml:space="preserve">significativa entre </w:t>
      </w:r>
      <w:r w:rsidR="007072C9">
        <w:rPr>
          <w:rFonts w:ascii="Times New Roman" w:hAnsi="Times New Roman" w:cs="Times New Roman"/>
          <w:sz w:val="24"/>
          <w:szCs w:val="24"/>
        </w:rPr>
        <w:t>os por necessidade (49%) e os intermitentes (48%)</w:t>
      </w:r>
      <w:r w:rsidR="00A415D3">
        <w:rPr>
          <w:rFonts w:ascii="Times New Roman" w:hAnsi="Times New Roman" w:cs="Times New Roman"/>
          <w:sz w:val="24"/>
          <w:szCs w:val="24"/>
        </w:rPr>
        <w:t xml:space="preserve"> (</w:t>
      </w:r>
      <w:r w:rsidR="0017745B">
        <w:rPr>
          <w:rFonts w:ascii="Times New Roman" w:hAnsi="Times New Roman" w:cs="Times New Roman"/>
          <w:sz w:val="24"/>
          <w:szCs w:val="24"/>
        </w:rPr>
        <w:t>f</w:t>
      </w:r>
      <w:r w:rsidR="00FB4651" w:rsidRPr="00FB4651">
        <w:rPr>
          <w:rFonts w:ascii="Times New Roman" w:hAnsi="Times New Roman" w:cs="Times New Roman"/>
          <w:sz w:val="24"/>
          <w:szCs w:val="24"/>
        </w:rPr>
        <w:t xml:space="preserve"> = </w:t>
      </w:r>
      <w:r w:rsidR="0017745B">
        <w:rPr>
          <w:rFonts w:ascii="Times New Roman" w:hAnsi="Times New Roman" w:cs="Times New Roman"/>
          <w:sz w:val="24"/>
          <w:szCs w:val="24"/>
        </w:rPr>
        <w:t>0</w:t>
      </w:r>
      <w:r w:rsidR="00E54A3D">
        <w:rPr>
          <w:rFonts w:ascii="Times New Roman" w:hAnsi="Times New Roman" w:cs="Times New Roman"/>
          <w:sz w:val="24"/>
          <w:szCs w:val="24"/>
        </w:rPr>
        <w:t>.073</w:t>
      </w:r>
      <w:r w:rsidR="00232A03">
        <w:rPr>
          <w:rFonts w:ascii="Times New Roman" w:hAnsi="Times New Roman" w:cs="Times New Roman"/>
          <w:sz w:val="24"/>
          <w:szCs w:val="24"/>
        </w:rPr>
        <w:t>,</w:t>
      </w:r>
      <w:r w:rsidR="00FB4651">
        <w:rPr>
          <w:rFonts w:ascii="Times New Roman" w:hAnsi="Times New Roman" w:cs="Times New Roman"/>
          <w:sz w:val="24"/>
          <w:szCs w:val="24"/>
        </w:rPr>
        <w:t xml:space="preserve"> </w:t>
      </w:r>
      <w:r w:rsidR="00A415D3">
        <w:rPr>
          <w:rFonts w:ascii="Times New Roman" w:hAnsi="Times New Roman" w:cs="Times New Roman"/>
          <w:sz w:val="24"/>
          <w:szCs w:val="24"/>
        </w:rPr>
        <w:t xml:space="preserve">p-valor = </w:t>
      </w:r>
      <w:r w:rsidR="00B65F5E">
        <w:rPr>
          <w:rFonts w:ascii="Times New Roman" w:hAnsi="Times New Roman" w:cs="Times New Roman"/>
          <w:sz w:val="24"/>
          <w:szCs w:val="24"/>
        </w:rPr>
        <w:t>0.</w:t>
      </w:r>
      <w:r w:rsidR="00E54A3D">
        <w:rPr>
          <w:rFonts w:ascii="Times New Roman" w:hAnsi="Times New Roman" w:cs="Times New Roman"/>
          <w:sz w:val="24"/>
          <w:szCs w:val="24"/>
        </w:rPr>
        <w:t>789</w:t>
      </w:r>
      <w:r w:rsidR="00B65F5E">
        <w:rPr>
          <w:rFonts w:ascii="Times New Roman" w:hAnsi="Times New Roman" w:cs="Times New Roman"/>
          <w:sz w:val="24"/>
          <w:szCs w:val="24"/>
        </w:rPr>
        <w:t>)</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w:t>
      </w:r>
      <w:r w:rsidR="002C52AF">
        <w:rPr>
          <w:rFonts w:ascii="Times New Roman" w:hAnsi="Times New Roman" w:cs="Times New Roman"/>
          <w:sz w:val="24"/>
          <w:szCs w:val="24"/>
        </w:rPr>
        <w:t>P</w:t>
      </w:r>
      <w:r w:rsidR="00CD7DC9">
        <w:rPr>
          <w:rFonts w:ascii="Times New Roman" w:hAnsi="Times New Roman" w:cs="Times New Roman"/>
          <w:sz w:val="24"/>
          <w:szCs w:val="24"/>
        </w:rPr>
        <w:t xml:space="preserve">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w:t>
      </w:r>
      <w:r w:rsidR="009A48FD">
        <w:rPr>
          <w:rFonts w:ascii="Times New Roman" w:hAnsi="Times New Roman" w:cs="Times New Roman"/>
          <w:sz w:val="24"/>
          <w:szCs w:val="24"/>
        </w:rPr>
        <w:t>32</w:t>
      </w:r>
      <w:r w:rsidR="00533CC0">
        <w:rPr>
          <w:rFonts w:ascii="Times New Roman" w:hAnsi="Times New Roman" w:cs="Times New Roman"/>
          <w:sz w:val="24"/>
          <w:szCs w:val="24"/>
        </w:rPr>
        <w:t>,00</w:t>
      </w:r>
      <w:r w:rsidR="002C52AF">
        <w:rPr>
          <w:rFonts w:ascii="Times New Roman" w:hAnsi="Times New Roman" w:cs="Times New Roman"/>
          <w:sz w:val="24"/>
          <w:szCs w:val="24"/>
        </w:rPr>
        <w:t xml:space="preserve"> (estatísticas do teste aqui). O</w:t>
      </w:r>
      <w:r w:rsidR="00E3795B">
        <w:rPr>
          <w:rFonts w:ascii="Times New Roman" w:hAnsi="Times New Roman" w:cs="Times New Roman"/>
          <w:sz w:val="24"/>
          <w:szCs w:val="24"/>
        </w:rPr>
        <w:t xml:space="preserve"> rendimento</w:t>
      </w:r>
      <w:r w:rsidR="00CF7D54">
        <w:rPr>
          <w:rFonts w:ascii="Times New Roman" w:hAnsi="Times New Roman" w:cs="Times New Roman"/>
          <w:sz w:val="24"/>
          <w:szCs w:val="24"/>
        </w:rPr>
        <w:t xml:space="preserve"> do TCP Persistente e Intermitente </w:t>
      </w:r>
      <w:r w:rsidR="00120ACE">
        <w:rPr>
          <w:rFonts w:ascii="Times New Roman" w:hAnsi="Times New Roman" w:cs="Times New Roman"/>
          <w:sz w:val="24"/>
          <w:szCs w:val="24"/>
        </w:rPr>
        <w:t>não é significativamente diferente</w:t>
      </w:r>
      <w:r w:rsidR="00CF7D54">
        <w:rPr>
          <w:rFonts w:ascii="Times New Roman" w:hAnsi="Times New Roman" w:cs="Times New Roman"/>
          <w:sz w:val="24"/>
          <w:szCs w:val="24"/>
        </w:rPr>
        <w:t xml:space="preserve"> (</w:t>
      </w:r>
      <w:r w:rsidR="004336FF" w:rsidRPr="004336FF">
        <w:rPr>
          <w:rFonts w:ascii="Times New Roman" w:hAnsi="Times New Roman" w:cs="Times New Roman"/>
          <w:sz w:val="24"/>
          <w:szCs w:val="24"/>
        </w:rPr>
        <w:t>t = 0.052</w:t>
      </w:r>
      <w:r w:rsidR="004336FF">
        <w:rPr>
          <w:rFonts w:ascii="Times New Roman" w:hAnsi="Times New Roman" w:cs="Times New Roman"/>
          <w:sz w:val="24"/>
          <w:szCs w:val="24"/>
        </w:rPr>
        <w:t xml:space="preserve">, </w:t>
      </w:r>
      <w:r w:rsidR="00CF7D54">
        <w:rPr>
          <w:rFonts w:ascii="Times New Roman" w:hAnsi="Times New Roman" w:cs="Times New Roman"/>
          <w:sz w:val="24"/>
          <w:szCs w:val="24"/>
        </w:rPr>
        <w:t>p-valor = 0.9</w:t>
      </w:r>
      <w:r w:rsidR="001664D1">
        <w:rPr>
          <w:rFonts w:ascii="Times New Roman" w:hAnsi="Times New Roman" w:cs="Times New Roman"/>
          <w:sz w:val="24"/>
          <w:szCs w:val="24"/>
        </w:rPr>
        <w:t>58</w:t>
      </w:r>
      <w:r w:rsidR="00CF7D54">
        <w:rPr>
          <w:rFonts w:ascii="Times New Roman" w:hAnsi="Times New Roman" w:cs="Times New Roman"/>
          <w:sz w:val="24"/>
          <w:szCs w:val="24"/>
        </w:rPr>
        <w:t>)</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CA18D2"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CA18D2" w:rsidRDefault="00CA18D2" w:rsidP="00CA18D2">
            <w:pPr>
              <w:spacing w:after="0" w:line="240" w:lineRule="auto"/>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lastRenderedPageBreak/>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CA18D2" w:rsidRDefault="00CA18D2" w:rsidP="00CA18D2">
            <w:pPr>
              <w:spacing w:after="0" w:line="240" w:lineRule="auto"/>
              <w:jc w:val="center"/>
              <w:rPr>
                <w:rFonts w:ascii="Calibri" w:eastAsia="Times New Roman" w:hAnsi="Calibri" w:cs="Calibri"/>
                <w:b/>
                <w:bCs/>
                <w:color w:val="000000"/>
                <w:lang w:eastAsia="pt-BR"/>
              </w:rPr>
            </w:pPr>
            <w:r w:rsidRPr="00CA18D2">
              <w:rPr>
                <w:rFonts w:ascii="Calibri" w:eastAsia="Times New Roman" w:hAnsi="Calibri" w:cs="Calibri"/>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CA18D2" w:rsidRDefault="00314B96" w:rsidP="00CA18D2">
            <w:pPr>
              <w:spacing w:after="0"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Intermitente</w:t>
            </w:r>
          </w:p>
        </w:tc>
      </w:tr>
      <w:tr w:rsidR="00CA18D2" w:rsidRPr="00CA18D2"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1.252 (21%)</w:t>
            </w:r>
          </w:p>
        </w:tc>
      </w:tr>
      <w:tr w:rsidR="00CA18D2" w:rsidRPr="00CA18D2"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5CB3AA4E"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w:t>
            </w:r>
            <w:r w:rsidR="008C7CB3">
              <w:rPr>
                <w:rFonts w:ascii="Calibri" w:eastAsia="Times New Roman" w:hAnsi="Calibri" w:cs="Calibri"/>
                <w:color w:val="000000"/>
                <w:lang w:eastAsia="pt-BR"/>
              </w:rPr>
              <w:t>8</w:t>
            </w:r>
            <w:r w:rsidRPr="00CA18D2">
              <w:rPr>
                <w:rFonts w:ascii="Calibri" w:eastAsia="Times New Roman" w:hAnsi="Calibri" w:cs="Calibri"/>
                <w:color w:val="000000"/>
                <w:lang w:eastAsia="pt-BR"/>
              </w:rPr>
              <w:t>%</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84%</w:t>
            </w:r>
          </w:p>
        </w:tc>
      </w:tr>
      <w:tr w:rsidR="00CA18D2" w:rsidRPr="00CA18D2"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74%</w:t>
            </w:r>
          </w:p>
        </w:tc>
      </w:tr>
      <w:tr w:rsidR="00CA18D2" w:rsidRPr="00CA18D2"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5436EBCA"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43,</w:t>
            </w:r>
            <w:r w:rsidR="00172FEB">
              <w:rPr>
                <w:rFonts w:ascii="Calibri" w:eastAsia="Times New Roman" w:hAnsi="Calibri" w:cs="Calibri"/>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1F429B8E"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41,</w:t>
            </w:r>
            <w:r w:rsidR="00E856B9">
              <w:rPr>
                <w:rFonts w:ascii="Calibri" w:eastAsia="Times New Roman" w:hAnsi="Calibri" w:cs="Calibri"/>
                <w:color w:val="000000"/>
                <w:lang w:eastAsia="pt-BR"/>
              </w:rPr>
              <w:t>5</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38,3</w:t>
            </w:r>
          </w:p>
        </w:tc>
      </w:tr>
      <w:tr w:rsidR="008A7AA8" w:rsidRPr="00CA18D2"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CA18D2" w:rsidRDefault="008A7AA8" w:rsidP="008A7AA8">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CA18D2" w:rsidRDefault="008A7AA8" w:rsidP="008A7AA8">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17%</w:t>
            </w:r>
          </w:p>
        </w:tc>
      </w:tr>
      <w:tr w:rsidR="00CA18D2" w:rsidRPr="00CA18D2"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CA18D2" w:rsidRDefault="00646EA0" w:rsidP="00CA18D2">
            <w:pPr>
              <w:spacing w:after="0" w:line="240" w:lineRule="auto"/>
              <w:rPr>
                <w:rFonts w:ascii="Calibri" w:eastAsia="Times New Roman" w:hAnsi="Calibri" w:cs="Calibri"/>
                <w:color w:val="000000"/>
                <w:lang w:eastAsia="pt-BR"/>
              </w:rPr>
            </w:pPr>
            <w:r>
              <w:rPr>
                <w:rFonts w:ascii="Calibri" w:eastAsia="Times New Roman" w:hAnsi="Calibri" w:cs="Calibri"/>
                <w:color w:val="000000"/>
                <w:lang w:eastAsia="pt-BR"/>
              </w:rPr>
              <w:t>Responsável pelo domicí</w:t>
            </w:r>
            <w:r w:rsidR="007546A4">
              <w:rPr>
                <w:rFonts w:ascii="Calibri" w:eastAsia="Times New Roman" w:hAnsi="Calibri" w:cs="Calibri"/>
                <w:color w:val="000000"/>
                <w:lang w:eastAsia="pt-BR"/>
              </w:rPr>
              <w:t>lio</w:t>
            </w:r>
            <w:r w:rsidR="00CA18D2" w:rsidRPr="00CA18D2">
              <w:rPr>
                <w:rFonts w:ascii="Calibri" w:eastAsia="Times New Roman" w:hAnsi="Calibri" w:cs="Calibri"/>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CA18D2" w:rsidRDefault="00CA18D2" w:rsidP="007546A4">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48%</w:t>
            </w:r>
          </w:p>
        </w:tc>
      </w:tr>
      <w:tr w:rsidR="00CA18D2" w:rsidRPr="00CA18D2"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CA18D2" w:rsidRDefault="00CA18D2" w:rsidP="00CA18D2">
            <w:pPr>
              <w:spacing w:after="0" w:line="240" w:lineRule="auto"/>
              <w:rPr>
                <w:rFonts w:ascii="Calibri" w:eastAsia="Times New Roman" w:hAnsi="Calibri" w:cs="Calibri"/>
                <w:color w:val="000000"/>
                <w:lang w:eastAsia="pt-BR"/>
              </w:rPr>
            </w:pPr>
            <w:r w:rsidRPr="00CA18D2">
              <w:rPr>
                <w:rFonts w:ascii="Calibri" w:eastAsia="Times New Roman" w:hAnsi="Calibri" w:cs="Calibri"/>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4ABE1E56"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2.4</w:t>
            </w:r>
            <w:r w:rsidR="00FF5045">
              <w:rPr>
                <w:rFonts w:ascii="Calibri" w:eastAsia="Times New Roman" w:hAnsi="Calibri" w:cs="Calibri"/>
                <w:color w:val="000000"/>
                <w:lang w:eastAsia="pt-BR"/>
              </w:rPr>
              <w:t>6</w:t>
            </w:r>
            <w:r w:rsidR="00B120ED">
              <w:rPr>
                <w:rFonts w:ascii="Calibri" w:eastAsia="Times New Roman" w:hAnsi="Calibri" w:cs="Calibri"/>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0501F6B9"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1.2</w:t>
            </w:r>
            <w:r w:rsidR="00B120ED">
              <w:rPr>
                <w:rFonts w:ascii="Calibri" w:eastAsia="Times New Roman" w:hAnsi="Calibri" w:cs="Calibri"/>
                <w:color w:val="000000"/>
                <w:lang w:eastAsia="pt-BR"/>
              </w:rPr>
              <w:t>3</w:t>
            </w:r>
            <w:r w:rsidR="00281192">
              <w:rPr>
                <w:rFonts w:ascii="Calibri" w:eastAsia="Times New Roman" w:hAnsi="Calibri" w:cs="Calibri"/>
                <w:color w:val="000000"/>
                <w:lang w:eastAsia="pt-BR"/>
              </w:rPr>
              <w:t>2</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33E890CA" w:rsidR="00CA18D2" w:rsidRPr="00CA18D2" w:rsidRDefault="00CA18D2" w:rsidP="00CA18D2">
            <w:pPr>
              <w:spacing w:after="0" w:line="240" w:lineRule="auto"/>
              <w:jc w:val="center"/>
              <w:rPr>
                <w:rFonts w:ascii="Calibri" w:eastAsia="Times New Roman" w:hAnsi="Calibri" w:cs="Calibri"/>
                <w:color w:val="000000"/>
                <w:lang w:eastAsia="pt-BR"/>
              </w:rPr>
            </w:pPr>
            <w:r w:rsidRPr="00CA18D2">
              <w:rPr>
                <w:rFonts w:ascii="Calibri" w:eastAsia="Times New Roman" w:hAnsi="Calibri" w:cs="Calibri"/>
                <w:color w:val="000000"/>
                <w:lang w:eastAsia="pt-BR"/>
              </w:rPr>
              <w:t>2.3</w:t>
            </w:r>
            <w:r w:rsidR="00B120ED">
              <w:rPr>
                <w:rFonts w:ascii="Calibri" w:eastAsia="Times New Roman" w:hAnsi="Calibri" w:cs="Calibri"/>
                <w:color w:val="000000"/>
                <w:lang w:eastAsia="pt-BR"/>
              </w:rPr>
              <w:t>3</w:t>
            </w:r>
            <w:r w:rsidR="00C6352B">
              <w:rPr>
                <w:rFonts w:ascii="Calibri" w:eastAsia="Times New Roman" w:hAnsi="Calibri" w:cs="Calibri"/>
                <w:color w:val="000000"/>
                <w:lang w:eastAsia="pt-BR"/>
              </w:rPr>
              <w:t>4</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37461F8D" w14:textId="6EE296B0" w:rsidR="00561F1E" w:rsidRDefault="001658F4" w:rsidP="00561F1E">
      <w:pPr>
        <w:spacing w:line="360" w:lineRule="auto"/>
        <w:jc w:val="both"/>
        <w:rPr>
          <w:rFonts w:ascii="Times New Roman" w:hAnsi="Times New Roman" w:cs="Times New Roman"/>
          <w:sz w:val="24"/>
          <w:szCs w:val="24"/>
        </w:rPr>
      </w:pPr>
      <w:commentRangeStart w:id="11"/>
      <w:commentRangeStart w:id="12"/>
      <w:r>
        <w:rPr>
          <w:rFonts w:ascii="Times New Roman" w:hAnsi="Times New Roman" w:cs="Times New Roman"/>
          <w:sz w:val="24"/>
          <w:szCs w:val="24"/>
        </w:rPr>
        <w:tab/>
      </w:r>
      <w:r w:rsidR="003D36C1">
        <w:rPr>
          <w:rFonts w:ascii="Times New Roman" w:hAnsi="Times New Roman" w:cs="Times New Roman"/>
          <w:sz w:val="24"/>
          <w:szCs w:val="24"/>
        </w:rPr>
        <w:t>A</w:t>
      </w:r>
      <w:r w:rsidR="005B152C">
        <w:rPr>
          <w:rFonts w:ascii="Times New Roman" w:hAnsi="Times New Roman" w:cs="Times New Roman"/>
          <w:sz w:val="24"/>
          <w:szCs w:val="24"/>
        </w:rPr>
        <w:t xml:space="preserve"> </w:t>
      </w:r>
      <w:r w:rsidR="00E85569">
        <w:rPr>
          <w:rFonts w:ascii="Times New Roman" w:hAnsi="Times New Roman" w:cs="Times New Roman"/>
          <w:sz w:val="24"/>
          <w:szCs w:val="24"/>
        </w:rPr>
        <w:t>Tabela</w:t>
      </w:r>
      <w:r w:rsidR="00852CAC">
        <w:rPr>
          <w:rFonts w:ascii="Times New Roman" w:hAnsi="Times New Roman" w:cs="Times New Roman"/>
          <w:sz w:val="24"/>
          <w:szCs w:val="24"/>
        </w:rPr>
        <w:t xml:space="preserve"> </w:t>
      </w:r>
      <w:r w:rsidR="00E85569">
        <w:rPr>
          <w:rFonts w:ascii="Times New Roman" w:hAnsi="Times New Roman" w:cs="Times New Roman"/>
          <w:sz w:val="24"/>
          <w:szCs w:val="24"/>
        </w:rPr>
        <w:t>2</w:t>
      </w:r>
      <w:r w:rsidR="00852CAC">
        <w:rPr>
          <w:rFonts w:ascii="Times New Roman" w:hAnsi="Times New Roman" w:cs="Times New Roman"/>
          <w:sz w:val="24"/>
          <w:szCs w:val="24"/>
        </w:rPr>
        <w:t xml:space="preserve"> </w:t>
      </w:r>
      <w:r w:rsidR="005B152C">
        <w:rPr>
          <w:rFonts w:ascii="Times New Roman" w:hAnsi="Times New Roman" w:cs="Times New Roman"/>
          <w:sz w:val="24"/>
          <w:szCs w:val="24"/>
        </w:rPr>
        <w:t xml:space="preserve">mostra </w:t>
      </w:r>
      <w:r w:rsidR="003D36C1">
        <w:rPr>
          <w:rFonts w:ascii="Times New Roman" w:hAnsi="Times New Roman" w:cs="Times New Roman"/>
          <w:sz w:val="24"/>
          <w:szCs w:val="24"/>
        </w:rPr>
        <w:t>em quais atividades os padrões de carreiras têm maior inserção</w:t>
      </w:r>
      <w:r w:rsidR="005B152C">
        <w:rPr>
          <w:rFonts w:ascii="Times New Roman" w:hAnsi="Times New Roman" w:cs="Times New Roman"/>
          <w:sz w:val="24"/>
          <w:szCs w:val="24"/>
        </w:rPr>
        <w:t>. O grupo de persistentes, em 18% do tempo estão na atividade de comércio</w:t>
      </w:r>
      <w:r w:rsidR="002B63D2">
        <w:rPr>
          <w:rFonts w:ascii="Times New Roman" w:hAnsi="Times New Roman" w:cs="Times New Roman"/>
          <w:sz w:val="24"/>
          <w:szCs w:val="24"/>
        </w:rPr>
        <w:t>, e a segunda maior frequência</w:t>
      </w:r>
      <w:r w:rsidR="003D36C1">
        <w:rPr>
          <w:rFonts w:ascii="Times New Roman" w:hAnsi="Times New Roman" w:cs="Times New Roman"/>
          <w:sz w:val="24"/>
          <w:szCs w:val="24"/>
        </w:rPr>
        <w:t xml:space="preserve">, </w:t>
      </w:r>
      <w:r w:rsidR="002B63D2">
        <w:rPr>
          <w:rFonts w:ascii="Times New Roman" w:hAnsi="Times New Roman" w:cs="Times New Roman"/>
          <w:sz w:val="24"/>
          <w:szCs w:val="24"/>
        </w:rPr>
        <w:t xml:space="preserve">em </w:t>
      </w:r>
      <w:r w:rsidR="005B152C">
        <w:rPr>
          <w:rFonts w:ascii="Times New Roman" w:hAnsi="Times New Roman" w:cs="Times New Roman"/>
          <w:sz w:val="24"/>
          <w:szCs w:val="24"/>
        </w:rPr>
        <w:t>outros serviços</w:t>
      </w:r>
      <w:r w:rsidR="002B63D2">
        <w:rPr>
          <w:rFonts w:ascii="Times New Roman" w:hAnsi="Times New Roman" w:cs="Times New Roman"/>
          <w:sz w:val="24"/>
          <w:szCs w:val="24"/>
        </w:rPr>
        <w:t>, em 15% do tempo</w:t>
      </w:r>
      <w:r w:rsidR="005B152C">
        <w:rPr>
          <w:rFonts w:ascii="Times New Roman" w:hAnsi="Times New Roman" w:cs="Times New Roman"/>
          <w:sz w:val="24"/>
          <w:szCs w:val="24"/>
        </w:rPr>
        <w:t xml:space="preserve">. No caso dos por necessidade, são ainda mais intensivos no comércio, desempenhando a atividade em 23% do tempo, e segundamente, na agricultura com 17%. </w:t>
      </w:r>
      <w:r w:rsidR="003D36C1">
        <w:rPr>
          <w:rFonts w:ascii="Times New Roman" w:hAnsi="Times New Roman" w:cs="Times New Roman"/>
          <w:sz w:val="24"/>
          <w:szCs w:val="24"/>
        </w:rPr>
        <w:t>O</w:t>
      </w:r>
      <w:r w:rsidR="005B152C">
        <w:rPr>
          <w:rFonts w:ascii="Times New Roman" w:hAnsi="Times New Roman" w:cs="Times New Roman"/>
          <w:sz w:val="24"/>
          <w:szCs w:val="24"/>
        </w:rPr>
        <w:t xml:space="preserve"> cluster dos transitórios</w:t>
      </w:r>
      <w:r w:rsidR="00A8005E">
        <w:rPr>
          <w:rFonts w:ascii="Times New Roman" w:hAnsi="Times New Roman" w:cs="Times New Roman"/>
          <w:sz w:val="24"/>
          <w:szCs w:val="24"/>
        </w:rPr>
        <w:t>, estão</w:t>
      </w:r>
      <w:r w:rsidR="003D36C1">
        <w:rPr>
          <w:rFonts w:ascii="Times New Roman" w:hAnsi="Times New Roman" w:cs="Times New Roman"/>
          <w:sz w:val="24"/>
          <w:szCs w:val="24"/>
        </w:rPr>
        <w:t xml:space="preserve"> mais</w:t>
      </w:r>
      <w:r w:rsidR="00A8005E">
        <w:rPr>
          <w:rFonts w:ascii="Times New Roman" w:hAnsi="Times New Roman" w:cs="Times New Roman"/>
          <w:sz w:val="24"/>
          <w:szCs w:val="24"/>
        </w:rPr>
        <w:t xml:space="preserve"> inseridos na</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atividade</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de construção em 18% do tempo e em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com 16%</w:t>
      </w:r>
      <w:r w:rsidR="002B63D2">
        <w:rPr>
          <w:rFonts w:ascii="Times New Roman" w:hAnsi="Times New Roman" w:cs="Times New Roman"/>
          <w:sz w:val="24"/>
          <w:szCs w:val="24"/>
        </w:rPr>
        <w:t>.</w:t>
      </w:r>
      <w:commentRangeEnd w:id="11"/>
      <w:r w:rsidR="002C52AF">
        <w:rPr>
          <w:rStyle w:val="Refdecomentrio"/>
        </w:rPr>
        <w:commentReference w:id="11"/>
      </w:r>
      <w:commentRangeEnd w:id="12"/>
      <w:r w:rsidR="006A511E">
        <w:rPr>
          <w:rStyle w:val="Refdecomentrio"/>
        </w:rPr>
        <w:commentReference w:id="12"/>
      </w:r>
    </w:p>
    <w:p w14:paraId="5CA5B65C" w14:textId="7DD85301" w:rsidR="008D3F15" w:rsidRPr="00FB5FB8" w:rsidRDefault="008D3F15" w:rsidP="00561F1E">
      <w:pPr>
        <w:spacing w:line="240" w:lineRule="auto"/>
        <w:jc w:val="both"/>
        <w:rPr>
          <w:rFonts w:ascii="Times New Roman" w:hAnsi="Times New Roman" w:cs="Times New Roman"/>
          <w:sz w:val="32"/>
          <w:szCs w:val="32"/>
        </w:rPr>
      </w:pPr>
      <w:r w:rsidRPr="00FB5FB8">
        <w:rPr>
          <w:rFonts w:ascii="Times New Roman" w:hAnsi="Times New Roman" w:cs="Times New Roman"/>
          <w:sz w:val="24"/>
          <w:szCs w:val="24"/>
        </w:rPr>
        <w:t xml:space="preserve">Tabela 2 – Atividades mais frequentes por padrão de carreira.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326"/>
        <w:gridCol w:w="1425"/>
        <w:gridCol w:w="1495"/>
      </w:tblGrid>
      <w:tr w:rsidR="00CB7A91" w:rsidRPr="00CB7A91" w14:paraId="6DFDDB13" w14:textId="77777777" w:rsidTr="00D60F79">
        <w:trPr>
          <w:trHeight w:val="300"/>
        </w:trPr>
        <w:tc>
          <w:tcPr>
            <w:tcW w:w="4248" w:type="dxa"/>
            <w:tcBorders>
              <w:top w:val="single" w:sz="4" w:space="0" w:color="auto"/>
              <w:bottom w:val="single" w:sz="4" w:space="0" w:color="auto"/>
            </w:tcBorders>
            <w:noWrap/>
            <w:hideMark/>
          </w:tcPr>
          <w:p w14:paraId="434C8509" w14:textId="722A540F"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Atividade</w:t>
            </w:r>
          </w:p>
        </w:tc>
        <w:tc>
          <w:tcPr>
            <w:tcW w:w="1326" w:type="dxa"/>
            <w:tcBorders>
              <w:top w:val="single" w:sz="4" w:space="0" w:color="auto"/>
              <w:bottom w:val="single" w:sz="4" w:space="0" w:color="auto"/>
            </w:tcBorders>
            <w:noWrap/>
            <w:hideMark/>
          </w:tcPr>
          <w:p w14:paraId="6998823C" w14:textId="77777777"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Persistente</w:t>
            </w:r>
          </w:p>
        </w:tc>
        <w:tc>
          <w:tcPr>
            <w:tcW w:w="1425" w:type="dxa"/>
            <w:tcBorders>
              <w:top w:val="single" w:sz="4" w:space="0" w:color="auto"/>
              <w:bottom w:val="single" w:sz="4" w:space="0" w:color="auto"/>
            </w:tcBorders>
            <w:noWrap/>
            <w:hideMark/>
          </w:tcPr>
          <w:p w14:paraId="1AC91B14" w14:textId="7ACABFE6" w:rsidR="00CB7A91" w:rsidRPr="00FB5FB8" w:rsidRDefault="00FB5FB8" w:rsidP="00CB7A91">
            <w:pPr>
              <w:rPr>
                <w:rFonts w:ascii="Times New Roman" w:hAnsi="Times New Roman" w:cs="Times New Roman"/>
                <w:b/>
                <w:bCs/>
              </w:rPr>
            </w:pPr>
            <w:r>
              <w:rPr>
                <w:rFonts w:ascii="Times New Roman" w:hAnsi="Times New Roman" w:cs="Times New Roman"/>
                <w:b/>
                <w:bCs/>
              </w:rPr>
              <w:t>Necessidade</w:t>
            </w:r>
          </w:p>
        </w:tc>
        <w:tc>
          <w:tcPr>
            <w:tcW w:w="1495" w:type="dxa"/>
            <w:tcBorders>
              <w:top w:val="single" w:sz="4" w:space="0" w:color="auto"/>
              <w:bottom w:val="single" w:sz="4" w:space="0" w:color="auto"/>
            </w:tcBorders>
            <w:noWrap/>
            <w:hideMark/>
          </w:tcPr>
          <w:p w14:paraId="30209B98" w14:textId="01971973" w:rsidR="00CB7A91" w:rsidRPr="00FB5FB8" w:rsidRDefault="00FB5FB8" w:rsidP="00CB7A91">
            <w:pPr>
              <w:rPr>
                <w:rFonts w:ascii="Times New Roman" w:hAnsi="Times New Roman" w:cs="Times New Roman"/>
                <w:b/>
                <w:bCs/>
              </w:rPr>
            </w:pPr>
            <w:r>
              <w:rPr>
                <w:rFonts w:ascii="Times New Roman" w:hAnsi="Times New Roman" w:cs="Times New Roman"/>
                <w:b/>
                <w:bCs/>
              </w:rPr>
              <w:t>Intermitente</w:t>
            </w:r>
          </w:p>
        </w:tc>
      </w:tr>
      <w:tr w:rsidR="00CB7A91" w:rsidRPr="00CB7A91" w14:paraId="7DB5693B" w14:textId="77777777" w:rsidTr="00D60F79">
        <w:trPr>
          <w:trHeight w:val="300"/>
        </w:trPr>
        <w:tc>
          <w:tcPr>
            <w:tcW w:w="4248" w:type="dxa"/>
            <w:tcBorders>
              <w:top w:val="single" w:sz="4" w:space="0" w:color="auto"/>
              <w:bottom w:val="single" w:sz="4" w:space="0" w:color="auto"/>
            </w:tcBorders>
            <w:noWrap/>
            <w:hideMark/>
          </w:tcPr>
          <w:p w14:paraId="3ECA6555" w14:textId="77777777" w:rsidR="00CB7A91" w:rsidRPr="00CB7A91" w:rsidRDefault="00CB7A91">
            <w:pPr>
              <w:rPr>
                <w:rFonts w:ascii="Times New Roman" w:hAnsi="Times New Roman" w:cs="Times New Roman"/>
              </w:rPr>
            </w:pPr>
            <w:r w:rsidRPr="00CB7A91">
              <w:rPr>
                <w:rFonts w:ascii="Times New Roman" w:hAnsi="Times New Roman" w:cs="Times New Roman"/>
              </w:rPr>
              <w:t>Comércio, reparação de veículos automotores e motocicletas</w:t>
            </w:r>
          </w:p>
        </w:tc>
        <w:tc>
          <w:tcPr>
            <w:tcW w:w="1326" w:type="dxa"/>
            <w:tcBorders>
              <w:top w:val="single" w:sz="4" w:space="0" w:color="auto"/>
              <w:bottom w:val="single" w:sz="4" w:space="0" w:color="auto"/>
            </w:tcBorders>
            <w:noWrap/>
            <w:vAlign w:val="center"/>
            <w:hideMark/>
          </w:tcPr>
          <w:p w14:paraId="759E4A6A"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c>
          <w:tcPr>
            <w:tcW w:w="1425" w:type="dxa"/>
            <w:tcBorders>
              <w:top w:val="single" w:sz="4" w:space="0" w:color="auto"/>
              <w:bottom w:val="single" w:sz="4" w:space="0" w:color="auto"/>
            </w:tcBorders>
            <w:noWrap/>
            <w:vAlign w:val="center"/>
            <w:hideMark/>
          </w:tcPr>
          <w:p w14:paraId="5499AAD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23%</w:t>
            </w:r>
          </w:p>
        </w:tc>
        <w:tc>
          <w:tcPr>
            <w:tcW w:w="1495" w:type="dxa"/>
            <w:tcBorders>
              <w:top w:val="single" w:sz="4" w:space="0" w:color="auto"/>
              <w:bottom w:val="single" w:sz="4" w:space="0" w:color="auto"/>
            </w:tcBorders>
            <w:noWrap/>
            <w:vAlign w:val="center"/>
            <w:hideMark/>
          </w:tcPr>
          <w:p w14:paraId="263C988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0974062" w14:textId="77777777" w:rsidTr="00D60F79">
        <w:trPr>
          <w:trHeight w:val="300"/>
        </w:trPr>
        <w:tc>
          <w:tcPr>
            <w:tcW w:w="4248" w:type="dxa"/>
            <w:tcBorders>
              <w:top w:val="single" w:sz="4" w:space="0" w:color="auto"/>
              <w:bottom w:val="single" w:sz="4" w:space="0" w:color="auto"/>
            </w:tcBorders>
            <w:noWrap/>
            <w:hideMark/>
          </w:tcPr>
          <w:p w14:paraId="339300FC" w14:textId="77777777" w:rsidR="00CB7A91" w:rsidRPr="00CB7A91" w:rsidRDefault="00CB7A91">
            <w:pPr>
              <w:rPr>
                <w:rFonts w:ascii="Times New Roman" w:hAnsi="Times New Roman" w:cs="Times New Roman"/>
              </w:rPr>
            </w:pPr>
            <w:r w:rsidRPr="00CB7A91">
              <w:rPr>
                <w:rFonts w:ascii="Times New Roman" w:hAnsi="Times New Roman" w:cs="Times New Roman"/>
              </w:rPr>
              <w:t>Construção</w:t>
            </w:r>
          </w:p>
        </w:tc>
        <w:tc>
          <w:tcPr>
            <w:tcW w:w="1326" w:type="dxa"/>
            <w:tcBorders>
              <w:top w:val="single" w:sz="4" w:space="0" w:color="auto"/>
              <w:bottom w:val="single" w:sz="4" w:space="0" w:color="auto"/>
            </w:tcBorders>
            <w:noWrap/>
            <w:vAlign w:val="center"/>
            <w:hideMark/>
          </w:tcPr>
          <w:p w14:paraId="29998376" w14:textId="77777777" w:rsidR="00CB7A91" w:rsidRPr="00CB7A91" w:rsidRDefault="00CB7A91" w:rsidP="00D60F79">
            <w:pPr>
              <w:jc w:val="center"/>
              <w:rPr>
                <w:rFonts w:cstheme="minorHAnsi"/>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01551D6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95" w:type="dxa"/>
            <w:tcBorders>
              <w:top w:val="single" w:sz="4" w:space="0" w:color="auto"/>
              <w:bottom w:val="single" w:sz="4" w:space="0" w:color="auto"/>
            </w:tcBorders>
            <w:noWrap/>
            <w:vAlign w:val="center"/>
            <w:hideMark/>
          </w:tcPr>
          <w:p w14:paraId="39551870"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r>
      <w:tr w:rsidR="00CB7A91" w:rsidRPr="00CB7A91" w14:paraId="716F6917" w14:textId="77777777" w:rsidTr="00D60F79">
        <w:trPr>
          <w:trHeight w:val="300"/>
        </w:trPr>
        <w:tc>
          <w:tcPr>
            <w:tcW w:w="4248" w:type="dxa"/>
            <w:tcBorders>
              <w:top w:val="single" w:sz="4" w:space="0" w:color="auto"/>
              <w:bottom w:val="single" w:sz="4" w:space="0" w:color="auto"/>
            </w:tcBorders>
            <w:noWrap/>
            <w:hideMark/>
          </w:tcPr>
          <w:p w14:paraId="158D9751" w14:textId="77777777" w:rsidR="00CB7A91" w:rsidRPr="00CB7A91" w:rsidRDefault="00CB7A91">
            <w:pPr>
              <w:rPr>
                <w:rFonts w:ascii="Times New Roman" w:hAnsi="Times New Roman" w:cs="Times New Roman"/>
              </w:rPr>
            </w:pPr>
            <w:r w:rsidRPr="00CB7A91">
              <w:rPr>
                <w:rFonts w:ascii="Times New Roman" w:hAnsi="Times New Roman" w:cs="Times New Roman"/>
              </w:rPr>
              <w:t>Agricultura, pecuária, produção florestal, pesca e aquicultura</w:t>
            </w:r>
          </w:p>
        </w:tc>
        <w:tc>
          <w:tcPr>
            <w:tcW w:w="1326" w:type="dxa"/>
            <w:tcBorders>
              <w:top w:val="single" w:sz="4" w:space="0" w:color="auto"/>
              <w:bottom w:val="single" w:sz="4" w:space="0" w:color="auto"/>
            </w:tcBorders>
            <w:noWrap/>
            <w:vAlign w:val="center"/>
            <w:hideMark/>
          </w:tcPr>
          <w:p w14:paraId="73F2BC3D"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422C6AB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17%</w:t>
            </w:r>
          </w:p>
        </w:tc>
        <w:tc>
          <w:tcPr>
            <w:tcW w:w="1495" w:type="dxa"/>
            <w:tcBorders>
              <w:top w:val="single" w:sz="4" w:space="0" w:color="auto"/>
              <w:bottom w:val="single" w:sz="4" w:space="0" w:color="auto"/>
            </w:tcBorders>
            <w:noWrap/>
            <w:vAlign w:val="center"/>
            <w:hideMark/>
          </w:tcPr>
          <w:p w14:paraId="3D07DB2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776BF02" w14:textId="77777777" w:rsidTr="00D60F79">
        <w:trPr>
          <w:trHeight w:val="300"/>
        </w:trPr>
        <w:tc>
          <w:tcPr>
            <w:tcW w:w="4248" w:type="dxa"/>
            <w:tcBorders>
              <w:top w:val="single" w:sz="4" w:space="0" w:color="auto"/>
              <w:bottom w:val="single" w:sz="4" w:space="0" w:color="auto"/>
            </w:tcBorders>
            <w:noWrap/>
            <w:hideMark/>
          </w:tcPr>
          <w:p w14:paraId="5A1F9635" w14:textId="77777777" w:rsidR="00CB7A91" w:rsidRPr="00CB7A91" w:rsidRDefault="00CB7A91">
            <w:pPr>
              <w:rPr>
                <w:rFonts w:ascii="Times New Roman" w:hAnsi="Times New Roman" w:cs="Times New Roman"/>
              </w:rPr>
            </w:pPr>
            <w:r w:rsidRPr="00CB7A91">
              <w:rPr>
                <w:rFonts w:ascii="Times New Roman" w:hAnsi="Times New Roman" w:cs="Times New Roman"/>
              </w:rPr>
              <w:t>Outros Serviços</w:t>
            </w:r>
          </w:p>
        </w:tc>
        <w:tc>
          <w:tcPr>
            <w:tcW w:w="1326" w:type="dxa"/>
            <w:tcBorders>
              <w:top w:val="single" w:sz="4" w:space="0" w:color="auto"/>
              <w:bottom w:val="single" w:sz="4" w:space="0" w:color="auto"/>
            </w:tcBorders>
            <w:noWrap/>
            <w:vAlign w:val="center"/>
            <w:hideMark/>
          </w:tcPr>
          <w:p w14:paraId="08D25D0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c>
          <w:tcPr>
            <w:tcW w:w="1425" w:type="dxa"/>
            <w:tcBorders>
              <w:top w:val="single" w:sz="4" w:space="0" w:color="auto"/>
              <w:bottom w:val="single" w:sz="4" w:space="0" w:color="auto"/>
            </w:tcBorders>
            <w:noWrap/>
            <w:vAlign w:val="center"/>
            <w:hideMark/>
          </w:tcPr>
          <w:p w14:paraId="09478C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c>
          <w:tcPr>
            <w:tcW w:w="1495" w:type="dxa"/>
            <w:tcBorders>
              <w:top w:val="single" w:sz="4" w:space="0" w:color="auto"/>
              <w:bottom w:val="single" w:sz="4" w:space="0" w:color="auto"/>
            </w:tcBorders>
            <w:noWrap/>
            <w:vAlign w:val="center"/>
            <w:hideMark/>
          </w:tcPr>
          <w:p w14:paraId="18F8AFA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r>
      <w:tr w:rsidR="00CB7A91" w:rsidRPr="00CB7A91" w14:paraId="09D8A29D" w14:textId="77777777" w:rsidTr="00D60F79">
        <w:trPr>
          <w:trHeight w:val="300"/>
        </w:trPr>
        <w:tc>
          <w:tcPr>
            <w:tcW w:w="4248" w:type="dxa"/>
            <w:tcBorders>
              <w:top w:val="single" w:sz="4" w:space="0" w:color="auto"/>
              <w:bottom w:val="single" w:sz="4" w:space="0" w:color="auto"/>
            </w:tcBorders>
            <w:noWrap/>
            <w:hideMark/>
          </w:tcPr>
          <w:p w14:paraId="418A6B72" w14:textId="77777777" w:rsidR="00CB7A91" w:rsidRPr="00CB7A91" w:rsidRDefault="00CB7A91">
            <w:pPr>
              <w:rPr>
                <w:rFonts w:ascii="Times New Roman" w:hAnsi="Times New Roman" w:cs="Times New Roman"/>
              </w:rPr>
            </w:pPr>
            <w:r w:rsidRPr="00CB7A91">
              <w:rPr>
                <w:rFonts w:ascii="Times New Roman" w:hAnsi="Times New Roman" w:cs="Times New Roman"/>
              </w:rPr>
              <w:t>Informação, comunicação e atividades financeiras, imobiliárias, profissionais e administrativas</w:t>
            </w:r>
          </w:p>
        </w:tc>
        <w:tc>
          <w:tcPr>
            <w:tcW w:w="1326" w:type="dxa"/>
            <w:tcBorders>
              <w:top w:val="single" w:sz="4" w:space="0" w:color="auto"/>
              <w:bottom w:val="single" w:sz="4" w:space="0" w:color="auto"/>
            </w:tcBorders>
            <w:noWrap/>
            <w:vAlign w:val="center"/>
            <w:hideMark/>
          </w:tcPr>
          <w:p w14:paraId="7648C55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10%</w:t>
            </w:r>
          </w:p>
        </w:tc>
        <w:tc>
          <w:tcPr>
            <w:tcW w:w="1425" w:type="dxa"/>
            <w:tcBorders>
              <w:top w:val="single" w:sz="4" w:space="0" w:color="auto"/>
              <w:bottom w:val="single" w:sz="4" w:space="0" w:color="auto"/>
            </w:tcBorders>
            <w:noWrap/>
            <w:vAlign w:val="center"/>
            <w:hideMark/>
          </w:tcPr>
          <w:p w14:paraId="60C754A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7%</w:t>
            </w:r>
          </w:p>
        </w:tc>
        <w:tc>
          <w:tcPr>
            <w:tcW w:w="1495" w:type="dxa"/>
            <w:tcBorders>
              <w:top w:val="single" w:sz="4" w:space="0" w:color="auto"/>
              <w:bottom w:val="single" w:sz="4" w:space="0" w:color="auto"/>
            </w:tcBorders>
            <w:noWrap/>
            <w:vAlign w:val="center"/>
            <w:hideMark/>
          </w:tcPr>
          <w:p w14:paraId="5A0841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r>
      <w:tr w:rsidR="00CB7A91" w:rsidRPr="00CB7A91" w14:paraId="7B5A4183" w14:textId="77777777" w:rsidTr="00D60F79">
        <w:trPr>
          <w:trHeight w:val="300"/>
        </w:trPr>
        <w:tc>
          <w:tcPr>
            <w:tcW w:w="4248" w:type="dxa"/>
            <w:tcBorders>
              <w:top w:val="single" w:sz="4" w:space="0" w:color="auto"/>
              <w:bottom w:val="single" w:sz="4" w:space="0" w:color="auto"/>
            </w:tcBorders>
            <w:noWrap/>
            <w:hideMark/>
          </w:tcPr>
          <w:p w14:paraId="56E325BE" w14:textId="77777777" w:rsidR="00CB7A91" w:rsidRPr="00CB7A91" w:rsidRDefault="00CB7A91">
            <w:pPr>
              <w:rPr>
                <w:rFonts w:ascii="Times New Roman" w:hAnsi="Times New Roman" w:cs="Times New Roman"/>
              </w:rPr>
            </w:pPr>
            <w:r w:rsidRPr="00CB7A91">
              <w:rPr>
                <w:rFonts w:ascii="Times New Roman" w:hAnsi="Times New Roman" w:cs="Times New Roman"/>
              </w:rPr>
              <w:t>Transporte, armazenagem e correio </w:t>
            </w:r>
          </w:p>
        </w:tc>
        <w:tc>
          <w:tcPr>
            <w:tcW w:w="1326" w:type="dxa"/>
            <w:tcBorders>
              <w:top w:val="single" w:sz="4" w:space="0" w:color="auto"/>
              <w:bottom w:val="single" w:sz="4" w:space="0" w:color="auto"/>
            </w:tcBorders>
            <w:noWrap/>
            <w:vAlign w:val="center"/>
            <w:hideMark/>
          </w:tcPr>
          <w:p w14:paraId="632BD98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25" w:type="dxa"/>
            <w:tcBorders>
              <w:top w:val="single" w:sz="4" w:space="0" w:color="auto"/>
              <w:bottom w:val="single" w:sz="4" w:space="0" w:color="auto"/>
            </w:tcBorders>
            <w:noWrap/>
            <w:vAlign w:val="center"/>
            <w:hideMark/>
          </w:tcPr>
          <w:p w14:paraId="2444819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95" w:type="dxa"/>
            <w:tcBorders>
              <w:top w:val="single" w:sz="4" w:space="0" w:color="auto"/>
              <w:bottom w:val="single" w:sz="4" w:space="0" w:color="auto"/>
            </w:tcBorders>
            <w:noWrap/>
            <w:vAlign w:val="center"/>
            <w:hideMark/>
          </w:tcPr>
          <w:p w14:paraId="732C08C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r>
      <w:tr w:rsidR="00CB7A91" w:rsidRPr="00CB7A91" w14:paraId="1F74FD8F" w14:textId="77777777" w:rsidTr="00D60F79">
        <w:trPr>
          <w:trHeight w:val="300"/>
        </w:trPr>
        <w:tc>
          <w:tcPr>
            <w:tcW w:w="4248" w:type="dxa"/>
            <w:tcBorders>
              <w:top w:val="single" w:sz="4" w:space="0" w:color="auto"/>
              <w:bottom w:val="single" w:sz="4" w:space="0" w:color="auto"/>
            </w:tcBorders>
            <w:noWrap/>
            <w:hideMark/>
          </w:tcPr>
          <w:p w14:paraId="509042D6" w14:textId="77777777" w:rsidR="00CB7A91" w:rsidRPr="00CB7A91" w:rsidRDefault="00CB7A91">
            <w:pPr>
              <w:rPr>
                <w:rFonts w:ascii="Times New Roman" w:hAnsi="Times New Roman" w:cs="Times New Roman"/>
              </w:rPr>
            </w:pPr>
            <w:r w:rsidRPr="00CB7A91">
              <w:rPr>
                <w:rFonts w:ascii="Times New Roman" w:hAnsi="Times New Roman" w:cs="Times New Roman"/>
              </w:rPr>
              <w:t>Indústria geral</w:t>
            </w:r>
          </w:p>
        </w:tc>
        <w:tc>
          <w:tcPr>
            <w:tcW w:w="1326" w:type="dxa"/>
            <w:tcBorders>
              <w:top w:val="single" w:sz="4" w:space="0" w:color="auto"/>
              <w:bottom w:val="single" w:sz="4" w:space="0" w:color="auto"/>
            </w:tcBorders>
            <w:noWrap/>
            <w:vAlign w:val="center"/>
            <w:hideMark/>
          </w:tcPr>
          <w:p w14:paraId="4960FC82"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25" w:type="dxa"/>
            <w:tcBorders>
              <w:top w:val="single" w:sz="4" w:space="0" w:color="auto"/>
              <w:bottom w:val="single" w:sz="4" w:space="0" w:color="auto"/>
            </w:tcBorders>
            <w:noWrap/>
            <w:vAlign w:val="center"/>
            <w:hideMark/>
          </w:tcPr>
          <w:p w14:paraId="28C3EF3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95" w:type="dxa"/>
            <w:tcBorders>
              <w:top w:val="single" w:sz="4" w:space="0" w:color="auto"/>
              <w:bottom w:val="single" w:sz="4" w:space="0" w:color="auto"/>
            </w:tcBorders>
            <w:noWrap/>
            <w:vAlign w:val="center"/>
            <w:hideMark/>
          </w:tcPr>
          <w:p w14:paraId="7FBD626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r>
      <w:tr w:rsidR="00CB7A91" w:rsidRPr="00CB7A91" w14:paraId="5DCA3C01" w14:textId="77777777" w:rsidTr="00D60F79">
        <w:trPr>
          <w:trHeight w:val="300"/>
        </w:trPr>
        <w:tc>
          <w:tcPr>
            <w:tcW w:w="4248" w:type="dxa"/>
            <w:tcBorders>
              <w:top w:val="single" w:sz="4" w:space="0" w:color="auto"/>
              <w:bottom w:val="single" w:sz="4" w:space="0" w:color="auto"/>
            </w:tcBorders>
            <w:noWrap/>
            <w:hideMark/>
          </w:tcPr>
          <w:p w14:paraId="66301F67" w14:textId="77777777" w:rsidR="00CB7A91" w:rsidRPr="00CB7A91" w:rsidRDefault="00CB7A91">
            <w:pPr>
              <w:rPr>
                <w:rFonts w:ascii="Times New Roman" w:hAnsi="Times New Roman" w:cs="Times New Roman"/>
              </w:rPr>
            </w:pPr>
            <w:r w:rsidRPr="00CB7A91">
              <w:rPr>
                <w:rFonts w:ascii="Times New Roman" w:hAnsi="Times New Roman" w:cs="Times New Roman"/>
              </w:rPr>
              <w:t>Alojamento e alimentação </w:t>
            </w:r>
          </w:p>
        </w:tc>
        <w:tc>
          <w:tcPr>
            <w:tcW w:w="1326" w:type="dxa"/>
            <w:tcBorders>
              <w:top w:val="single" w:sz="4" w:space="0" w:color="auto"/>
              <w:bottom w:val="single" w:sz="4" w:space="0" w:color="auto"/>
            </w:tcBorders>
            <w:noWrap/>
            <w:vAlign w:val="center"/>
            <w:hideMark/>
          </w:tcPr>
          <w:p w14:paraId="5F31A50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c>
          <w:tcPr>
            <w:tcW w:w="1425" w:type="dxa"/>
            <w:tcBorders>
              <w:top w:val="single" w:sz="4" w:space="0" w:color="auto"/>
              <w:bottom w:val="single" w:sz="4" w:space="0" w:color="auto"/>
            </w:tcBorders>
            <w:noWrap/>
            <w:vAlign w:val="center"/>
            <w:hideMark/>
          </w:tcPr>
          <w:p w14:paraId="0E9606D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95" w:type="dxa"/>
            <w:tcBorders>
              <w:top w:val="single" w:sz="4" w:space="0" w:color="auto"/>
              <w:bottom w:val="single" w:sz="4" w:space="0" w:color="auto"/>
            </w:tcBorders>
            <w:noWrap/>
            <w:vAlign w:val="center"/>
            <w:hideMark/>
          </w:tcPr>
          <w:p w14:paraId="2C91508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r w:rsidR="00CB7A91" w:rsidRPr="00CB7A91" w14:paraId="5B9AC903" w14:textId="77777777" w:rsidTr="00D60F79">
        <w:trPr>
          <w:trHeight w:val="300"/>
        </w:trPr>
        <w:tc>
          <w:tcPr>
            <w:tcW w:w="4248" w:type="dxa"/>
            <w:tcBorders>
              <w:top w:val="single" w:sz="4" w:space="0" w:color="auto"/>
              <w:bottom w:val="single" w:sz="4" w:space="0" w:color="auto"/>
            </w:tcBorders>
            <w:noWrap/>
            <w:hideMark/>
          </w:tcPr>
          <w:p w14:paraId="326CD5B8" w14:textId="77777777" w:rsidR="00CB7A91" w:rsidRPr="00CB7A91" w:rsidRDefault="00CB7A91">
            <w:pPr>
              <w:rPr>
                <w:rFonts w:ascii="Times New Roman" w:hAnsi="Times New Roman" w:cs="Times New Roman"/>
              </w:rPr>
            </w:pPr>
            <w:r w:rsidRPr="00CB7A91">
              <w:rPr>
                <w:rFonts w:ascii="Times New Roman" w:hAnsi="Times New Roman" w:cs="Times New Roman"/>
              </w:rPr>
              <w:t>Educação, saúde humana e serviços sociais</w:t>
            </w:r>
          </w:p>
        </w:tc>
        <w:tc>
          <w:tcPr>
            <w:tcW w:w="1326" w:type="dxa"/>
            <w:tcBorders>
              <w:top w:val="single" w:sz="4" w:space="0" w:color="auto"/>
              <w:bottom w:val="single" w:sz="4" w:space="0" w:color="auto"/>
            </w:tcBorders>
            <w:noWrap/>
            <w:vAlign w:val="center"/>
            <w:hideMark/>
          </w:tcPr>
          <w:p w14:paraId="144FC82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25" w:type="dxa"/>
            <w:tcBorders>
              <w:top w:val="single" w:sz="4" w:space="0" w:color="auto"/>
              <w:bottom w:val="single" w:sz="4" w:space="0" w:color="auto"/>
            </w:tcBorders>
            <w:noWrap/>
            <w:vAlign w:val="center"/>
            <w:hideMark/>
          </w:tcPr>
          <w:p w14:paraId="53BDCDD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3%</w:t>
            </w:r>
          </w:p>
        </w:tc>
        <w:tc>
          <w:tcPr>
            <w:tcW w:w="1495" w:type="dxa"/>
            <w:tcBorders>
              <w:top w:val="single" w:sz="4" w:space="0" w:color="auto"/>
              <w:bottom w:val="single" w:sz="4" w:space="0" w:color="auto"/>
            </w:tcBorders>
            <w:noWrap/>
            <w:vAlign w:val="center"/>
            <w:hideMark/>
          </w:tcPr>
          <w:p w14:paraId="338DA25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bl>
    <w:p w14:paraId="6350C9C2" w14:textId="77777777" w:rsidR="00561F1E" w:rsidRDefault="00561F1E" w:rsidP="003860CB">
      <w:pPr>
        <w:rPr>
          <w:rFonts w:ascii="Times New Roman" w:hAnsi="Times New Roman" w:cs="Times New Roman"/>
          <w:b/>
          <w:bCs/>
          <w:sz w:val="24"/>
          <w:szCs w:val="24"/>
          <w:lang w:val="en-US"/>
        </w:rPr>
      </w:pPr>
    </w:p>
    <w:p w14:paraId="108E7B9F" w14:textId="56A8DA93" w:rsidR="00561F1E" w:rsidRDefault="00561F1E">
      <w:pPr>
        <w:rPr>
          <w:rFonts w:ascii="Times New Roman" w:hAnsi="Times New Roman" w:cs="Times New Roman"/>
          <w:b/>
          <w:bCs/>
          <w:sz w:val="24"/>
          <w:szCs w:val="24"/>
          <w:lang w:val="en-US"/>
        </w:rPr>
      </w:pPr>
    </w:p>
    <w:p w14:paraId="00FA48CA" w14:textId="502E054F" w:rsidR="00DA222E" w:rsidRPr="00BE2B5F" w:rsidRDefault="00DA222E" w:rsidP="003860CB">
      <w:pPr>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 xml:space="preserve">DISCUSSÃO </w:t>
      </w:r>
    </w:p>
    <w:p w14:paraId="3010AAA0" w14:textId="0A6E8961"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4D990C21" w14:textId="379683F0" w:rsidR="00DA222E" w:rsidRPr="00BE2B5F" w:rsidRDefault="00DA222E" w:rsidP="00DA222E">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CONSIDERAÇÕES FINAIS</w:t>
      </w:r>
    </w:p>
    <w:p w14:paraId="2A5C8049" w14:textId="77777777" w:rsidR="00DA222E" w:rsidRPr="00BE2B5F" w:rsidRDefault="00DA222E" w:rsidP="00DA222E">
      <w:pPr>
        <w:pStyle w:val="SemEspaamento"/>
        <w:spacing w:line="360" w:lineRule="auto"/>
        <w:jc w:val="both"/>
        <w:rPr>
          <w:rFonts w:ascii="Times New Roman" w:hAnsi="Times New Roman" w:cs="Times New Roman"/>
          <w:sz w:val="24"/>
          <w:szCs w:val="24"/>
          <w:lang w:val="en-US"/>
        </w:rPr>
      </w:pPr>
    </w:p>
    <w:p w14:paraId="3E4F89C5" w14:textId="4EC82B68" w:rsidR="006D7DDB" w:rsidRPr="00BE2B5F" w:rsidRDefault="00DA222E" w:rsidP="006D7DDB">
      <w:pPr>
        <w:pStyle w:val="SemEspaamento"/>
        <w:spacing w:line="360" w:lineRule="auto"/>
        <w:jc w:val="both"/>
        <w:rPr>
          <w:rFonts w:ascii="Times New Roman" w:hAnsi="Times New Roman" w:cs="Times New Roman"/>
          <w:b/>
          <w:bCs/>
          <w:sz w:val="24"/>
          <w:szCs w:val="24"/>
          <w:lang w:val="en-US"/>
        </w:rPr>
      </w:pPr>
      <w:r w:rsidRPr="00BE2B5F">
        <w:rPr>
          <w:rFonts w:ascii="Times New Roman" w:hAnsi="Times New Roman" w:cs="Times New Roman"/>
          <w:b/>
          <w:bCs/>
          <w:sz w:val="24"/>
          <w:szCs w:val="24"/>
          <w:lang w:val="en-US"/>
        </w:rPr>
        <w:t>REFERÊNCIAS BIBLIOGRÁFICAS</w:t>
      </w:r>
    </w:p>
    <w:p w14:paraId="306B5707" w14:textId="2A448FFE" w:rsidR="00F409D8" w:rsidRPr="00BE2B5F"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r w:rsidRPr="00F816BA">
            <w:rPr>
              <w:rFonts w:eastAsia="Times New Roman"/>
              <w:b/>
              <w:bCs/>
              <w:lang w:val="en-US"/>
            </w:rPr>
            <w:t>innovations</w:t>
          </w:r>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 xml:space="preserve">BAY, F.; KOSTER, S. </w:t>
          </w:r>
          <w:r w:rsidRPr="00F816BA">
            <w:rPr>
              <w:rFonts w:eastAsia="Times New Roman"/>
              <w:b/>
              <w:bCs/>
              <w:lang w:val="en-US"/>
            </w:rPr>
            <w:t xml:space="preserve">Self-employment career patterns in the Netherlands: exploring individual and regional </w:t>
          </w:r>
          <w:proofErr w:type="spellStart"/>
          <w:r w:rsidRPr="00F816BA">
            <w:rPr>
              <w:rFonts w:eastAsia="Times New Roman"/>
              <w:b/>
              <w:bCs/>
              <w:lang w:val="en-US"/>
            </w:rPr>
            <w:t>differences</w:t>
          </w:r>
          <w:r w:rsidRPr="00F816BA">
            <w:rPr>
              <w:rFonts w:eastAsia="Times New Roman"/>
              <w:lang w:val="en-US"/>
            </w:rPr>
            <w:t>Annals</w:t>
          </w:r>
          <w:proofErr w:type="spellEnd"/>
          <w:r w:rsidRPr="00F816BA">
            <w:rPr>
              <w:rFonts w:eastAsia="Times New Roman"/>
              <w:lang w:val="en-US"/>
            </w:rPr>
            <w:t xml:space="preserve"> of Regional Science. </w:t>
          </w:r>
          <w:r w:rsidRPr="00F816BA">
            <w:rPr>
              <w:rFonts w:eastAsia="Times New Roman"/>
              <w:b/>
              <w:bCs/>
              <w:lang w:val="en-US"/>
            </w:rPr>
            <w:t>Anais</w:t>
          </w:r>
          <w:r w:rsidRPr="00F816BA">
            <w:rPr>
              <w:rFonts w:eastAsia="Times New Roman"/>
              <w:lang w:val="en-US"/>
            </w:rPr>
            <w:t xml:space="preserve">...Springer Science and Business Media Deutschland GmbH, 1 </w:t>
          </w:r>
          <w:proofErr w:type="spellStart"/>
          <w:r w:rsidRPr="00F816BA">
            <w:rPr>
              <w:rFonts w:eastAsia="Times New Roman"/>
              <w:lang w:val="en-US"/>
            </w:rPr>
            <w:t>dez</w:t>
          </w:r>
          <w:proofErr w:type="spellEnd"/>
          <w:r w:rsidRPr="00F816BA">
            <w:rPr>
              <w:rFonts w:eastAsia="Times New Roman"/>
              <w:lang w:val="en-US"/>
            </w:rPr>
            <w:t>.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w:t>
          </w:r>
          <w:proofErr w:type="spellStart"/>
          <w:r w:rsidRPr="00F816BA">
            <w:rPr>
              <w:rFonts w:eastAsia="Times New Roman"/>
              <w:lang w:val="en-US"/>
            </w:rPr>
            <w:t>Labour</w:t>
          </w:r>
          <w:proofErr w:type="spellEnd"/>
          <w:r w:rsidRPr="00F816BA">
            <w:rPr>
              <w:rFonts w:eastAsia="Times New Roman"/>
              <w:lang w:val="en-US"/>
            </w:rPr>
            <w:t xml:space="preserve">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w:t>
          </w:r>
          <w:proofErr w:type="spellStart"/>
          <w:r w:rsidRPr="00F816BA">
            <w:rPr>
              <w:rFonts w:eastAsia="Times New Roman"/>
              <w:lang w:val="en-US"/>
            </w:rPr>
            <w:t>dez</w:t>
          </w:r>
          <w:proofErr w:type="spellEnd"/>
          <w:r w:rsidRPr="00F816BA">
            <w:rPr>
              <w:rFonts w:eastAsia="Times New Roman"/>
              <w:lang w:val="en-US"/>
            </w:rPr>
            <w:t xml:space="preserve">.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proofErr w:type="spellStart"/>
          <w:r w:rsidRPr="00F816BA">
            <w:rPr>
              <w:rFonts w:eastAsia="Times New Roman"/>
              <w:b/>
              <w:bCs/>
              <w:lang w:val="en-US"/>
            </w:rPr>
            <w:t>Schmalenbach</w:t>
          </w:r>
          <w:proofErr w:type="spellEnd"/>
          <w:r w:rsidRPr="00F816BA">
            <w:rPr>
              <w:rFonts w:eastAsia="Times New Roman"/>
              <w:b/>
              <w:bCs/>
              <w:lang w:val="en-US"/>
            </w:rPr>
            <w:t xml:space="preserve">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impact on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Versus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w:t>
          </w:r>
          <w:proofErr w:type="spellStart"/>
          <w:r w:rsidRPr="00F816BA">
            <w:rPr>
              <w:rFonts w:eastAsia="Times New Roman"/>
              <w:lang w:val="en-US"/>
            </w:rPr>
            <w:t>jan.</w:t>
          </w:r>
          <w:proofErr w:type="spellEnd"/>
          <w:r w:rsidRPr="00F816BA">
            <w:rPr>
              <w:rFonts w:eastAsia="Times New Roman"/>
              <w:lang w:val="en-US"/>
            </w:rPr>
            <w:t xml:space="preserve"> 2021. </w:t>
          </w:r>
        </w:p>
        <w:p w14:paraId="19E92AA4" w14:textId="77777777" w:rsidR="0017253B" w:rsidRPr="00F816BA" w:rsidRDefault="0017253B">
          <w:pPr>
            <w:divId w:val="372116198"/>
            <w:rPr>
              <w:rFonts w:eastAsia="Times New Roman"/>
              <w:lang w:val="en-US"/>
            </w:rPr>
          </w:pPr>
          <w:r w:rsidRPr="00F816BA">
            <w:rPr>
              <w:rFonts w:eastAsia="Times New Roman"/>
              <w:lang w:val="en-US"/>
            </w:rPr>
            <w:t xml:space="preserve">LAWLESS, M.; O’BRIEN, P.; REHILL, L. Flows </w:t>
          </w:r>
          <w:proofErr w:type="gramStart"/>
          <w:r w:rsidRPr="00F816BA">
            <w:rPr>
              <w:rFonts w:eastAsia="Times New Roman"/>
              <w:lang w:val="en-US"/>
            </w:rPr>
            <w:t>In</w:t>
          </w:r>
          <w:proofErr w:type="gramEnd"/>
          <w:r w:rsidRPr="00F816BA">
            <w:rPr>
              <w:rFonts w:eastAsia="Times New Roman"/>
              <w:lang w:val="en-US"/>
            </w:rPr>
            <w:t xml:space="preserve">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w:t>
          </w:r>
          <w:proofErr w:type="spellStart"/>
          <w:r w:rsidRPr="00F816BA">
            <w:rPr>
              <w:rFonts w:eastAsia="Times New Roman"/>
              <w:lang w:val="en-US"/>
            </w:rPr>
            <w:t>maio</w:t>
          </w:r>
          <w:proofErr w:type="spellEnd"/>
          <w:r w:rsidRPr="00F816BA">
            <w:rPr>
              <w:rFonts w:eastAsia="Times New Roman"/>
              <w:lang w:val="en-US"/>
            </w:rPr>
            <w:t xml:space="preserve"> 2023. </w:t>
          </w:r>
        </w:p>
        <w:p w14:paraId="7E13B6AE" w14:textId="77777777" w:rsidR="0017253B" w:rsidRPr="00F816BA" w:rsidRDefault="0017253B">
          <w:pPr>
            <w:divId w:val="539976092"/>
            <w:rPr>
              <w:rFonts w:eastAsia="Times New Roman"/>
              <w:lang w:val="en-US"/>
            </w:rPr>
          </w:pPr>
          <w:r w:rsidRPr="00F816BA">
            <w:rPr>
              <w:rFonts w:eastAsia="Times New Roman"/>
              <w:lang w:val="en-US"/>
            </w:rPr>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w:t>
          </w:r>
          <w:proofErr w:type="spellStart"/>
          <w:r w:rsidRPr="00F816BA">
            <w:rPr>
              <w:rFonts w:eastAsia="Times New Roman"/>
              <w:lang w:val="en-US"/>
            </w:rPr>
            <w:t>jan.</w:t>
          </w:r>
          <w:proofErr w:type="spellEnd"/>
          <w:r w:rsidRPr="00F816BA">
            <w:rPr>
              <w:rFonts w:eastAsia="Times New Roman"/>
              <w:lang w:val="en-US"/>
            </w:rPr>
            <w:t xml:space="preserve"> 2020. </w:t>
          </w:r>
        </w:p>
        <w:p w14:paraId="555436E2" w14:textId="77777777" w:rsidR="0017253B" w:rsidRPr="00F816BA" w:rsidRDefault="0017253B">
          <w:pPr>
            <w:divId w:val="893155383"/>
            <w:rPr>
              <w:rFonts w:eastAsia="Times New Roman"/>
              <w:lang w:val="en-US"/>
            </w:rPr>
          </w:pPr>
          <w:r w:rsidRPr="00F816BA">
            <w:rPr>
              <w:rFonts w:eastAsia="Times New Roman"/>
              <w:lang w:val="en-US"/>
            </w:rPr>
            <w:t xml:space="preserve">NOGUEIRA, M. O. “Don’t Bring Me Problems, Bring Me Solutions!” Believe me, they can be found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w:t>
          </w:r>
          <w:proofErr w:type="spellStart"/>
          <w:r w:rsidRPr="00F816BA">
            <w:rPr>
              <w:rFonts w:eastAsia="Times New Roman"/>
              <w:lang w:val="en-US"/>
            </w:rPr>
            <w:t>fev</w:t>
          </w:r>
          <w:proofErr w:type="spellEnd"/>
          <w:r w:rsidRPr="00F816BA">
            <w:rPr>
              <w:rFonts w:eastAsia="Times New Roman"/>
              <w:lang w:val="en-US"/>
            </w:rPr>
            <w:t xml:space="preserve">. 2012. </w:t>
          </w:r>
        </w:p>
        <w:p w14:paraId="5F94CD1E" w14:textId="77777777" w:rsidR="0017253B" w:rsidRPr="00F816BA" w:rsidRDefault="0017253B">
          <w:pPr>
            <w:divId w:val="1664136"/>
            <w:rPr>
              <w:rFonts w:eastAsia="Times New Roman"/>
              <w:lang w:val="en-US"/>
            </w:rPr>
          </w:pPr>
          <w:r>
            <w:rPr>
              <w:rFonts w:eastAsia="Times New Roman"/>
            </w:rPr>
            <w:lastRenderedPageBreak/>
            <w:t xml:space="preserve">SANTIAGO, C. E. P.; VASCONCELOS, A. M. N. Do catador ao doutor: Um retrato da informalidade do trabalhador por conta própria no Brasil. </w:t>
          </w:r>
          <w:r w:rsidRPr="00F816BA">
            <w:rPr>
              <w:rFonts w:eastAsia="Times New Roman"/>
              <w:b/>
              <w:bCs/>
              <w:lang w:val="en-US"/>
            </w:rPr>
            <w:t>Nova Economia</w:t>
          </w:r>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w:t>
          </w:r>
          <w:proofErr w:type="spellStart"/>
          <w:r w:rsidRPr="00F816BA">
            <w:rPr>
              <w:rFonts w:eastAsia="Times New Roman"/>
              <w:lang w:val="en-US"/>
            </w:rPr>
            <w:t>harmonised</w:t>
          </w:r>
          <w:proofErr w:type="spellEnd"/>
          <w:r w:rsidRPr="00F816BA">
            <w:rPr>
              <w:rFonts w:eastAsia="Times New Roman"/>
              <w:lang w:val="en-US"/>
            </w:rPr>
            <w:t xml:space="preserve"> criteria for the self-employment </w:t>
          </w:r>
          <w:proofErr w:type="spellStart"/>
          <w:r w:rsidRPr="00F816BA">
            <w:rPr>
              <w:rFonts w:eastAsia="Times New Roman"/>
              <w:lang w:val="en-US"/>
            </w:rPr>
            <w:t>categorisation</w:t>
          </w:r>
          <w:proofErr w:type="spellEnd"/>
          <w:r w:rsidRPr="00F816BA">
            <w:rPr>
              <w:rFonts w:eastAsia="Times New Roman"/>
              <w:lang w:val="en-US"/>
            </w:rPr>
            <w:t xml:space="preserve">.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3,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iel Pagotto" w:date="2025-09-14T10:33:00Z" w:initials="DP">
    <w:p w14:paraId="1A2675A0" w14:textId="77777777" w:rsidR="00497C9F" w:rsidRDefault="00497C9F">
      <w:pPr>
        <w:pStyle w:val="Textodecomentrio"/>
      </w:pPr>
      <w:r>
        <w:rPr>
          <w:rStyle w:val="Refdecomentrio"/>
        </w:rPr>
        <w:annotationRef/>
      </w:r>
      <w:r>
        <w:t>Vamos pensar em outro nome para este intermitente</w:t>
      </w:r>
    </w:p>
    <w:p w14:paraId="24BF8D31" w14:textId="77777777" w:rsidR="00497C9F" w:rsidRDefault="00497C9F">
      <w:pPr>
        <w:pStyle w:val="Textodecomentrio"/>
      </w:pPr>
    </w:p>
    <w:p w14:paraId="58516B2A" w14:textId="159F3485" w:rsidR="00497C9F" w:rsidRDefault="00497C9F">
      <w:pPr>
        <w:pStyle w:val="Textodecomentrio"/>
      </w:pPr>
      <w:r>
        <w:t>Descontinuado</w:t>
      </w:r>
    </w:p>
    <w:p w14:paraId="53644D6B" w14:textId="77777777" w:rsidR="00497C9F" w:rsidRDefault="00497C9F">
      <w:pPr>
        <w:pStyle w:val="Textodecomentrio"/>
      </w:pPr>
      <w:r>
        <w:t xml:space="preserve">Interrupto </w:t>
      </w:r>
    </w:p>
    <w:p w14:paraId="6D1BFE35" w14:textId="77777777" w:rsidR="00497C9F" w:rsidRDefault="00497C9F">
      <w:pPr>
        <w:pStyle w:val="Textodecomentrio"/>
      </w:pPr>
      <w:r>
        <w:t xml:space="preserve">Inconstante </w:t>
      </w:r>
    </w:p>
    <w:p w14:paraId="629C10DF" w14:textId="77777777" w:rsidR="00497C9F" w:rsidRDefault="00497C9F">
      <w:pPr>
        <w:pStyle w:val="Textodecomentrio"/>
      </w:pPr>
    </w:p>
    <w:p w14:paraId="49C0C564" w14:textId="7E556CA6" w:rsidR="00497C9F" w:rsidRDefault="00497C9F">
      <w:pPr>
        <w:pStyle w:val="Textodecomentrio"/>
      </w:pPr>
      <w:r>
        <w:t xml:space="preserve">Não consigo – de cara – dizer o que é intermitente </w:t>
      </w:r>
    </w:p>
  </w:comment>
  <w:comment w:id="8" w:author="Alef Santos" w:date="2025-09-16T17:23:00Z" w:initials="AS">
    <w:p w14:paraId="66B435CE" w14:textId="77777777" w:rsidR="008E3457" w:rsidRDefault="008E3457">
      <w:pPr>
        <w:pStyle w:val="Textodecomentrio"/>
      </w:pPr>
      <w:r>
        <w:rPr>
          <w:rStyle w:val="Refdecomentrio"/>
        </w:rPr>
        <w:annotationRef/>
      </w:r>
      <w:r w:rsidR="00984F1C">
        <w:t>Eu acho que nenhum desses que você citou é bom, porque os por necessidade</w:t>
      </w:r>
      <w:r w:rsidR="00F96F0A">
        <w:t xml:space="preserve"> também podem se encaixar conceitualmente nesses termos.</w:t>
      </w:r>
    </w:p>
    <w:p w14:paraId="361BB84A" w14:textId="77777777" w:rsidR="00F96F0A" w:rsidRDefault="00F96F0A">
      <w:pPr>
        <w:pStyle w:val="Textodecomentrio"/>
      </w:pPr>
    </w:p>
    <w:p w14:paraId="638A81ED" w14:textId="77777777" w:rsidR="00F96F0A" w:rsidRDefault="001B5229">
      <w:pPr>
        <w:pStyle w:val="Textodecomentrio"/>
      </w:pPr>
      <w:r>
        <w:t>Eu diria:</w:t>
      </w:r>
    </w:p>
    <w:p w14:paraId="4060B309" w14:textId="77777777" w:rsidR="001B5229" w:rsidRDefault="001B5229">
      <w:pPr>
        <w:pStyle w:val="Textodecomentrio"/>
      </w:pPr>
      <w:r>
        <w:t>Empregado</w:t>
      </w:r>
    </w:p>
    <w:p w14:paraId="641A3B20" w14:textId="089F2CCF" w:rsidR="001B5229" w:rsidRDefault="001B5229">
      <w:pPr>
        <w:pStyle w:val="Textodecomentrio"/>
      </w:pPr>
      <w:r>
        <w:t>Assalariado</w:t>
      </w:r>
    </w:p>
  </w:comment>
  <w:comment w:id="9" w:author="Alef Santos" w:date="2025-09-16T17:25:00Z" w:initials="AS">
    <w:p w14:paraId="3172B3D5" w14:textId="1869ADF3" w:rsidR="00B74992" w:rsidRDefault="00B74992">
      <w:pPr>
        <w:pStyle w:val="Textodecomentrio"/>
      </w:pPr>
      <w:r>
        <w:rPr>
          <w:rStyle w:val="Refdecomentrio"/>
        </w:rPr>
        <w:annotationRef/>
      </w:r>
    </w:p>
  </w:comment>
  <w:comment w:id="11" w:author="Daniel Pagotto" w:date="2025-09-14T10:40:00Z" w:initials="DP">
    <w:p w14:paraId="4E49288A" w14:textId="760AA943" w:rsidR="002C52AF" w:rsidRDefault="002C52AF">
      <w:pPr>
        <w:pStyle w:val="Textodecomentrio"/>
      </w:pPr>
      <w:r>
        <w:rPr>
          <w:rStyle w:val="Refdecomentrio"/>
        </w:rPr>
        <w:annotationRef/>
      </w:r>
      <w:r>
        <w:rPr>
          <w:rStyle w:val="Refdecomentrio"/>
        </w:rPr>
        <w:t xml:space="preserve">Está confuso. Sugiro reescrever de acordo com aquela lógica que eu mostrei anteriormente. </w:t>
      </w:r>
    </w:p>
  </w:comment>
  <w:comment w:id="12" w:author="Alef Santos" w:date="2025-09-18T13:45:00Z" w:initials="AS">
    <w:p w14:paraId="05BBC1E5" w14:textId="66AD309E" w:rsidR="006A511E" w:rsidRDefault="006A511E">
      <w:pPr>
        <w:pStyle w:val="Textodecomentrio"/>
      </w:pPr>
      <w:r>
        <w:rPr>
          <w:rStyle w:val="Refdecomentrio"/>
        </w:rPr>
        <w:annotationRef/>
      </w:r>
      <w:r w:rsidR="00B24089">
        <w:t>Dá uma olhada agora, coloquei de forma a falar dos dois maiores setores de cada cluster, como você havia sugerido no outro comentário.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C0C564" w15:done="0"/>
  <w15:commentEx w15:paraId="641A3B20" w15:paraIdParent="49C0C564" w15:done="0"/>
  <w15:commentEx w15:paraId="3172B3D5" w15:paraIdParent="49C0C564" w15:done="0"/>
  <w15:commentEx w15:paraId="4E49288A" w15:done="0"/>
  <w15:commentEx w15:paraId="05BBC1E5" w15:paraIdParent="4E4928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71187D" w16cex:dateUtc="2025-09-14T13:33:00Z"/>
  <w16cex:commentExtensible w16cex:durableId="2C741BA0" w16cex:dateUtc="2025-09-16T20:23:00Z"/>
  <w16cex:commentExtensible w16cex:durableId="2C741C10" w16cex:dateUtc="2025-09-16T20:25:00Z"/>
  <w16cex:commentExtensible w16cex:durableId="2C711A38" w16cex:dateUtc="2025-09-14T13:40:00Z"/>
  <w16cex:commentExtensible w16cex:durableId="2C768B81" w16cex:dateUtc="2025-09-18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C0C564" w16cid:durableId="2C71187D"/>
  <w16cid:commentId w16cid:paraId="641A3B20" w16cid:durableId="2C741BA0"/>
  <w16cid:commentId w16cid:paraId="3172B3D5" w16cid:durableId="2C741C10"/>
  <w16cid:commentId w16cid:paraId="4E49288A" w16cid:durableId="2C711A38"/>
  <w16cid:commentId w16cid:paraId="05BBC1E5" w16cid:durableId="2C768B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28B5"/>
    <w:rsid w:val="000033F5"/>
    <w:rsid w:val="000076EF"/>
    <w:rsid w:val="00012351"/>
    <w:rsid w:val="0001367A"/>
    <w:rsid w:val="00015A67"/>
    <w:rsid w:val="00015D65"/>
    <w:rsid w:val="00016665"/>
    <w:rsid w:val="00016BA1"/>
    <w:rsid w:val="00025324"/>
    <w:rsid w:val="00032A2E"/>
    <w:rsid w:val="00032DD2"/>
    <w:rsid w:val="00034C2E"/>
    <w:rsid w:val="00037A67"/>
    <w:rsid w:val="00056FC3"/>
    <w:rsid w:val="00074F30"/>
    <w:rsid w:val="00077991"/>
    <w:rsid w:val="0008724E"/>
    <w:rsid w:val="00087487"/>
    <w:rsid w:val="00093316"/>
    <w:rsid w:val="00094EFC"/>
    <w:rsid w:val="000954F5"/>
    <w:rsid w:val="000A285B"/>
    <w:rsid w:val="000A7B98"/>
    <w:rsid w:val="000B22CF"/>
    <w:rsid w:val="000B50B0"/>
    <w:rsid w:val="000B7FBA"/>
    <w:rsid w:val="000C1B31"/>
    <w:rsid w:val="000C24E5"/>
    <w:rsid w:val="000D32B0"/>
    <w:rsid w:val="000D5670"/>
    <w:rsid w:val="000F361C"/>
    <w:rsid w:val="000F7E9E"/>
    <w:rsid w:val="00104E98"/>
    <w:rsid w:val="00111A9F"/>
    <w:rsid w:val="00113C56"/>
    <w:rsid w:val="0011682F"/>
    <w:rsid w:val="0012087E"/>
    <w:rsid w:val="00120972"/>
    <w:rsid w:val="00120ACE"/>
    <w:rsid w:val="001213ED"/>
    <w:rsid w:val="001227BE"/>
    <w:rsid w:val="00131E45"/>
    <w:rsid w:val="00133465"/>
    <w:rsid w:val="001369FF"/>
    <w:rsid w:val="00137974"/>
    <w:rsid w:val="0015359E"/>
    <w:rsid w:val="00153777"/>
    <w:rsid w:val="00155882"/>
    <w:rsid w:val="001571F7"/>
    <w:rsid w:val="0016005B"/>
    <w:rsid w:val="00161623"/>
    <w:rsid w:val="001658F4"/>
    <w:rsid w:val="001664D1"/>
    <w:rsid w:val="0017219C"/>
    <w:rsid w:val="0017253B"/>
    <w:rsid w:val="00172FEB"/>
    <w:rsid w:val="0017745B"/>
    <w:rsid w:val="0018212C"/>
    <w:rsid w:val="00182CCE"/>
    <w:rsid w:val="001878EE"/>
    <w:rsid w:val="0019317A"/>
    <w:rsid w:val="001A0A03"/>
    <w:rsid w:val="001A23F2"/>
    <w:rsid w:val="001B0B68"/>
    <w:rsid w:val="001B272C"/>
    <w:rsid w:val="001B420C"/>
    <w:rsid w:val="001B4433"/>
    <w:rsid w:val="001B5229"/>
    <w:rsid w:val="001C0475"/>
    <w:rsid w:val="001C345D"/>
    <w:rsid w:val="001C348F"/>
    <w:rsid w:val="001C367E"/>
    <w:rsid w:val="001D0808"/>
    <w:rsid w:val="001D0D86"/>
    <w:rsid w:val="001D4911"/>
    <w:rsid w:val="001E0505"/>
    <w:rsid w:val="001E0A78"/>
    <w:rsid w:val="001E4185"/>
    <w:rsid w:val="001F6425"/>
    <w:rsid w:val="001F7F14"/>
    <w:rsid w:val="00221156"/>
    <w:rsid w:val="0022175F"/>
    <w:rsid w:val="00222684"/>
    <w:rsid w:val="002246C7"/>
    <w:rsid w:val="002254BF"/>
    <w:rsid w:val="00232A03"/>
    <w:rsid w:val="00234CB8"/>
    <w:rsid w:val="002409FC"/>
    <w:rsid w:val="00243F77"/>
    <w:rsid w:val="00244C92"/>
    <w:rsid w:val="00247283"/>
    <w:rsid w:val="00252697"/>
    <w:rsid w:val="00252903"/>
    <w:rsid w:val="002671F6"/>
    <w:rsid w:val="00267AA0"/>
    <w:rsid w:val="00271F67"/>
    <w:rsid w:val="00281192"/>
    <w:rsid w:val="00292A59"/>
    <w:rsid w:val="0029744E"/>
    <w:rsid w:val="002A5206"/>
    <w:rsid w:val="002A5C9D"/>
    <w:rsid w:val="002B557C"/>
    <w:rsid w:val="002B63D2"/>
    <w:rsid w:val="002C4390"/>
    <w:rsid w:val="002C52AF"/>
    <w:rsid w:val="002D00D1"/>
    <w:rsid w:val="002D5293"/>
    <w:rsid w:val="002E2EF1"/>
    <w:rsid w:val="002F1379"/>
    <w:rsid w:val="002F1CB9"/>
    <w:rsid w:val="002F29DE"/>
    <w:rsid w:val="002F3481"/>
    <w:rsid w:val="003123E0"/>
    <w:rsid w:val="00314B96"/>
    <w:rsid w:val="00316410"/>
    <w:rsid w:val="003210AC"/>
    <w:rsid w:val="003230F0"/>
    <w:rsid w:val="003233B9"/>
    <w:rsid w:val="0033386E"/>
    <w:rsid w:val="00346F57"/>
    <w:rsid w:val="00350E64"/>
    <w:rsid w:val="00355A1E"/>
    <w:rsid w:val="0036012D"/>
    <w:rsid w:val="003604BA"/>
    <w:rsid w:val="0036530A"/>
    <w:rsid w:val="00367EED"/>
    <w:rsid w:val="0037178A"/>
    <w:rsid w:val="00375898"/>
    <w:rsid w:val="00377A93"/>
    <w:rsid w:val="00381705"/>
    <w:rsid w:val="00384945"/>
    <w:rsid w:val="00385AB4"/>
    <w:rsid w:val="00385B7C"/>
    <w:rsid w:val="003860CB"/>
    <w:rsid w:val="003868FF"/>
    <w:rsid w:val="0038792B"/>
    <w:rsid w:val="00390E33"/>
    <w:rsid w:val="00396242"/>
    <w:rsid w:val="00397954"/>
    <w:rsid w:val="003A0644"/>
    <w:rsid w:val="003B0268"/>
    <w:rsid w:val="003B22EB"/>
    <w:rsid w:val="003B2338"/>
    <w:rsid w:val="003C7711"/>
    <w:rsid w:val="003C7BEC"/>
    <w:rsid w:val="003D0EF6"/>
    <w:rsid w:val="003D118F"/>
    <w:rsid w:val="003D15F5"/>
    <w:rsid w:val="003D17CE"/>
    <w:rsid w:val="003D1C0B"/>
    <w:rsid w:val="003D25A5"/>
    <w:rsid w:val="003D36C1"/>
    <w:rsid w:val="003E46D5"/>
    <w:rsid w:val="003F048B"/>
    <w:rsid w:val="003F17F5"/>
    <w:rsid w:val="003F1C2E"/>
    <w:rsid w:val="003F3BE6"/>
    <w:rsid w:val="003F3D30"/>
    <w:rsid w:val="00400600"/>
    <w:rsid w:val="00401618"/>
    <w:rsid w:val="00402906"/>
    <w:rsid w:val="00402C11"/>
    <w:rsid w:val="004048AD"/>
    <w:rsid w:val="00406B3A"/>
    <w:rsid w:val="00407F1A"/>
    <w:rsid w:val="00413B52"/>
    <w:rsid w:val="00413D80"/>
    <w:rsid w:val="004257E7"/>
    <w:rsid w:val="00427F56"/>
    <w:rsid w:val="004315A7"/>
    <w:rsid w:val="004336FF"/>
    <w:rsid w:val="00436BF3"/>
    <w:rsid w:val="0043749E"/>
    <w:rsid w:val="00440E09"/>
    <w:rsid w:val="00451EAA"/>
    <w:rsid w:val="004534F4"/>
    <w:rsid w:val="004776B6"/>
    <w:rsid w:val="0048189A"/>
    <w:rsid w:val="0048364B"/>
    <w:rsid w:val="00485CBE"/>
    <w:rsid w:val="004903D2"/>
    <w:rsid w:val="004975A2"/>
    <w:rsid w:val="00497C9F"/>
    <w:rsid w:val="004A45BC"/>
    <w:rsid w:val="004B19CB"/>
    <w:rsid w:val="004B21CC"/>
    <w:rsid w:val="004B5B61"/>
    <w:rsid w:val="004B74D1"/>
    <w:rsid w:val="004C0ABB"/>
    <w:rsid w:val="004C1783"/>
    <w:rsid w:val="004E6DDB"/>
    <w:rsid w:val="004E70AF"/>
    <w:rsid w:val="004F2BBC"/>
    <w:rsid w:val="004F3719"/>
    <w:rsid w:val="004F43C9"/>
    <w:rsid w:val="004F48C3"/>
    <w:rsid w:val="004F7E9B"/>
    <w:rsid w:val="00501987"/>
    <w:rsid w:val="005034CC"/>
    <w:rsid w:val="00503739"/>
    <w:rsid w:val="00507676"/>
    <w:rsid w:val="00515AE7"/>
    <w:rsid w:val="00525B68"/>
    <w:rsid w:val="00525E26"/>
    <w:rsid w:val="0053044A"/>
    <w:rsid w:val="005333FC"/>
    <w:rsid w:val="00533CC0"/>
    <w:rsid w:val="005368E1"/>
    <w:rsid w:val="0054118F"/>
    <w:rsid w:val="005437B2"/>
    <w:rsid w:val="00543860"/>
    <w:rsid w:val="005450B1"/>
    <w:rsid w:val="005516A3"/>
    <w:rsid w:val="00557E39"/>
    <w:rsid w:val="00561F1E"/>
    <w:rsid w:val="0056383B"/>
    <w:rsid w:val="00564D43"/>
    <w:rsid w:val="00572198"/>
    <w:rsid w:val="00573981"/>
    <w:rsid w:val="00576951"/>
    <w:rsid w:val="00580FEA"/>
    <w:rsid w:val="0058232B"/>
    <w:rsid w:val="00592A13"/>
    <w:rsid w:val="00593330"/>
    <w:rsid w:val="005A2560"/>
    <w:rsid w:val="005A3B8B"/>
    <w:rsid w:val="005B152C"/>
    <w:rsid w:val="005C3EE7"/>
    <w:rsid w:val="005C68C8"/>
    <w:rsid w:val="005D1C98"/>
    <w:rsid w:val="005D5476"/>
    <w:rsid w:val="005D5781"/>
    <w:rsid w:val="005E04D4"/>
    <w:rsid w:val="005E1902"/>
    <w:rsid w:val="005E4BB5"/>
    <w:rsid w:val="005F25A4"/>
    <w:rsid w:val="005F31EA"/>
    <w:rsid w:val="005F65B0"/>
    <w:rsid w:val="005F7748"/>
    <w:rsid w:val="00600624"/>
    <w:rsid w:val="00601711"/>
    <w:rsid w:val="00610BFC"/>
    <w:rsid w:val="00617B84"/>
    <w:rsid w:val="006209A8"/>
    <w:rsid w:val="00622799"/>
    <w:rsid w:val="006279D1"/>
    <w:rsid w:val="00627E68"/>
    <w:rsid w:val="0063203B"/>
    <w:rsid w:val="006375A0"/>
    <w:rsid w:val="00641092"/>
    <w:rsid w:val="0064150D"/>
    <w:rsid w:val="006418F5"/>
    <w:rsid w:val="00643D58"/>
    <w:rsid w:val="0064562D"/>
    <w:rsid w:val="006463D2"/>
    <w:rsid w:val="00646EA0"/>
    <w:rsid w:val="00657C10"/>
    <w:rsid w:val="00660B3F"/>
    <w:rsid w:val="00663B24"/>
    <w:rsid w:val="00663EB1"/>
    <w:rsid w:val="00673BAF"/>
    <w:rsid w:val="006766B7"/>
    <w:rsid w:val="00676BDD"/>
    <w:rsid w:val="00681251"/>
    <w:rsid w:val="0068161B"/>
    <w:rsid w:val="00685C4D"/>
    <w:rsid w:val="00695C2E"/>
    <w:rsid w:val="00696669"/>
    <w:rsid w:val="006966CC"/>
    <w:rsid w:val="006A0C97"/>
    <w:rsid w:val="006A511E"/>
    <w:rsid w:val="006B02F0"/>
    <w:rsid w:val="006B05A5"/>
    <w:rsid w:val="006B0D61"/>
    <w:rsid w:val="006B0DAB"/>
    <w:rsid w:val="006B2EDD"/>
    <w:rsid w:val="006B4621"/>
    <w:rsid w:val="006B708D"/>
    <w:rsid w:val="006C7D68"/>
    <w:rsid w:val="006D2AC9"/>
    <w:rsid w:val="006D7DDB"/>
    <w:rsid w:val="006E49D0"/>
    <w:rsid w:val="006F060A"/>
    <w:rsid w:val="006F105D"/>
    <w:rsid w:val="007072C9"/>
    <w:rsid w:val="00711899"/>
    <w:rsid w:val="007122F0"/>
    <w:rsid w:val="00717473"/>
    <w:rsid w:val="007179E3"/>
    <w:rsid w:val="00726CC4"/>
    <w:rsid w:val="007311D0"/>
    <w:rsid w:val="00731CA0"/>
    <w:rsid w:val="00745621"/>
    <w:rsid w:val="00750B74"/>
    <w:rsid w:val="007546A4"/>
    <w:rsid w:val="00755C42"/>
    <w:rsid w:val="00756CAC"/>
    <w:rsid w:val="007629A8"/>
    <w:rsid w:val="007743FC"/>
    <w:rsid w:val="007812E5"/>
    <w:rsid w:val="00783410"/>
    <w:rsid w:val="00794BFE"/>
    <w:rsid w:val="007A70DE"/>
    <w:rsid w:val="007B35F7"/>
    <w:rsid w:val="007C0C29"/>
    <w:rsid w:val="007C3F45"/>
    <w:rsid w:val="007E1A99"/>
    <w:rsid w:val="007F128B"/>
    <w:rsid w:val="007F47F9"/>
    <w:rsid w:val="007F4F67"/>
    <w:rsid w:val="007F650A"/>
    <w:rsid w:val="007F7BF2"/>
    <w:rsid w:val="0080651F"/>
    <w:rsid w:val="00810F37"/>
    <w:rsid w:val="00812EAF"/>
    <w:rsid w:val="0081484A"/>
    <w:rsid w:val="00827AA0"/>
    <w:rsid w:val="00827FBA"/>
    <w:rsid w:val="008300A2"/>
    <w:rsid w:val="0083064A"/>
    <w:rsid w:val="008339FF"/>
    <w:rsid w:val="0084032F"/>
    <w:rsid w:val="00843F87"/>
    <w:rsid w:val="00852A2C"/>
    <w:rsid w:val="00852CAC"/>
    <w:rsid w:val="00860C42"/>
    <w:rsid w:val="008621FE"/>
    <w:rsid w:val="008632D5"/>
    <w:rsid w:val="00874316"/>
    <w:rsid w:val="00877F87"/>
    <w:rsid w:val="0088629D"/>
    <w:rsid w:val="008A4D58"/>
    <w:rsid w:val="008A7AA8"/>
    <w:rsid w:val="008B0254"/>
    <w:rsid w:val="008B7771"/>
    <w:rsid w:val="008C587C"/>
    <w:rsid w:val="008C7CB3"/>
    <w:rsid w:val="008D3F15"/>
    <w:rsid w:val="008D6019"/>
    <w:rsid w:val="008E1995"/>
    <w:rsid w:val="008E3457"/>
    <w:rsid w:val="008E79E1"/>
    <w:rsid w:val="008F508C"/>
    <w:rsid w:val="00905F65"/>
    <w:rsid w:val="009134E1"/>
    <w:rsid w:val="009150E9"/>
    <w:rsid w:val="00920657"/>
    <w:rsid w:val="009212D3"/>
    <w:rsid w:val="00922501"/>
    <w:rsid w:val="009348F0"/>
    <w:rsid w:val="009400C0"/>
    <w:rsid w:val="00944079"/>
    <w:rsid w:val="00944208"/>
    <w:rsid w:val="00947E72"/>
    <w:rsid w:val="00947ECD"/>
    <w:rsid w:val="009517CE"/>
    <w:rsid w:val="0095189A"/>
    <w:rsid w:val="00953AFD"/>
    <w:rsid w:val="00957F85"/>
    <w:rsid w:val="00961C3E"/>
    <w:rsid w:val="00967396"/>
    <w:rsid w:val="00972A38"/>
    <w:rsid w:val="00973C9E"/>
    <w:rsid w:val="00973D86"/>
    <w:rsid w:val="00974E4F"/>
    <w:rsid w:val="00984F1C"/>
    <w:rsid w:val="00987DA3"/>
    <w:rsid w:val="009A48FD"/>
    <w:rsid w:val="009A6005"/>
    <w:rsid w:val="009B1547"/>
    <w:rsid w:val="009B2F03"/>
    <w:rsid w:val="009B394C"/>
    <w:rsid w:val="009C23C8"/>
    <w:rsid w:val="009C3F5B"/>
    <w:rsid w:val="009E5AE5"/>
    <w:rsid w:val="009F63A9"/>
    <w:rsid w:val="00A26EF7"/>
    <w:rsid w:val="00A314EF"/>
    <w:rsid w:val="00A3490E"/>
    <w:rsid w:val="00A34EC1"/>
    <w:rsid w:val="00A36B26"/>
    <w:rsid w:val="00A412DD"/>
    <w:rsid w:val="00A415D3"/>
    <w:rsid w:val="00A46AF2"/>
    <w:rsid w:val="00A5222A"/>
    <w:rsid w:val="00A7111D"/>
    <w:rsid w:val="00A7115F"/>
    <w:rsid w:val="00A75EE3"/>
    <w:rsid w:val="00A8005E"/>
    <w:rsid w:val="00A840F5"/>
    <w:rsid w:val="00AA1738"/>
    <w:rsid w:val="00AA359B"/>
    <w:rsid w:val="00AA367F"/>
    <w:rsid w:val="00AA41C4"/>
    <w:rsid w:val="00AA5057"/>
    <w:rsid w:val="00AB2F75"/>
    <w:rsid w:val="00AB470A"/>
    <w:rsid w:val="00AB7D82"/>
    <w:rsid w:val="00AC3641"/>
    <w:rsid w:val="00AC6E39"/>
    <w:rsid w:val="00AF0A7A"/>
    <w:rsid w:val="00AF5FBB"/>
    <w:rsid w:val="00AF6491"/>
    <w:rsid w:val="00B006A2"/>
    <w:rsid w:val="00B05E2B"/>
    <w:rsid w:val="00B120ED"/>
    <w:rsid w:val="00B21875"/>
    <w:rsid w:val="00B21B48"/>
    <w:rsid w:val="00B22006"/>
    <w:rsid w:val="00B22C0F"/>
    <w:rsid w:val="00B24089"/>
    <w:rsid w:val="00B249B7"/>
    <w:rsid w:val="00B30B71"/>
    <w:rsid w:val="00B51B06"/>
    <w:rsid w:val="00B5311C"/>
    <w:rsid w:val="00B53C21"/>
    <w:rsid w:val="00B6309B"/>
    <w:rsid w:val="00B6399D"/>
    <w:rsid w:val="00B65F5E"/>
    <w:rsid w:val="00B74992"/>
    <w:rsid w:val="00B85110"/>
    <w:rsid w:val="00B91035"/>
    <w:rsid w:val="00B9394B"/>
    <w:rsid w:val="00BA0C89"/>
    <w:rsid w:val="00BA33B0"/>
    <w:rsid w:val="00BC1F40"/>
    <w:rsid w:val="00BC1FA8"/>
    <w:rsid w:val="00BD37E2"/>
    <w:rsid w:val="00BE2B5F"/>
    <w:rsid w:val="00BE2BB4"/>
    <w:rsid w:val="00BE3849"/>
    <w:rsid w:val="00BE71B8"/>
    <w:rsid w:val="00C0158E"/>
    <w:rsid w:val="00C0688B"/>
    <w:rsid w:val="00C16729"/>
    <w:rsid w:val="00C24A3B"/>
    <w:rsid w:val="00C30581"/>
    <w:rsid w:val="00C3278E"/>
    <w:rsid w:val="00C33480"/>
    <w:rsid w:val="00C44D44"/>
    <w:rsid w:val="00C45FC3"/>
    <w:rsid w:val="00C55E3F"/>
    <w:rsid w:val="00C56EA5"/>
    <w:rsid w:val="00C576EC"/>
    <w:rsid w:val="00C61BCB"/>
    <w:rsid w:val="00C6352B"/>
    <w:rsid w:val="00C7428B"/>
    <w:rsid w:val="00C759F3"/>
    <w:rsid w:val="00C761D8"/>
    <w:rsid w:val="00C83210"/>
    <w:rsid w:val="00C917F1"/>
    <w:rsid w:val="00C92F33"/>
    <w:rsid w:val="00C93727"/>
    <w:rsid w:val="00C95689"/>
    <w:rsid w:val="00C9704D"/>
    <w:rsid w:val="00CA0889"/>
    <w:rsid w:val="00CA1485"/>
    <w:rsid w:val="00CA18D2"/>
    <w:rsid w:val="00CA49A7"/>
    <w:rsid w:val="00CB4903"/>
    <w:rsid w:val="00CB51FB"/>
    <w:rsid w:val="00CB7A91"/>
    <w:rsid w:val="00CD268F"/>
    <w:rsid w:val="00CD404C"/>
    <w:rsid w:val="00CD74A2"/>
    <w:rsid w:val="00CD7DC9"/>
    <w:rsid w:val="00CE04EF"/>
    <w:rsid w:val="00CF1492"/>
    <w:rsid w:val="00CF7D54"/>
    <w:rsid w:val="00D3046F"/>
    <w:rsid w:val="00D32C3B"/>
    <w:rsid w:val="00D37BF2"/>
    <w:rsid w:val="00D40A5C"/>
    <w:rsid w:val="00D42470"/>
    <w:rsid w:val="00D52F51"/>
    <w:rsid w:val="00D5370E"/>
    <w:rsid w:val="00D60F79"/>
    <w:rsid w:val="00D63659"/>
    <w:rsid w:val="00D65964"/>
    <w:rsid w:val="00D66086"/>
    <w:rsid w:val="00D71085"/>
    <w:rsid w:val="00D72078"/>
    <w:rsid w:val="00D75642"/>
    <w:rsid w:val="00D7761B"/>
    <w:rsid w:val="00D7764D"/>
    <w:rsid w:val="00DA08D9"/>
    <w:rsid w:val="00DA0B66"/>
    <w:rsid w:val="00DA222E"/>
    <w:rsid w:val="00DA44BC"/>
    <w:rsid w:val="00DD043F"/>
    <w:rsid w:val="00DD4C2A"/>
    <w:rsid w:val="00DE1FC5"/>
    <w:rsid w:val="00DE47E3"/>
    <w:rsid w:val="00DE7784"/>
    <w:rsid w:val="00DF6E2D"/>
    <w:rsid w:val="00DF6E85"/>
    <w:rsid w:val="00E03213"/>
    <w:rsid w:val="00E212B4"/>
    <w:rsid w:val="00E2305C"/>
    <w:rsid w:val="00E2633E"/>
    <w:rsid w:val="00E3795B"/>
    <w:rsid w:val="00E52E97"/>
    <w:rsid w:val="00E54A3D"/>
    <w:rsid w:val="00E55744"/>
    <w:rsid w:val="00E572BB"/>
    <w:rsid w:val="00E7715F"/>
    <w:rsid w:val="00E80609"/>
    <w:rsid w:val="00E810F8"/>
    <w:rsid w:val="00E838A2"/>
    <w:rsid w:val="00E85569"/>
    <w:rsid w:val="00E856B9"/>
    <w:rsid w:val="00E909BF"/>
    <w:rsid w:val="00E91F9A"/>
    <w:rsid w:val="00EA1BA5"/>
    <w:rsid w:val="00EA6AA1"/>
    <w:rsid w:val="00EB3983"/>
    <w:rsid w:val="00EB4B32"/>
    <w:rsid w:val="00EB56CB"/>
    <w:rsid w:val="00EC3EF0"/>
    <w:rsid w:val="00EE04F3"/>
    <w:rsid w:val="00EE0910"/>
    <w:rsid w:val="00EE19E7"/>
    <w:rsid w:val="00EE4A52"/>
    <w:rsid w:val="00EF4654"/>
    <w:rsid w:val="00F06231"/>
    <w:rsid w:val="00F108A4"/>
    <w:rsid w:val="00F10C48"/>
    <w:rsid w:val="00F11AF4"/>
    <w:rsid w:val="00F149E8"/>
    <w:rsid w:val="00F36D52"/>
    <w:rsid w:val="00F409D8"/>
    <w:rsid w:val="00F42FF0"/>
    <w:rsid w:val="00F506AE"/>
    <w:rsid w:val="00F5298F"/>
    <w:rsid w:val="00F57F26"/>
    <w:rsid w:val="00F74822"/>
    <w:rsid w:val="00F74C81"/>
    <w:rsid w:val="00F816BA"/>
    <w:rsid w:val="00F901F9"/>
    <w:rsid w:val="00F96F0A"/>
    <w:rsid w:val="00FB084E"/>
    <w:rsid w:val="00FB4651"/>
    <w:rsid w:val="00FB5FB8"/>
    <w:rsid w:val="00FC1A3F"/>
    <w:rsid w:val="00FC5B5C"/>
    <w:rsid w:val="00FC7878"/>
    <w:rsid w:val="00FC78C8"/>
    <w:rsid w:val="00FD0B2C"/>
    <w:rsid w:val="00FD4128"/>
    <w:rsid w:val="00FE625C"/>
    <w:rsid w:val="00FF00F9"/>
    <w:rsid w:val="00FF5045"/>
    <w:rsid w:val="00FF5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4050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5386162">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4790629">
      <w:bodyDiv w:val="1"/>
      <w:marLeft w:val="0"/>
      <w:marRight w:val="0"/>
      <w:marTop w:val="0"/>
      <w:marBottom w:val="0"/>
      <w:divBdr>
        <w:top w:val="none" w:sz="0" w:space="0" w:color="auto"/>
        <w:left w:val="none" w:sz="0" w:space="0" w:color="auto"/>
        <w:bottom w:val="none" w:sz="0" w:space="0" w:color="auto"/>
        <w:right w:val="none" w:sz="0" w:space="0" w:color="auto"/>
      </w:divBdr>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1CC"/>
    <w:rsid w:val="00066AAB"/>
    <w:rsid w:val="000A6DF4"/>
    <w:rsid w:val="004A487F"/>
    <w:rsid w:val="00640B9B"/>
    <w:rsid w:val="006E3F75"/>
    <w:rsid w:val="00761E4C"/>
    <w:rsid w:val="009A71CC"/>
    <w:rsid w:val="00AA0612"/>
    <w:rsid w:val="00BA3DEE"/>
    <w:rsid w:val="00CE24F0"/>
    <w:rsid w:val="00D40799"/>
    <w:rsid w:val="00D60F7B"/>
    <w:rsid w:val="00D92F56"/>
    <w:rsid w:val="00E17D01"/>
    <w:rsid w:val="00E63E81"/>
    <w:rsid w:val="00E7588F"/>
    <w:rsid w:val="00F22E89"/>
    <w:rsid w:val="00F378FD"/>
    <w:rsid w:val="00FE3731"/>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4A29-912C-4D95-8ABB-C5D1768A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13</Pages>
  <Words>3666</Words>
  <Characters>19800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81</cp:revision>
  <dcterms:created xsi:type="dcterms:W3CDTF">2025-09-16T18:23:00Z</dcterms:created>
  <dcterms:modified xsi:type="dcterms:W3CDTF">2025-09-18T20:17:00Z</dcterms:modified>
</cp:coreProperties>
</file>