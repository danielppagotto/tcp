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2890DEDF"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37AE2" w:rsidRPr="00137AE2">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37AE2" w:rsidRPr="00137AE2">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3166D8A5"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 xml:space="preserve">(Carvalho e Borges, 2025; Santiago e Vasconcelos, 2017; </w:t>
          </w:r>
          <w:proofErr w:type="spellStart"/>
          <w:r w:rsidR="00137AE2" w:rsidRPr="00137AE2">
            <w:rPr>
              <w:rFonts w:ascii="Times New Roman" w:eastAsia="Times New Roman" w:hAnsi="Times New Roman" w:cs="Times New Roman"/>
              <w:color w:val="000000"/>
              <w:sz w:val="24"/>
              <w:szCs w:val="24"/>
            </w:rPr>
            <w:t>Skrzek-Lubasińska</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Szaban</w:t>
          </w:r>
          <w:proofErr w:type="spellEnd"/>
          <w:r w:rsidR="00137AE2" w:rsidRPr="00137AE2">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1651B1D9"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2E7I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935196684"/>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Koch, Park e </w:t>
          </w:r>
          <w:proofErr w:type="spellStart"/>
          <w:r w:rsidR="00137AE2" w:rsidRPr="00137AE2">
            <w:rPr>
              <w:rFonts w:ascii="Times New Roman" w:eastAsia="Times New Roman" w:hAnsi="Times New Roman" w:cs="Times New Roman"/>
              <w:color w:val="000000"/>
              <w:sz w:val="24"/>
              <w:szCs w:val="24"/>
            </w:rPr>
            <w:t>Zahra</w:t>
          </w:r>
          <w:proofErr w:type="spellEnd"/>
          <w:r w:rsidR="00137AE2" w:rsidRPr="00137AE2">
            <w:rPr>
              <w:rFonts w:ascii="Times New Roman" w:eastAsia="Times New Roman" w:hAnsi="Times New Roman" w:cs="Times New Roman"/>
              <w:color w:val="000000"/>
              <w:sz w:val="24"/>
              <w:szCs w:val="24"/>
            </w:rPr>
            <w:t>, 2021a)</w:t>
          </w:r>
        </w:sdtContent>
      </w:sdt>
      <w:r w:rsidR="00755C42" w:rsidRPr="00377A93">
        <w:rPr>
          <w:rFonts w:ascii="Times New Roman" w:hAnsi="Times New Roman" w:cs="Times New Roman"/>
          <w:sz w:val="24"/>
          <w:szCs w:val="24"/>
        </w:rPr>
        <w:t>.</w:t>
      </w:r>
    </w:p>
    <w:p w14:paraId="272C4082" w14:textId="40E3C9B9" w:rsidR="002E2EF1"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Hjorth</w:t>
          </w:r>
          <w:proofErr w:type="spellEnd"/>
          <w:r w:rsidR="00137AE2" w:rsidRPr="00137AE2">
            <w:rPr>
              <w:rFonts w:ascii="Times New Roman" w:hAnsi="Times New Roman" w:cs="Times New Roman"/>
              <w:color w:val="000000"/>
              <w:sz w:val="24"/>
              <w:szCs w:val="24"/>
            </w:rPr>
            <w:t xml:space="preserve">, Holt e </w:t>
          </w:r>
          <w:proofErr w:type="spellStart"/>
          <w:r w:rsidR="00137AE2" w:rsidRPr="00137AE2">
            <w:rPr>
              <w:rFonts w:ascii="Times New Roman" w:hAnsi="Times New Roman" w:cs="Times New Roman"/>
              <w:color w:val="000000"/>
              <w:sz w:val="24"/>
              <w:szCs w:val="24"/>
            </w:rPr>
            <w:t>Steyaert</w:t>
          </w:r>
          <w:proofErr w:type="spellEnd"/>
          <w:r w:rsidR="00137AE2" w:rsidRPr="00137AE2">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37AE2" w:rsidRPr="00137AE2">
            <w:rPr>
              <w:rFonts w:ascii="Times New Roman" w:hAnsi="Times New Roman" w:cs="Times New Roman"/>
              <w:color w:val="000000"/>
              <w:sz w:val="24"/>
              <w:szCs w:val="24"/>
            </w:rPr>
            <w:t xml:space="preserve">(Lawless, </w:t>
          </w:r>
          <w:proofErr w:type="spellStart"/>
          <w:r w:rsidR="00137AE2" w:rsidRPr="00137AE2">
            <w:rPr>
              <w:rFonts w:ascii="Times New Roman" w:hAnsi="Times New Roman" w:cs="Times New Roman"/>
              <w:color w:val="000000"/>
              <w:sz w:val="24"/>
              <w:szCs w:val="24"/>
            </w:rPr>
            <w:t>O’brien</w:t>
          </w:r>
          <w:proofErr w:type="spellEnd"/>
          <w:r w:rsidR="00137AE2" w:rsidRPr="00137AE2">
            <w:rPr>
              <w:rFonts w:ascii="Times New Roman" w:hAnsi="Times New Roman" w:cs="Times New Roman"/>
              <w:color w:val="000000"/>
              <w:sz w:val="24"/>
              <w:szCs w:val="24"/>
            </w:rPr>
            <w:t xml:space="preserve"> e </w:t>
          </w:r>
          <w:proofErr w:type="spellStart"/>
          <w:r w:rsidR="00137AE2" w:rsidRPr="00137AE2">
            <w:rPr>
              <w:rFonts w:ascii="Times New Roman" w:hAnsi="Times New Roman" w:cs="Times New Roman"/>
              <w:color w:val="000000"/>
              <w:sz w:val="24"/>
              <w:szCs w:val="24"/>
            </w:rPr>
            <w:t>Rehill</w:t>
          </w:r>
          <w:proofErr w:type="spellEnd"/>
          <w:r w:rsidR="00137AE2" w:rsidRPr="00137AE2">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2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
          <w:id w:val="-1317403415"/>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w:t>
          </w:r>
        </w:sdtContent>
      </w:sdt>
      <w:r w:rsidR="004257E7" w:rsidRPr="00377A93">
        <w:rPr>
          <w:rFonts w:ascii="Times New Roman" w:hAnsi="Times New Roman" w:cs="Times New Roman"/>
          <w:color w:val="000000"/>
          <w:sz w:val="24"/>
          <w:szCs w:val="24"/>
        </w:rPr>
        <w:t>.</w:t>
      </w:r>
    </w:p>
    <w:p w14:paraId="0BD8F55F" w14:textId="63616ADB" w:rsidR="008A4388" w:rsidRPr="00377A93" w:rsidRDefault="008A4388" w:rsidP="00D3046F">
      <w:pPr>
        <w:pStyle w:val="SemEspaamento"/>
        <w:spacing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No Brasil ainda não houve estudos com perspectiva longitudinal no estudo das trajetórias ocupacionais, a metodologia só foi empregada em outros países. E há uma necessidade de considerar diferentes contextos</w:t>
      </w:r>
      <w:r w:rsidR="00390343">
        <w:rPr>
          <w:rFonts w:ascii="Times New Roman" w:hAnsi="Times New Roman" w:cs="Times New Roman"/>
          <w:color w:val="000000"/>
          <w:sz w:val="24"/>
          <w:szCs w:val="24"/>
        </w:rPr>
        <w:t>, visto que o trabalho por conta própria é moldado por condições trabalhistas (ex.: legislação trabalhista), culturais (ex.:) e socioeconômicos (ex.: renda, escolaridade). Ademais, o Brasil é um país com ampla diversidade, especialmente devido à sua extensão territorial. Este estudo emprega uma desagregação territorial a nível de unidade federativa, o que permite ter uma compreensão ainda mais precisa do constructo</w:t>
      </w:r>
      <w:r w:rsidR="000B09C2">
        <w:rPr>
          <w:rFonts w:ascii="Times New Roman" w:hAnsi="Times New Roman" w:cs="Times New Roman"/>
          <w:color w:val="000000"/>
          <w:sz w:val="24"/>
          <w:szCs w:val="24"/>
        </w:rPr>
        <w:t xml:space="preserve"> a nível subnacional</w:t>
      </w:r>
      <w:r w:rsidR="00390343">
        <w:rPr>
          <w:rFonts w:ascii="Times New Roman" w:hAnsi="Times New Roman" w:cs="Times New Roman"/>
          <w:color w:val="000000"/>
          <w:sz w:val="24"/>
          <w:szCs w:val="24"/>
        </w:rPr>
        <w:t>.</w:t>
      </w:r>
    </w:p>
    <w:p w14:paraId="448EA60F" w14:textId="7BCEC5E2" w:rsidR="00610BFC"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2E7IEtvY2gsIFBhcmsgZSBaYWhyYSwgMjAyMW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324096876"/>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Koch, Park e </w:t>
          </w:r>
          <w:proofErr w:type="spellStart"/>
          <w:r w:rsidR="00137AE2" w:rsidRPr="00137AE2">
            <w:rPr>
              <w:rFonts w:ascii="Times New Roman" w:eastAsia="Times New Roman" w:hAnsi="Times New Roman" w:cs="Times New Roman"/>
              <w:color w:val="000000"/>
              <w:sz w:val="24"/>
              <w:szCs w:val="24"/>
            </w:rPr>
            <w:t>Zahra</w:t>
          </w:r>
          <w:proofErr w:type="spellEnd"/>
          <w:r w:rsidR="00137AE2" w:rsidRPr="00137AE2">
            <w:rPr>
              <w:rFonts w:ascii="Times New Roman" w:eastAsia="Times New Roman" w:hAnsi="Times New Roman" w:cs="Times New Roman"/>
              <w:color w:val="000000"/>
              <w:sz w:val="24"/>
              <w:szCs w:val="24"/>
            </w:rPr>
            <w:t>, 2021a)</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1357767582"/>
          <w:placeholder>
            <w:docPart w:val="DefaultPlaceholder_-1854013440"/>
          </w:placeholder>
        </w:sdtPr>
        <w:sdtEndPr/>
        <w:sdtContent>
          <w:r w:rsidR="00137AE2" w:rsidRPr="00137AE2">
            <w:rPr>
              <w:rFonts w:ascii="Times New Roman" w:hAnsi="Times New Roman" w:cs="Times New Roman"/>
              <w:color w:val="000000"/>
              <w:sz w:val="24"/>
              <w:szCs w:val="24"/>
            </w:rPr>
            <w:t xml:space="preserve">(Koch, Park e </w:t>
          </w:r>
          <w:proofErr w:type="spellStart"/>
          <w:r w:rsidR="00137AE2" w:rsidRPr="00137AE2">
            <w:rPr>
              <w:rFonts w:ascii="Times New Roman" w:hAnsi="Times New Roman" w:cs="Times New Roman"/>
              <w:color w:val="000000"/>
              <w:sz w:val="24"/>
              <w:szCs w:val="24"/>
            </w:rPr>
            <w:t>Zahra</w:t>
          </w:r>
          <w:proofErr w:type="spellEnd"/>
          <w:r w:rsidR="00137AE2" w:rsidRPr="00137AE2">
            <w:rPr>
              <w:rFonts w:ascii="Times New Roman" w:hAnsi="Times New Roman" w:cs="Times New Roman"/>
              <w:color w:val="000000"/>
              <w:sz w:val="24"/>
              <w:szCs w:val="24"/>
            </w:rPr>
            <w:t>, 2021a)</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7226A">
      <w:pPr>
        <w:pStyle w:val="SemEspaamento"/>
        <w:spacing w:line="360" w:lineRule="auto"/>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1F5F7A82"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 xml:space="preserve">(Carvalho e Borges, 2025; Santiago e Vasconcelos, 2017; </w:t>
          </w:r>
          <w:proofErr w:type="spellStart"/>
          <w:r w:rsidR="00137AE2" w:rsidRPr="00137AE2">
            <w:rPr>
              <w:rFonts w:ascii="Times New Roman" w:eastAsia="Times New Roman" w:hAnsi="Times New Roman" w:cs="Times New Roman"/>
              <w:color w:val="000000"/>
              <w:sz w:val="24"/>
              <w:szCs w:val="24"/>
            </w:rPr>
            <w:t>Skrzek-Lubasińska</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Szaban</w:t>
          </w:r>
          <w:proofErr w:type="spellEnd"/>
          <w:r w:rsidR="00137AE2" w:rsidRPr="00137AE2">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LCJjb250YWluZXItdGl0bGUtc2hvcnQiOiIifSwiaXNUZW1wb3JhcnkiOmZhbHNlfV19"/>
          <w:id w:val="1014266747"/>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Acs</w:t>
          </w:r>
          <w:proofErr w:type="spellEnd"/>
          <w:r w:rsidR="00137AE2" w:rsidRPr="00137AE2">
            <w:rPr>
              <w:rFonts w:ascii="Times New Roman" w:eastAsia="Times New Roman" w:hAnsi="Times New Roman" w:cs="Times New Roman"/>
              <w:color w:val="000000"/>
              <w:sz w:val="24"/>
              <w:szCs w:val="24"/>
            </w:rPr>
            <w:t xml:space="preserve">, 2006; </w:t>
          </w:r>
          <w:proofErr w:type="spellStart"/>
          <w:r w:rsidR="00137AE2" w:rsidRPr="00137AE2">
            <w:rPr>
              <w:rFonts w:ascii="Times New Roman" w:eastAsia="Times New Roman" w:hAnsi="Times New Roman" w:cs="Times New Roman"/>
              <w:color w:val="000000"/>
              <w:sz w:val="24"/>
              <w:szCs w:val="24"/>
            </w:rPr>
            <w:t>Block</w:t>
          </w:r>
          <w:proofErr w:type="spellEnd"/>
          <w:r w:rsidR="00137AE2" w:rsidRPr="00137AE2">
            <w:rPr>
              <w:rFonts w:ascii="Times New Roman" w:eastAsia="Times New Roman" w:hAnsi="Times New Roman" w:cs="Times New Roman"/>
              <w:color w:val="000000"/>
              <w:sz w:val="24"/>
              <w:szCs w:val="24"/>
            </w:rPr>
            <w:t xml:space="preserve"> e Wagner, 2010; </w:t>
          </w:r>
          <w:proofErr w:type="spellStart"/>
          <w:r w:rsidR="00137AE2" w:rsidRPr="00137AE2">
            <w:rPr>
              <w:rFonts w:ascii="Times New Roman" w:eastAsia="Times New Roman" w:hAnsi="Times New Roman" w:cs="Times New Roman"/>
              <w:color w:val="000000"/>
              <w:sz w:val="24"/>
              <w:szCs w:val="24"/>
            </w:rPr>
            <w:t>Fairlie</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Fossen</w:t>
          </w:r>
          <w:proofErr w:type="spellEnd"/>
          <w:r w:rsidR="00137AE2" w:rsidRPr="00137AE2">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(Romero e Martínez-</w:t>
          </w:r>
          <w:proofErr w:type="spellStart"/>
          <w:r w:rsidR="00137AE2" w:rsidRPr="00137AE2">
            <w:rPr>
              <w:rFonts w:ascii="Times New Roman" w:eastAsia="Times New Roman" w:hAnsi="Times New Roman" w:cs="Times New Roman"/>
              <w:color w:val="000000"/>
              <w:sz w:val="24"/>
              <w:szCs w:val="24"/>
            </w:rPr>
            <w:t>Román</w:t>
          </w:r>
          <w:proofErr w:type="spellEnd"/>
          <w:r w:rsidR="00137AE2" w:rsidRPr="00137AE2">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CC7537E"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2E7IEJldXNjaCBlIFNvZXN0LCB2YW4sIDIwMjBhOyBLb2NoLCBQYXJrIGUgWmFocmEsIDIwMjF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
          <w:id w:val="-872993008"/>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xml:space="preserve">, van, 2020a; Koch, Park e </w:t>
          </w:r>
          <w:proofErr w:type="spellStart"/>
          <w:r w:rsidR="00137AE2" w:rsidRPr="00137AE2">
            <w:rPr>
              <w:rFonts w:ascii="Times New Roman" w:eastAsia="Times New Roman" w:hAnsi="Times New Roman" w:cs="Times New Roman"/>
              <w:color w:val="000000"/>
              <w:sz w:val="24"/>
              <w:szCs w:val="24"/>
            </w:rPr>
            <w:t>Zahra</w:t>
          </w:r>
          <w:proofErr w:type="spellEnd"/>
          <w:r w:rsidR="00137AE2" w:rsidRPr="00137AE2">
            <w:rPr>
              <w:rFonts w:ascii="Times New Roman" w:eastAsia="Times New Roman" w:hAnsi="Times New Roman" w:cs="Times New Roman"/>
              <w:color w:val="000000"/>
              <w:sz w:val="24"/>
              <w:szCs w:val="24"/>
            </w:rPr>
            <w:t>, 2021a; Sun, Jin e Zhao, 2024a)</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2E7IEJldXNjaCBlIFNvZXN0LCB2YW4sIDIwMjBhOyBLb2NoLCBQYXJrIGUgWmFocmEsIDIwMjF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
          <w:id w:val="-1493093559"/>
          <w:placeholder>
            <w:docPart w:val="6AAC4CA966604F979ABE3AE594AF34BD"/>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xml:space="preserve">, van, 2020a; Koch, Park e </w:t>
          </w:r>
          <w:proofErr w:type="spellStart"/>
          <w:r w:rsidR="00137AE2" w:rsidRPr="00137AE2">
            <w:rPr>
              <w:rFonts w:ascii="Times New Roman" w:eastAsia="Times New Roman" w:hAnsi="Times New Roman" w:cs="Times New Roman"/>
              <w:color w:val="000000"/>
              <w:sz w:val="24"/>
              <w:szCs w:val="24"/>
            </w:rPr>
            <w:t>Zahra</w:t>
          </w:r>
          <w:proofErr w:type="spellEnd"/>
          <w:r w:rsidR="00137AE2" w:rsidRPr="00137AE2">
            <w:rPr>
              <w:rFonts w:ascii="Times New Roman" w:eastAsia="Times New Roman" w:hAnsi="Times New Roman" w:cs="Times New Roman"/>
              <w:color w:val="000000"/>
              <w:sz w:val="24"/>
              <w:szCs w:val="24"/>
            </w:rPr>
            <w:t>, 2021a; Sun, Jin e Zhao, 2024a)</w:t>
          </w:r>
        </w:sdtContent>
      </w:sdt>
      <w:r w:rsidR="006D7DDB" w:rsidRPr="00377A93">
        <w:rPr>
          <w:rFonts w:ascii="Times New Roman" w:hAnsi="Times New Roman" w:cs="Times New Roman"/>
          <w:sz w:val="24"/>
          <w:szCs w:val="24"/>
        </w:rPr>
        <w:t>.</w:t>
      </w:r>
    </w:p>
    <w:p w14:paraId="76DC16F7" w14:textId="329A9A3B"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lastRenderedPageBreak/>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1454057071"/>
          <w:placeholder>
            <w:docPart w:val="DefaultPlaceholder_-1854013440"/>
          </w:placeholder>
        </w:sdtPr>
        <w:sdtEndPr/>
        <w:sdtContent>
          <w:r w:rsidR="00137AE2" w:rsidRPr="00137AE2">
            <w:rPr>
              <w:rFonts w:ascii="Times New Roman" w:hAnsi="Times New Roman" w:cs="Times New Roman"/>
              <w:color w:val="000000"/>
              <w:sz w:val="24"/>
              <w:szCs w:val="24"/>
            </w:rPr>
            <w:t xml:space="preserve">(Koch, Park e </w:t>
          </w:r>
          <w:proofErr w:type="spellStart"/>
          <w:r w:rsidR="00137AE2" w:rsidRPr="00137AE2">
            <w:rPr>
              <w:rFonts w:ascii="Times New Roman" w:hAnsi="Times New Roman" w:cs="Times New Roman"/>
              <w:color w:val="000000"/>
              <w:sz w:val="24"/>
              <w:szCs w:val="24"/>
            </w:rPr>
            <w:t>Zahra</w:t>
          </w:r>
          <w:proofErr w:type="spellEnd"/>
          <w:r w:rsidR="00137AE2" w:rsidRPr="00137AE2">
            <w:rPr>
              <w:rFonts w:ascii="Times New Roman" w:hAnsi="Times New Roman" w:cs="Times New Roman"/>
              <w:color w:val="000000"/>
              <w:sz w:val="24"/>
              <w:szCs w:val="24"/>
            </w:rPr>
            <w:t>, 2021a)</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
          <w:id w:val="-1532259354"/>
          <w:placeholder>
            <w:docPart w:val="DefaultPlaceholder_-1854013440"/>
          </w:placeholder>
        </w:sdtPr>
        <w:sdtEndPr/>
        <w:sdtContent>
          <w:r w:rsidR="00137AE2" w:rsidRPr="00137AE2">
            <w:rPr>
              <w:rFonts w:ascii="Times New Roman" w:hAnsi="Times New Roman" w:cs="Times New Roman"/>
              <w:color w:val="000000"/>
              <w:sz w:val="24"/>
              <w:szCs w:val="24"/>
            </w:rPr>
            <w:t>(Sun, Jin e Zhao, 2024a)</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2E7IEJldXNjaCBlIFNvZXN0LCB2YW4sIDIwMjB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
          <w:id w:val="958685836"/>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van, 2020a)</w:t>
          </w:r>
        </w:sdtContent>
      </w:sdt>
      <w:r w:rsidR="006D7DDB" w:rsidRPr="00377A93">
        <w:rPr>
          <w:rFonts w:ascii="Times New Roman" w:hAnsi="Times New Roman" w:cs="Times New Roman"/>
          <w:sz w:val="24"/>
          <w:szCs w:val="24"/>
        </w:rPr>
        <w:t>.</w:t>
      </w:r>
    </w:p>
    <w:p w14:paraId="2F86FC92" w14:textId="788027E7"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RlNTc3MDQtODAzYy00MTAxLTljZmQtN2Q0MDBhZTRlYzExIiwicHJvcGVydGllcyI6eyJub3RlSW5kZXgiOjB9LCJpc0VkaXRlZCI6ZmFsc2UsIm1hbnVhbE92ZXJyaWRlIjp7ImlzTWFudWFsbHlPdmVycmlkZGVuIjpmYWxzZSwiY2l0ZXByb2NUZXh0IjoiKEJheSBlIEtvc3RlciwgMjAyM2E7IEJldXNjaCBlIFNvZXN0LCB2YW4sIDIwMjB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van, 2020a; Sun, Jin e Zhao, 2024a)</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2E7IEJldXNjaCBlIFNvZXN0LCB2YW4sIDIwMjB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
          <w:id w:val="-1772315923"/>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van, 2020a)</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
          <w:id w:val="-902302433"/>
          <w:placeholder>
            <w:docPart w:val="DefaultPlaceholder_-1854013440"/>
          </w:placeholder>
        </w:sdtPr>
        <w:sdtEndPr/>
        <w:sdtContent>
          <w:r w:rsidR="00137AE2" w:rsidRPr="00137AE2">
            <w:rPr>
              <w:rFonts w:ascii="Times New Roman" w:hAnsi="Times New Roman" w:cs="Times New Roman"/>
              <w:color w:val="000000"/>
              <w:sz w:val="24"/>
              <w:szCs w:val="24"/>
            </w:rPr>
            <w:t>(Sun, Jin e Zhao, 2024a)</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222B904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EC7C7D">
        <w:rPr>
          <w:rFonts w:ascii="Times New Roman" w:hAnsi="Times New Roman" w:cs="Times New Roman"/>
          <w:sz w:val="24"/>
          <w:szCs w:val="24"/>
        </w:rPr>
        <w:t xml:space="preserve"> (</w:t>
      </w:r>
      <w:proofErr w:type="spellStart"/>
      <w:r w:rsidR="00EC7C7D">
        <w:rPr>
          <w:rFonts w:ascii="Times New Roman" w:hAnsi="Times New Roman" w:cs="Times New Roman"/>
          <w:sz w:val="24"/>
          <w:szCs w:val="24"/>
        </w:rPr>
        <w:t>Bay</w:t>
      </w:r>
      <w:proofErr w:type="spellEnd"/>
      <w:r w:rsidR="00EC7C7D">
        <w:rPr>
          <w:rFonts w:ascii="Times New Roman" w:hAnsi="Times New Roman" w:cs="Times New Roman"/>
          <w:sz w:val="24"/>
          <w:szCs w:val="24"/>
        </w:rPr>
        <w:t xml:space="preserve"> e Koster, 2023)</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
          <w:id w:val="-190460687"/>
          <w:placeholder>
            <w:docPart w:val="DefaultPlaceholder_-1854013440"/>
          </w:placeholder>
        </w:sdtPr>
        <w:sdtEndPr/>
        <w:sdtContent>
          <w:r w:rsidR="00137AE2" w:rsidRPr="00137AE2">
            <w:rPr>
              <w:rFonts w:ascii="Times New Roman" w:hAnsi="Times New Roman" w:cs="Times New Roman"/>
              <w:color w:val="000000"/>
              <w:sz w:val="24"/>
              <w:szCs w:val="24"/>
            </w:rPr>
            <w:t>(Sun, Jin e Zhao, 2024a)</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2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
          <w:id w:val="-179661749"/>
          <w:placeholder>
            <w:docPart w:val="DefaultPlaceholder_-1854013440"/>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2023a)</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
          <w:id w:val="2066688253"/>
          <w:placeholder>
            <w:docPart w:val="DefaultPlaceholder_-1854013440"/>
          </w:placeholder>
        </w:sdtPr>
        <w:sdtEndPr/>
        <w:sdtContent>
          <w:r w:rsidR="00137AE2" w:rsidRPr="00137AE2">
            <w:rPr>
              <w:rFonts w:ascii="Times New Roman" w:hAnsi="Times New Roman" w:cs="Times New Roman"/>
              <w:color w:val="000000"/>
              <w:sz w:val="24"/>
              <w:szCs w:val="24"/>
            </w:rPr>
            <w:t>(Sun, Jin e Zhao, 2024a)</w:t>
          </w:r>
        </w:sdtContent>
      </w:sdt>
      <w:r w:rsidR="00C95689" w:rsidRPr="00377A93">
        <w:rPr>
          <w:rFonts w:ascii="Times New Roman" w:hAnsi="Times New Roman" w:cs="Times New Roman"/>
          <w:sz w:val="24"/>
          <w:szCs w:val="24"/>
        </w:rPr>
        <w:t>.</w:t>
      </w:r>
    </w:p>
    <w:p w14:paraId="32B5B1D5" w14:textId="6FC86F41"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 xml:space="preserve">que os persistentes têm maior renda, e os autônomos por necessidade, a pior, assim como na satisfação com a vida e no </w:t>
      </w:r>
      <w:r w:rsidRPr="00377A93">
        <w:rPr>
          <w:rFonts w:ascii="Times New Roman" w:hAnsi="Times New Roman" w:cs="Times New Roman"/>
          <w:sz w:val="24"/>
          <w:szCs w:val="24"/>
        </w:rPr>
        <w:lastRenderedPageBreak/>
        <w:t>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985976325"/>
          <w:placeholder>
            <w:docPart w:val="DefaultPlaceholder_-1854013440"/>
          </w:placeholder>
        </w:sdtPr>
        <w:sdtEndPr/>
        <w:sdtContent>
          <w:r w:rsidR="00137AE2" w:rsidRPr="00137AE2">
            <w:rPr>
              <w:rFonts w:ascii="Times New Roman" w:hAnsi="Times New Roman" w:cs="Times New Roman"/>
              <w:color w:val="000000"/>
              <w:sz w:val="24"/>
              <w:szCs w:val="24"/>
            </w:rPr>
            <w:t xml:space="preserve">(Koch, Park e </w:t>
          </w:r>
          <w:proofErr w:type="spellStart"/>
          <w:r w:rsidR="00137AE2" w:rsidRPr="00137AE2">
            <w:rPr>
              <w:rFonts w:ascii="Times New Roman" w:hAnsi="Times New Roman" w:cs="Times New Roman"/>
              <w:color w:val="000000"/>
              <w:sz w:val="24"/>
              <w:szCs w:val="24"/>
            </w:rPr>
            <w:t>Zahra</w:t>
          </w:r>
          <w:proofErr w:type="spellEnd"/>
          <w:r w:rsidR="00137AE2" w:rsidRPr="00137AE2">
            <w:rPr>
              <w:rFonts w:ascii="Times New Roman" w:hAnsi="Times New Roman" w:cs="Times New Roman"/>
              <w:color w:val="000000"/>
              <w:sz w:val="24"/>
              <w:szCs w:val="24"/>
            </w:rPr>
            <w:t>, 2021a)</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
          <w:id w:val="52351464"/>
          <w:placeholder>
            <w:docPart w:val="DefaultPlaceholder_-1854013440"/>
          </w:placeholder>
        </w:sdtPr>
        <w:sdtEndPr/>
        <w:sdtContent>
          <w:r w:rsidR="00137AE2" w:rsidRPr="00137AE2">
            <w:rPr>
              <w:rFonts w:ascii="Times New Roman" w:hAnsi="Times New Roman" w:cs="Times New Roman"/>
              <w:color w:val="000000"/>
              <w:sz w:val="24"/>
              <w:szCs w:val="24"/>
            </w:rPr>
            <w:t>(Sun, Jin e Zhao, 2024a)</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37AE2" w:rsidRPr="00137AE2">
            <w:rPr>
              <w:rFonts w:eastAsia="Times New Roman"/>
              <w:color w:val="000000"/>
              <w:sz w:val="24"/>
            </w:rPr>
            <w:t>(</w:t>
          </w:r>
          <w:proofErr w:type="spellStart"/>
          <w:r w:rsidR="00137AE2" w:rsidRPr="00137AE2">
            <w:rPr>
              <w:rFonts w:eastAsia="Times New Roman"/>
              <w:color w:val="000000"/>
              <w:sz w:val="24"/>
            </w:rPr>
            <w:t>Litsardopoulos</w:t>
          </w:r>
          <w:proofErr w:type="spellEnd"/>
          <w:r w:rsidR="00137AE2" w:rsidRPr="00137AE2">
            <w:rPr>
              <w:rFonts w:eastAsia="Times New Roman"/>
              <w:color w:val="000000"/>
              <w:sz w:val="24"/>
            </w:rPr>
            <w:t xml:space="preserve"> </w:t>
          </w:r>
          <w:r w:rsidR="00137AE2" w:rsidRPr="00137AE2">
            <w:rPr>
              <w:rFonts w:eastAsia="Times New Roman"/>
              <w:i/>
              <w:iCs/>
              <w:color w:val="000000"/>
              <w:sz w:val="24"/>
            </w:rPr>
            <w:t>et al.</w:t>
          </w:r>
          <w:r w:rsidR="00137AE2" w:rsidRPr="00137AE2">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Binder</w:t>
          </w:r>
          <w:proofErr w:type="spellEnd"/>
          <w:r w:rsidR="00137AE2" w:rsidRPr="00137AE2">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25E801F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w:t>
      </w:r>
      <w:r w:rsidR="008C587C">
        <w:rPr>
          <w:rFonts w:ascii="Times New Roman" w:hAnsi="Times New Roman" w:cs="Times New Roman"/>
          <w:sz w:val="24"/>
          <w:szCs w:val="24"/>
        </w:rPr>
        <w:t xml:space="preserve"> inicial</w:t>
      </w:r>
      <w:r>
        <w:rPr>
          <w:rFonts w:ascii="Times New Roman" w:hAnsi="Times New Roman" w:cs="Times New Roman"/>
          <w:sz w:val="24"/>
          <w:szCs w:val="24"/>
        </w:rPr>
        <w:t xml:space="preserve">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r w:rsidR="008C587C">
        <w:rPr>
          <w:rFonts w:ascii="Times New Roman" w:hAnsi="Times New Roman" w:cs="Times New Roman"/>
          <w:sz w:val="24"/>
          <w:szCs w:val="24"/>
        </w:rPr>
        <w:t xml:space="preserve">No entanto, tendo em vista os limites computacionais ao não conseguir rodar a análise com os 39.075 indivíduos, a análise de sequência foi realizada com uma subamostra de 6.000 observações que foram amostrados por meio de uma randomização simples.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lastRenderedPageBreak/>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171D507B"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00137AE2" w:rsidRPr="00137AE2">
            <w:rPr>
              <w:rFonts w:ascii="Times New Roman" w:hAnsi="Times New Roman" w:cs="Times New Roman"/>
              <w:color w:val="000000"/>
              <w:sz w:val="24"/>
              <w:szCs w:val="24"/>
            </w:rPr>
            <w:t xml:space="preserve">(Abbott e </w:t>
          </w:r>
          <w:proofErr w:type="spellStart"/>
          <w:r w:rsidR="00137AE2" w:rsidRPr="00137AE2">
            <w:rPr>
              <w:rFonts w:ascii="Times New Roman" w:hAnsi="Times New Roman" w:cs="Times New Roman"/>
              <w:color w:val="000000"/>
              <w:sz w:val="24"/>
              <w:szCs w:val="24"/>
            </w:rPr>
            <w:t>Tsay</w:t>
          </w:r>
          <w:proofErr w:type="spellEnd"/>
          <w:r w:rsidR="00137AE2" w:rsidRPr="00137AE2">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00137AE2" w:rsidRPr="00137AE2">
            <w:rPr>
              <w:rFonts w:eastAsia="Times New Roman"/>
              <w:color w:val="000000"/>
              <w:sz w:val="24"/>
            </w:rPr>
            <w:t>(</w:t>
          </w:r>
          <w:proofErr w:type="spellStart"/>
          <w:r w:rsidR="00137AE2" w:rsidRPr="00137AE2">
            <w:rPr>
              <w:rFonts w:eastAsia="Times New Roman"/>
              <w:color w:val="000000"/>
              <w:sz w:val="24"/>
            </w:rPr>
            <w:t>Liao</w:t>
          </w:r>
          <w:proofErr w:type="spellEnd"/>
          <w:r w:rsidR="00137AE2" w:rsidRPr="00137AE2">
            <w:rPr>
              <w:rFonts w:eastAsia="Times New Roman"/>
              <w:color w:val="000000"/>
              <w:sz w:val="24"/>
            </w:rPr>
            <w:t xml:space="preserve"> </w:t>
          </w:r>
          <w:r w:rsidR="00137AE2" w:rsidRPr="00137AE2">
            <w:rPr>
              <w:rFonts w:eastAsia="Times New Roman"/>
              <w:i/>
              <w:iCs/>
              <w:color w:val="000000"/>
              <w:sz w:val="24"/>
            </w:rPr>
            <w:t>et al.</w:t>
          </w:r>
          <w:r w:rsidR="00137AE2" w:rsidRPr="00137AE2">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lastRenderedPageBreak/>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7AB85572" w14:textId="0655282A" w:rsidR="008C587C" w:rsidRDefault="0017253B" w:rsidP="0017253B">
      <w:pPr>
        <w:spacing w:line="360" w:lineRule="auto"/>
        <w:ind w:firstLine="709"/>
        <w:contextualSpacing/>
        <w:jc w:val="both"/>
        <w:rPr>
          <w:ins w:id="0" w:author="Daniel Pagotto" w:date="2025-09-14T10:28: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00137AE2" w:rsidRPr="00137AE2">
            <w:rPr>
              <w:rFonts w:eastAsia="Times New Roman"/>
              <w:color w:val="000000"/>
              <w:sz w:val="24"/>
            </w:rPr>
            <w:t>(</w:t>
          </w:r>
          <w:proofErr w:type="spellStart"/>
          <w:r w:rsidR="00137AE2" w:rsidRPr="00137AE2">
            <w:rPr>
              <w:rFonts w:eastAsia="Times New Roman"/>
              <w:color w:val="000000"/>
              <w:sz w:val="24"/>
            </w:rPr>
            <w:t>Liao</w:t>
          </w:r>
          <w:proofErr w:type="spellEnd"/>
          <w:r w:rsidR="00137AE2" w:rsidRPr="00137AE2">
            <w:rPr>
              <w:rFonts w:eastAsia="Times New Roman"/>
              <w:color w:val="000000"/>
              <w:sz w:val="24"/>
            </w:rPr>
            <w:t xml:space="preserve"> </w:t>
          </w:r>
          <w:r w:rsidR="00137AE2" w:rsidRPr="00137AE2">
            <w:rPr>
              <w:rFonts w:eastAsia="Times New Roman"/>
              <w:i/>
              <w:iCs/>
              <w:color w:val="000000"/>
              <w:sz w:val="24"/>
            </w:rPr>
            <w:t>et al.</w:t>
          </w:r>
          <w:r w:rsidR="00137AE2" w:rsidRPr="00137AE2">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r w:rsidR="008C587C">
        <w:rPr>
          <w:rFonts w:ascii="Times New Roman" w:hAnsi="Times New Roman" w:cs="Times New Roman"/>
          <w:sz w:val="24"/>
          <w:szCs w:val="24"/>
        </w:rPr>
        <w:t xml:space="preserve"> Para avaliar a adequação dos clusters, foram </w:t>
      </w:r>
      <w:proofErr w:type="spellStart"/>
      <w:r w:rsidR="008C587C">
        <w:rPr>
          <w:rFonts w:ascii="Times New Roman" w:hAnsi="Times New Roman" w:cs="Times New Roman"/>
          <w:sz w:val="24"/>
          <w:szCs w:val="24"/>
        </w:rPr>
        <w:t>reamostrados</w:t>
      </w:r>
      <w:proofErr w:type="spellEnd"/>
      <w:r w:rsidR="008C587C">
        <w:rPr>
          <w:rFonts w:ascii="Times New Roman" w:hAnsi="Times New Roman" w:cs="Times New Roman"/>
          <w:sz w:val="24"/>
          <w:szCs w:val="24"/>
        </w:rPr>
        <w:t xml:space="preserve"> mais dois grupos de 6000 observações cada.</w:t>
      </w:r>
      <w:ins w:id="1" w:author="Alef Santos" w:date="2025-09-02T14:35:00Z">
        <w:r w:rsidR="00973C9E">
          <w:rPr>
            <w:rFonts w:ascii="Times New Roman" w:hAnsi="Times New Roman" w:cs="Times New Roman"/>
            <w:sz w:val="24"/>
            <w:szCs w:val="24"/>
          </w:rPr>
          <w:t xml:space="preserve"> </w:t>
        </w:r>
      </w:ins>
    </w:p>
    <w:p w14:paraId="2C8EECBD" w14:textId="66B10E7B" w:rsidR="005E04D4"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7C1348B0" w14:textId="54121851" w:rsidR="005516A3" w:rsidRPr="00C3278E" w:rsidRDefault="005516A3" w:rsidP="005E04D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361C">
        <w:rPr>
          <w:rFonts w:ascii="Times New Roman" w:hAnsi="Times New Roman" w:cs="Times New Roman"/>
          <w:sz w:val="24"/>
          <w:szCs w:val="24"/>
        </w:rPr>
        <w:t>T</w:t>
      </w:r>
      <w:r w:rsidR="006279D1">
        <w:rPr>
          <w:rFonts w:ascii="Times New Roman" w:hAnsi="Times New Roman" w:cs="Times New Roman"/>
          <w:sz w:val="24"/>
          <w:szCs w:val="24"/>
        </w:rPr>
        <w:t>ambém são realizados testes de diferenças estatísticas na presença de valores similares. A técnica adotad</w:t>
      </w:r>
      <w:r w:rsidR="003233B9">
        <w:rPr>
          <w:rFonts w:ascii="Times New Roman" w:hAnsi="Times New Roman" w:cs="Times New Roman"/>
          <w:sz w:val="24"/>
          <w:szCs w:val="24"/>
        </w:rPr>
        <w:t>a</w:t>
      </w:r>
      <w:r w:rsidR="00957F85">
        <w:rPr>
          <w:rFonts w:ascii="Times New Roman" w:hAnsi="Times New Roman" w:cs="Times New Roman"/>
          <w:sz w:val="24"/>
          <w:szCs w:val="24"/>
        </w:rPr>
        <w:t xml:space="preserve"> no caso de variáveis categóricas</w:t>
      </w:r>
      <w:r w:rsidR="003233B9">
        <w:rPr>
          <w:rFonts w:ascii="Times New Roman" w:hAnsi="Times New Roman" w:cs="Times New Roman"/>
          <w:sz w:val="24"/>
          <w:szCs w:val="24"/>
        </w:rPr>
        <w:t>, é o teste de independência de Rao</w:t>
      </w:r>
      <w:r w:rsidR="0019317A">
        <w:rPr>
          <w:rFonts w:ascii="Times New Roman" w:hAnsi="Times New Roman" w:cs="Times New Roman"/>
          <w:sz w:val="24"/>
          <w:szCs w:val="24"/>
        </w:rPr>
        <w:t xml:space="preserve">-Scott, </w:t>
      </w:r>
      <w:r w:rsidR="00947E72">
        <w:rPr>
          <w:rFonts w:ascii="Times New Roman" w:hAnsi="Times New Roman" w:cs="Times New Roman"/>
          <w:sz w:val="24"/>
          <w:szCs w:val="24"/>
        </w:rPr>
        <w:t>recomendado</w:t>
      </w:r>
      <w:r w:rsidR="00A412DD">
        <w:rPr>
          <w:rFonts w:ascii="Times New Roman" w:hAnsi="Times New Roman" w:cs="Times New Roman"/>
          <w:sz w:val="24"/>
          <w:szCs w:val="24"/>
        </w:rPr>
        <w:t xml:space="preserve"> para amostras c</w:t>
      </w:r>
      <w:r w:rsidR="002A5206">
        <w:rPr>
          <w:rFonts w:ascii="Times New Roman" w:hAnsi="Times New Roman" w:cs="Times New Roman"/>
          <w:sz w:val="24"/>
          <w:szCs w:val="24"/>
        </w:rPr>
        <w:t>omplexas</w:t>
      </w:r>
      <w:r w:rsidR="00953AFD">
        <w:rPr>
          <w:rFonts w:ascii="Times New Roman" w:hAnsi="Times New Roman" w:cs="Times New Roman"/>
          <w:sz w:val="24"/>
          <w:szCs w:val="24"/>
        </w:rPr>
        <w:t>. E para variáveis numéricas</w:t>
      </w:r>
      <w:r w:rsidR="00D40A5C">
        <w:rPr>
          <w:rFonts w:ascii="Times New Roman" w:hAnsi="Times New Roman" w:cs="Times New Roman"/>
          <w:sz w:val="24"/>
          <w:szCs w:val="24"/>
        </w:rPr>
        <w:t xml:space="preserve">, é utilizado o T </w:t>
      </w:r>
      <w:proofErr w:type="spellStart"/>
      <w:r w:rsidR="00D40A5C">
        <w:rPr>
          <w:rFonts w:ascii="Times New Roman" w:hAnsi="Times New Roman" w:cs="Times New Roman"/>
          <w:sz w:val="24"/>
          <w:szCs w:val="24"/>
        </w:rPr>
        <w:t>Student</w:t>
      </w:r>
      <w:proofErr w:type="spellEnd"/>
      <w:r w:rsidR="00D40A5C">
        <w:rPr>
          <w:rFonts w:ascii="Times New Roman" w:hAnsi="Times New Roman" w:cs="Times New Roman"/>
          <w:sz w:val="24"/>
          <w:szCs w:val="24"/>
        </w:rPr>
        <w:t>, também considerando os pesos amostrais.</w:t>
      </w:r>
      <w:r w:rsidR="003A0644">
        <w:rPr>
          <w:rFonts w:ascii="Times New Roman" w:hAnsi="Times New Roman" w:cs="Times New Roman"/>
          <w:sz w:val="24"/>
          <w:szCs w:val="24"/>
        </w:rPr>
        <w:t xml:space="preserve"> Ambos os testes </w:t>
      </w:r>
      <w:r w:rsidR="007311D0">
        <w:rPr>
          <w:rFonts w:ascii="Times New Roman" w:hAnsi="Times New Roman" w:cs="Times New Roman"/>
          <w:sz w:val="24"/>
          <w:szCs w:val="24"/>
        </w:rPr>
        <w:t xml:space="preserve">são implementados com o pacote </w:t>
      </w:r>
      <w:proofErr w:type="spellStart"/>
      <w:r w:rsidR="007311D0">
        <w:rPr>
          <w:rFonts w:ascii="Times New Roman" w:hAnsi="Times New Roman" w:cs="Times New Roman"/>
          <w:sz w:val="24"/>
          <w:szCs w:val="24"/>
        </w:rPr>
        <w:t>survey</w:t>
      </w:r>
      <w:proofErr w:type="spellEnd"/>
      <w:r w:rsidR="007311D0">
        <w:rPr>
          <w:rFonts w:ascii="Times New Roman" w:hAnsi="Times New Roman" w:cs="Times New Roman"/>
          <w:sz w:val="24"/>
          <w:szCs w:val="24"/>
        </w:rPr>
        <w:t>.</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50A4DEFF" w14:textId="2456464C" w:rsidR="008C587C" w:rsidRDefault="00783410" w:rsidP="0021736A">
      <w:pPr>
        <w:spacing w:line="360" w:lineRule="auto"/>
        <w:contextualSpacing/>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w:t>
      </w:r>
      <w:r w:rsidR="008C587C">
        <w:rPr>
          <w:rFonts w:ascii="Times New Roman" w:hAnsi="Times New Roman" w:cs="Times New Roman"/>
          <w:sz w:val="24"/>
          <w:szCs w:val="24"/>
        </w:rPr>
        <w:t xml:space="preserve"> e, por meio dele, é possível ilustrar as trajetórias</w:t>
      </w:r>
      <w:r w:rsidR="00A314EF">
        <w:rPr>
          <w:rFonts w:ascii="Times New Roman" w:hAnsi="Times New Roman" w:cs="Times New Roman"/>
          <w:sz w:val="24"/>
          <w:szCs w:val="24"/>
        </w:rPr>
        <w:t xml:space="preserve">. </w:t>
      </w:r>
      <w:r w:rsidR="008C587C">
        <w:rPr>
          <w:rFonts w:ascii="Times New Roman" w:hAnsi="Times New Roman" w:cs="Times New Roman"/>
          <w:sz w:val="24"/>
          <w:szCs w:val="24"/>
        </w:rPr>
        <w:t>O</w:t>
      </w:r>
      <w:r w:rsidR="00A314EF">
        <w:rPr>
          <w:rFonts w:ascii="Times New Roman" w:hAnsi="Times New Roman" w:cs="Times New Roman"/>
          <w:sz w:val="24"/>
          <w:szCs w:val="24"/>
        </w:rPr>
        <w:t>s números de 1 a 5 representam</w:t>
      </w:r>
      <w:r w:rsidR="003123E0">
        <w:rPr>
          <w:rFonts w:ascii="Times New Roman" w:hAnsi="Times New Roman" w:cs="Times New Roman"/>
          <w:sz w:val="24"/>
          <w:szCs w:val="24"/>
        </w:rPr>
        <w:t xml:space="preserve"> as entrevistas</w:t>
      </w:r>
      <w:r w:rsidR="008C587C">
        <w:rPr>
          <w:rFonts w:ascii="Times New Roman" w:hAnsi="Times New Roman" w:cs="Times New Roman"/>
          <w:sz w:val="24"/>
          <w:szCs w:val="24"/>
        </w:rPr>
        <w:t xml:space="preserve"> em cada trimestre.</w:t>
      </w:r>
      <w:r w:rsidR="003123E0">
        <w:rPr>
          <w:rFonts w:ascii="Times New Roman" w:hAnsi="Times New Roman" w:cs="Times New Roman"/>
          <w:sz w:val="24"/>
          <w:szCs w:val="24"/>
        </w:rPr>
        <w:t xml:space="preserve"> </w:t>
      </w:r>
      <w:r w:rsidR="008C587C">
        <w:rPr>
          <w:rFonts w:ascii="Times New Roman" w:hAnsi="Times New Roman" w:cs="Times New Roman"/>
          <w:sz w:val="24"/>
          <w:szCs w:val="24"/>
        </w:rPr>
        <w:t>A</w:t>
      </w:r>
      <w:r w:rsidR="003123E0">
        <w:rPr>
          <w:rFonts w:ascii="Times New Roman" w:hAnsi="Times New Roman" w:cs="Times New Roman"/>
          <w:sz w:val="24"/>
          <w:szCs w:val="24"/>
        </w:rPr>
        <w:t>s linhas</w:t>
      </w:r>
      <w:r w:rsidR="008C587C">
        <w:rPr>
          <w:rFonts w:ascii="Times New Roman" w:hAnsi="Times New Roman" w:cs="Times New Roman"/>
          <w:sz w:val="24"/>
          <w:szCs w:val="24"/>
        </w:rPr>
        <w:t xml:space="preserve"> retratam</w:t>
      </w:r>
      <w:r w:rsidR="003123E0">
        <w:rPr>
          <w:rFonts w:ascii="Times New Roman" w:hAnsi="Times New Roman" w:cs="Times New Roman"/>
          <w:sz w:val="24"/>
          <w:szCs w:val="24"/>
        </w:rPr>
        <w:t xml:space="preserve"> os indivíduos, e as cores, a situação ocupacional.</w:t>
      </w:r>
      <w:r w:rsidR="001C348F">
        <w:rPr>
          <w:rFonts w:ascii="Times New Roman" w:hAnsi="Times New Roman" w:cs="Times New Roman"/>
          <w:sz w:val="24"/>
          <w:szCs w:val="24"/>
        </w:rPr>
        <w:t xml:space="preserve"> </w:t>
      </w:r>
    </w:p>
    <w:p w14:paraId="72406348" w14:textId="4BAB7461" w:rsidR="008C587C" w:rsidRDefault="00B21875" w:rsidP="00B22C0F">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processo de definição da quantidade de clusters, </w:t>
      </w:r>
      <w:r w:rsidR="002342C8">
        <w:rPr>
          <w:rFonts w:ascii="Times New Roman" w:hAnsi="Times New Roman" w:cs="Times New Roman"/>
          <w:sz w:val="24"/>
          <w:szCs w:val="24"/>
        </w:rPr>
        <w:t xml:space="preserve">envolveu um conjunto de </w:t>
      </w:r>
      <w:r>
        <w:rPr>
          <w:rFonts w:ascii="Times New Roman" w:hAnsi="Times New Roman" w:cs="Times New Roman"/>
          <w:sz w:val="24"/>
          <w:szCs w:val="24"/>
        </w:rPr>
        <w:t xml:space="preserve">testes estatísticos com 23 índices utilizando função da biblioteca </w:t>
      </w:r>
      <w:proofErr w:type="spellStart"/>
      <w:r w:rsidRPr="00525E26">
        <w:rPr>
          <w:rFonts w:ascii="Times New Roman" w:hAnsi="Times New Roman" w:cs="Times New Roman"/>
          <w:sz w:val="24"/>
          <w:szCs w:val="24"/>
        </w:rPr>
        <w:t>NbClust</w:t>
      </w:r>
      <w:proofErr w:type="spellEnd"/>
      <w:r>
        <w:rPr>
          <w:rFonts w:ascii="Times New Roman" w:hAnsi="Times New Roman" w:cs="Times New Roman"/>
          <w:sz w:val="24"/>
          <w:szCs w:val="24"/>
        </w:rPr>
        <w:t>, dos quais, 18 indicaram três clusters.</w:t>
      </w:r>
      <w:r w:rsidR="007812E5">
        <w:rPr>
          <w:rFonts w:ascii="Times New Roman" w:hAnsi="Times New Roman" w:cs="Times New Roman"/>
          <w:sz w:val="24"/>
          <w:szCs w:val="24"/>
        </w:rPr>
        <w:t xml:space="preserve"> </w:t>
      </w:r>
      <w:r>
        <w:rPr>
          <w:rFonts w:ascii="Times New Roman" w:hAnsi="Times New Roman" w:cs="Times New Roman"/>
          <w:sz w:val="24"/>
          <w:szCs w:val="24"/>
        </w:rPr>
        <w:t>Foram testados de 2 a 7 clusters, o maior número que a literatura já discorreu (</w:t>
      </w:r>
      <w:proofErr w:type="spellStart"/>
      <w:r w:rsidRPr="002A5C9D">
        <w:rPr>
          <w:rFonts w:ascii="Times New Roman" w:hAnsi="Times New Roman" w:cs="Times New Roman"/>
          <w:sz w:val="24"/>
          <w:szCs w:val="24"/>
        </w:rPr>
        <w:t>Beusch</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Soest</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w:t>
      </w:r>
      <w:r>
        <w:rPr>
          <w:rFonts w:ascii="Times New Roman" w:hAnsi="Times New Roman" w:cs="Times New Roman"/>
          <w:sz w:val="24"/>
          <w:szCs w:val="24"/>
        </w:rPr>
        <w:t xml:space="preserve">; </w:t>
      </w:r>
      <w:proofErr w:type="spellStart"/>
      <w:r w:rsidRPr="002A5C9D">
        <w:rPr>
          <w:rFonts w:ascii="Times New Roman" w:hAnsi="Times New Roman" w:cs="Times New Roman"/>
          <w:sz w:val="24"/>
          <w:szCs w:val="24"/>
        </w:rPr>
        <w:t>Bay</w:t>
      </w:r>
      <w:proofErr w:type="spellEnd"/>
      <w:r w:rsidRPr="002A5C9D">
        <w:rPr>
          <w:rFonts w:ascii="Times New Roman" w:hAnsi="Times New Roman" w:cs="Times New Roman"/>
          <w:sz w:val="24"/>
          <w:szCs w:val="24"/>
        </w:rPr>
        <w:t xml:space="preserve"> e Koster</w:t>
      </w:r>
      <w:r>
        <w:rPr>
          <w:rFonts w:ascii="Times New Roman" w:hAnsi="Times New Roman" w:cs="Times New Roman"/>
          <w:sz w:val="24"/>
          <w:szCs w:val="24"/>
        </w:rPr>
        <w:t xml:space="preserve">, </w:t>
      </w:r>
      <w:r w:rsidRPr="002A5C9D">
        <w:rPr>
          <w:rFonts w:ascii="Times New Roman" w:hAnsi="Times New Roman" w:cs="Times New Roman"/>
          <w:sz w:val="24"/>
          <w:szCs w:val="24"/>
        </w:rPr>
        <w:t>2023)</w:t>
      </w:r>
      <w:r>
        <w:rPr>
          <w:rFonts w:ascii="Times New Roman" w:hAnsi="Times New Roman" w:cs="Times New Roman"/>
          <w:sz w:val="24"/>
          <w:szCs w:val="24"/>
        </w:rPr>
        <w:t>.</w:t>
      </w:r>
      <w:r w:rsidR="0011682F">
        <w:rPr>
          <w:rFonts w:ascii="Times New Roman" w:hAnsi="Times New Roman" w:cs="Times New Roman"/>
          <w:sz w:val="24"/>
          <w:szCs w:val="24"/>
        </w:rPr>
        <w:t xml:space="preserve"> A Figura </w:t>
      </w:r>
      <w:r w:rsidR="00252903">
        <w:rPr>
          <w:rFonts w:ascii="Times New Roman" w:hAnsi="Times New Roman" w:cs="Times New Roman"/>
          <w:sz w:val="24"/>
          <w:szCs w:val="24"/>
        </w:rPr>
        <w:t>2</w:t>
      </w:r>
      <w:r w:rsidR="0011682F">
        <w:rPr>
          <w:rFonts w:ascii="Times New Roman" w:hAnsi="Times New Roman" w:cs="Times New Roman"/>
          <w:sz w:val="24"/>
          <w:szCs w:val="24"/>
        </w:rPr>
        <w:t xml:space="preserve"> fornece a visualização gráfica de acordo com o </w:t>
      </w:r>
      <w:proofErr w:type="spellStart"/>
      <w:r w:rsidR="00FF53C0">
        <w:rPr>
          <w:rFonts w:ascii="Times New Roman" w:hAnsi="Times New Roman" w:cs="Times New Roman"/>
          <w:sz w:val="24"/>
          <w:szCs w:val="24"/>
        </w:rPr>
        <w:t>Elbow</w:t>
      </w:r>
      <w:proofErr w:type="spellEnd"/>
      <w:r w:rsidR="00FF53C0">
        <w:rPr>
          <w:rFonts w:ascii="Times New Roman" w:hAnsi="Times New Roman" w:cs="Times New Roman"/>
          <w:sz w:val="24"/>
          <w:szCs w:val="24"/>
        </w:rPr>
        <w:t xml:space="preserve"> </w:t>
      </w:r>
      <w:proofErr w:type="spellStart"/>
      <w:r w:rsidR="00FF53C0">
        <w:rPr>
          <w:rFonts w:ascii="Times New Roman" w:hAnsi="Times New Roman" w:cs="Times New Roman"/>
          <w:sz w:val="24"/>
          <w:szCs w:val="24"/>
        </w:rPr>
        <w:t>Method</w:t>
      </w:r>
      <w:proofErr w:type="spellEnd"/>
      <w:r w:rsidR="00920657">
        <w:rPr>
          <w:rFonts w:ascii="Times New Roman" w:hAnsi="Times New Roman" w:cs="Times New Roman"/>
          <w:sz w:val="24"/>
          <w:szCs w:val="24"/>
        </w:rPr>
        <w:t xml:space="preserve">, </w:t>
      </w:r>
      <w:r w:rsidR="00A46AF2">
        <w:rPr>
          <w:rFonts w:ascii="Times New Roman" w:hAnsi="Times New Roman" w:cs="Times New Roman"/>
          <w:sz w:val="24"/>
          <w:szCs w:val="24"/>
        </w:rPr>
        <w:t xml:space="preserve">o número de clusters </w:t>
      </w:r>
      <w:r w:rsidR="004E6DDB">
        <w:rPr>
          <w:rFonts w:ascii="Times New Roman" w:hAnsi="Times New Roman" w:cs="Times New Roman"/>
          <w:sz w:val="24"/>
          <w:szCs w:val="24"/>
        </w:rPr>
        <w:t>é representado pelo eixo horizontal e o índice pelo vertical</w:t>
      </w:r>
      <w:r w:rsidR="00C9704D">
        <w:rPr>
          <w:rFonts w:ascii="Times New Roman" w:hAnsi="Times New Roman" w:cs="Times New Roman"/>
          <w:sz w:val="24"/>
          <w:szCs w:val="24"/>
        </w:rPr>
        <w:t>.</w:t>
      </w:r>
      <w:r w:rsidR="003F048B">
        <w:rPr>
          <w:rFonts w:ascii="Times New Roman" w:hAnsi="Times New Roman" w:cs="Times New Roman"/>
          <w:sz w:val="24"/>
          <w:szCs w:val="24"/>
        </w:rPr>
        <w:t xml:space="preserve"> O número de clu</w:t>
      </w:r>
      <w:r w:rsidR="003F3BE6">
        <w:rPr>
          <w:rFonts w:ascii="Times New Roman" w:hAnsi="Times New Roman" w:cs="Times New Roman"/>
          <w:sz w:val="24"/>
          <w:szCs w:val="24"/>
        </w:rPr>
        <w:t>s</w:t>
      </w:r>
      <w:r w:rsidR="003F048B">
        <w:rPr>
          <w:rFonts w:ascii="Times New Roman" w:hAnsi="Times New Roman" w:cs="Times New Roman"/>
          <w:sz w:val="24"/>
          <w:szCs w:val="24"/>
        </w:rPr>
        <w:t>ters ótimo</w:t>
      </w:r>
      <w:r w:rsidR="003F3BE6">
        <w:rPr>
          <w:rFonts w:ascii="Times New Roman" w:hAnsi="Times New Roman" w:cs="Times New Roman"/>
          <w:sz w:val="24"/>
          <w:szCs w:val="24"/>
        </w:rPr>
        <w:t xml:space="preserve"> ocorre quando um número adicional não gera redução significativa no índice</w:t>
      </w:r>
      <w:r w:rsidR="006B4621">
        <w:rPr>
          <w:rFonts w:ascii="Times New Roman" w:hAnsi="Times New Roman" w:cs="Times New Roman"/>
          <w:sz w:val="24"/>
          <w:szCs w:val="24"/>
        </w:rPr>
        <w:t>, o que pode ser observado entre três e quatro clusters</w:t>
      </w:r>
      <w:r w:rsidR="003F3BE6">
        <w:rPr>
          <w:rFonts w:ascii="Times New Roman" w:hAnsi="Times New Roman" w:cs="Times New Roman"/>
          <w:sz w:val="24"/>
          <w:szCs w:val="24"/>
        </w:rPr>
        <w:t>.</w:t>
      </w:r>
      <w:r w:rsidR="00BD37E2">
        <w:rPr>
          <w:rFonts w:ascii="Times New Roman" w:hAnsi="Times New Roman" w:cs="Times New Roman"/>
          <w:sz w:val="24"/>
          <w:szCs w:val="24"/>
        </w:rPr>
        <w:t xml:space="preserve"> </w:t>
      </w:r>
    </w:p>
    <w:p w14:paraId="17F4A004" w14:textId="77777777" w:rsidR="0021736A" w:rsidRDefault="0021736A" w:rsidP="00B22C0F">
      <w:pPr>
        <w:spacing w:line="360" w:lineRule="auto"/>
        <w:ind w:firstLine="709"/>
        <w:contextualSpacing/>
        <w:jc w:val="both"/>
        <w:rPr>
          <w:rFonts w:ascii="Times New Roman" w:hAnsi="Times New Roman" w:cs="Times New Roman"/>
          <w:sz w:val="24"/>
          <w:szCs w:val="24"/>
        </w:rPr>
      </w:pPr>
    </w:p>
    <w:p w14:paraId="4954622D" w14:textId="12BC1221" w:rsidR="00CA49A7" w:rsidRDefault="00CA49A7" w:rsidP="00BD37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Figura 2 </w:t>
      </w:r>
      <w:r w:rsidR="00BD37E2">
        <w:rPr>
          <w:rFonts w:ascii="Times New Roman" w:hAnsi="Times New Roman" w:cs="Times New Roman"/>
          <w:sz w:val="24"/>
          <w:szCs w:val="24"/>
        </w:rPr>
        <w:t>–</w:t>
      </w:r>
      <w:r>
        <w:rPr>
          <w:rFonts w:ascii="Times New Roman" w:hAnsi="Times New Roman" w:cs="Times New Roman"/>
          <w:sz w:val="24"/>
          <w:szCs w:val="24"/>
        </w:rPr>
        <w:t xml:space="preserve"> </w:t>
      </w:r>
      <w:r w:rsidR="00BD37E2">
        <w:rPr>
          <w:rFonts w:ascii="Times New Roman" w:hAnsi="Times New Roman" w:cs="Times New Roman"/>
          <w:sz w:val="24"/>
          <w:szCs w:val="24"/>
        </w:rPr>
        <w:t xml:space="preserve">Número ótimo de clusters de acordo com </w:t>
      </w:r>
      <w:proofErr w:type="spellStart"/>
      <w:r w:rsidR="00BD37E2">
        <w:rPr>
          <w:rFonts w:ascii="Times New Roman" w:hAnsi="Times New Roman" w:cs="Times New Roman"/>
          <w:sz w:val="24"/>
          <w:szCs w:val="24"/>
        </w:rPr>
        <w:t>Elbow</w:t>
      </w:r>
      <w:proofErr w:type="spellEnd"/>
      <w:r w:rsidR="00BD37E2">
        <w:rPr>
          <w:rFonts w:ascii="Times New Roman" w:hAnsi="Times New Roman" w:cs="Times New Roman"/>
          <w:sz w:val="24"/>
          <w:szCs w:val="24"/>
        </w:rPr>
        <w:t xml:space="preserve"> </w:t>
      </w:r>
      <w:proofErr w:type="spellStart"/>
      <w:r w:rsidR="00BD37E2">
        <w:rPr>
          <w:rFonts w:ascii="Times New Roman" w:hAnsi="Times New Roman" w:cs="Times New Roman"/>
          <w:sz w:val="24"/>
          <w:szCs w:val="24"/>
        </w:rPr>
        <w:t>Method</w:t>
      </w:r>
      <w:proofErr w:type="spellEnd"/>
      <w:r w:rsidR="00BD37E2">
        <w:rPr>
          <w:rFonts w:ascii="Times New Roman" w:hAnsi="Times New Roman" w:cs="Times New Roman"/>
          <w:sz w:val="24"/>
          <w:szCs w:val="24"/>
        </w:rPr>
        <w:t>.</w:t>
      </w:r>
    </w:p>
    <w:p w14:paraId="00A3DC75" w14:textId="327411FD" w:rsidR="00C7428B" w:rsidRDefault="00F57F26" w:rsidP="00BD37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29E2E5D0" wp14:editId="31B6FCEF">
            <wp:extent cx="4933315" cy="3699986"/>
            <wp:effectExtent l="19050" t="19050" r="1968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164" cy="3706623"/>
                    </a:xfrm>
                    <a:prstGeom prst="rect">
                      <a:avLst/>
                    </a:prstGeom>
                    <a:ln>
                      <a:solidFill>
                        <a:schemeClr val="tx1"/>
                      </a:solidFill>
                    </a:ln>
                  </pic:spPr>
                </pic:pic>
              </a:graphicData>
            </a:graphic>
          </wp:inline>
        </w:drawing>
      </w:r>
    </w:p>
    <w:p w14:paraId="0D6C8939" w14:textId="13F6484B" w:rsidR="00BD37E2" w:rsidRPr="0021736A" w:rsidRDefault="00BD37E2" w:rsidP="00BD37E2">
      <w:pPr>
        <w:spacing w:after="0" w:line="240" w:lineRule="auto"/>
        <w:jc w:val="both"/>
        <w:rPr>
          <w:rFonts w:ascii="Times New Roman" w:hAnsi="Times New Roman" w:cs="Times New Roman"/>
          <w:sz w:val="20"/>
          <w:szCs w:val="20"/>
        </w:rPr>
      </w:pPr>
      <w:r w:rsidRPr="0021736A">
        <w:rPr>
          <w:rFonts w:ascii="Times New Roman" w:hAnsi="Times New Roman" w:cs="Times New Roman"/>
          <w:sz w:val="20"/>
          <w:szCs w:val="20"/>
        </w:rPr>
        <w:t>Fonte: elaborado pelos autores.</w:t>
      </w:r>
    </w:p>
    <w:p w14:paraId="34A25A58" w14:textId="77777777" w:rsidR="00BD37E2" w:rsidRPr="00BD37E2" w:rsidRDefault="00BD37E2" w:rsidP="00BD37E2">
      <w:pPr>
        <w:spacing w:after="0" w:line="240" w:lineRule="auto"/>
        <w:jc w:val="both"/>
        <w:rPr>
          <w:rFonts w:ascii="Times New Roman" w:hAnsi="Times New Roman" w:cs="Times New Roman"/>
        </w:rPr>
      </w:pPr>
    </w:p>
    <w:p w14:paraId="0060B0A4" w14:textId="54103921" w:rsidR="00355A1E" w:rsidRDefault="001C348F" w:rsidP="0009331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Figura 1</w:t>
      </w:r>
      <w:r w:rsidR="005A2560">
        <w:rPr>
          <w:rFonts w:ascii="Times New Roman" w:hAnsi="Times New Roman" w:cs="Times New Roman"/>
          <w:sz w:val="24"/>
          <w:szCs w:val="24"/>
        </w:rPr>
        <w:t xml:space="preserve"> mostra os gráficos de índices</w:t>
      </w:r>
      <w:r w:rsidR="008C587C">
        <w:rPr>
          <w:rFonts w:ascii="Times New Roman" w:hAnsi="Times New Roman" w:cs="Times New Roman"/>
          <w:sz w:val="24"/>
          <w:szCs w:val="24"/>
        </w:rPr>
        <w:t xml:space="preserve"> dividido de acordo com os clusters que foram delimitados, que </w:t>
      </w:r>
      <w:r w:rsidR="00271F67">
        <w:rPr>
          <w:rFonts w:ascii="Times New Roman" w:hAnsi="Times New Roman" w:cs="Times New Roman"/>
          <w:sz w:val="24"/>
          <w:szCs w:val="24"/>
        </w:rPr>
        <w:t>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Pr="00673BAF">
        <w:rPr>
          <w:rFonts w:ascii="Times New Roman" w:hAnsi="Times New Roman" w:cs="Times New Roman"/>
          <w:b/>
          <w:bCs/>
          <w:sz w:val="24"/>
          <w:szCs w:val="24"/>
        </w:rPr>
        <w:t>persistentes</w:t>
      </w:r>
      <w:r>
        <w:rPr>
          <w:rFonts w:ascii="Times New Roman" w:hAnsi="Times New Roman" w:cs="Times New Roman"/>
          <w:sz w:val="24"/>
          <w:szCs w:val="24"/>
        </w:rPr>
        <w:t xml:space="preserve">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7973B237"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w:t>
      </w:r>
      <w:r w:rsidR="004534F4" w:rsidRPr="00673BAF">
        <w:rPr>
          <w:rFonts w:ascii="Times New Roman" w:hAnsi="Times New Roman" w:cs="Times New Roman"/>
          <w:b/>
          <w:bCs/>
          <w:sz w:val="24"/>
          <w:szCs w:val="24"/>
        </w:rPr>
        <w:t>necessidade</w:t>
      </w:r>
      <w:r w:rsidR="004534F4">
        <w:rPr>
          <w:rFonts w:ascii="Times New Roman" w:hAnsi="Times New Roman" w:cs="Times New Roman"/>
          <w:sz w:val="24"/>
          <w:szCs w:val="24"/>
        </w:rPr>
        <w:t xml:space="preserve"> – padrões de trajetórias ocupacionais caracterizadas por longos períodos no </w:t>
      </w:r>
      <w:r w:rsidR="00B006A2">
        <w:rPr>
          <w:rFonts w:ascii="Times New Roman" w:hAnsi="Times New Roman" w:cs="Times New Roman"/>
          <w:sz w:val="24"/>
          <w:szCs w:val="24"/>
        </w:rPr>
        <w:t>desemprego/inatividade e</w:t>
      </w:r>
      <w:r w:rsidR="00497C9F">
        <w:rPr>
          <w:rFonts w:ascii="Times New Roman" w:hAnsi="Times New Roman" w:cs="Times New Roman"/>
          <w:sz w:val="24"/>
          <w:szCs w:val="24"/>
        </w:rPr>
        <w:t>m</w:t>
      </w:r>
      <w:r w:rsidR="00B006A2">
        <w:rPr>
          <w:rFonts w:ascii="Times New Roman" w:hAnsi="Times New Roman" w:cs="Times New Roman"/>
          <w:sz w:val="24"/>
          <w:szCs w:val="24"/>
        </w:rPr>
        <w:t xml:space="preserve"> que eventualmente </w:t>
      </w:r>
      <w:r w:rsidR="00497C9F">
        <w:rPr>
          <w:rFonts w:ascii="Times New Roman" w:hAnsi="Times New Roman" w:cs="Times New Roman"/>
          <w:sz w:val="24"/>
          <w:szCs w:val="24"/>
        </w:rPr>
        <w:t xml:space="preserve">ocorre </w:t>
      </w:r>
      <w:r w:rsidR="00B006A2">
        <w:rPr>
          <w:rFonts w:ascii="Times New Roman" w:hAnsi="Times New Roman" w:cs="Times New Roman"/>
          <w:sz w:val="24"/>
          <w:szCs w:val="24"/>
        </w:rPr>
        <w:t>exerc</w:t>
      </w:r>
      <w:r w:rsidR="00497C9F">
        <w:rPr>
          <w:rFonts w:ascii="Times New Roman" w:hAnsi="Times New Roman" w:cs="Times New Roman"/>
          <w:sz w:val="24"/>
          <w:szCs w:val="24"/>
        </w:rPr>
        <w:t>ício de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6688D201"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sidRPr="00673BAF">
        <w:rPr>
          <w:rFonts w:ascii="Times New Roman" w:hAnsi="Times New Roman" w:cs="Times New Roman"/>
          <w:b/>
          <w:bCs/>
          <w:sz w:val="24"/>
          <w:szCs w:val="24"/>
        </w:rPr>
        <w:t>intermitentes</w:t>
      </w:r>
      <w:r w:rsidR="007122F0">
        <w:rPr>
          <w:rFonts w:ascii="Times New Roman" w:hAnsi="Times New Roman" w:cs="Times New Roman"/>
          <w:sz w:val="24"/>
          <w:szCs w:val="24"/>
        </w:rPr>
        <w:t xml:space="preserve"> – padrões de trajetórias ocupacionais caracterizadas por longos períodos </w:t>
      </w:r>
      <w:r w:rsidR="00497C9F">
        <w:rPr>
          <w:rFonts w:ascii="Times New Roman" w:hAnsi="Times New Roman" w:cs="Times New Roman"/>
          <w:sz w:val="24"/>
          <w:szCs w:val="24"/>
        </w:rPr>
        <w:t xml:space="preserve">de pessoas </w:t>
      </w:r>
      <w:r w:rsidR="005437B2">
        <w:rPr>
          <w:rFonts w:ascii="Times New Roman" w:hAnsi="Times New Roman" w:cs="Times New Roman"/>
          <w:sz w:val="24"/>
          <w:szCs w:val="24"/>
        </w:rPr>
        <w:t>empregad</w:t>
      </w:r>
      <w:r w:rsidR="00497C9F">
        <w:rPr>
          <w:rFonts w:ascii="Times New Roman" w:hAnsi="Times New Roman" w:cs="Times New Roman"/>
          <w:sz w:val="24"/>
          <w:szCs w:val="24"/>
        </w:rPr>
        <w:t>a</w:t>
      </w:r>
      <w:r w:rsidR="005437B2">
        <w:rPr>
          <w:rFonts w:ascii="Times New Roman" w:hAnsi="Times New Roman" w:cs="Times New Roman"/>
          <w:sz w:val="24"/>
          <w:szCs w:val="24"/>
        </w:rPr>
        <w:t>s no setor privado</w:t>
      </w:r>
      <w:r w:rsidR="007122F0">
        <w:rPr>
          <w:rFonts w:ascii="Times New Roman" w:hAnsi="Times New Roman" w:cs="Times New Roman"/>
          <w:sz w:val="24"/>
          <w:szCs w:val="24"/>
        </w:rPr>
        <w:t xml:space="preserve"> e que eventualmente exerce</w:t>
      </w:r>
      <w:r w:rsidR="00497C9F">
        <w:rPr>
          <w:rFonts w:ascii="Times New Roman" w:hAnsi="Times New Roman" w:cs="Times New Roman"/>
          <w:sz w:val="24"/>
          <w:szCs w:val="24"/>
        </w:rPr>
        <w:t>m</w:t>
      </w:r>
      <w:r w:rsidR="007122F0">
        <w:rPr>
          <w:rFonts w:ascii="Times New Roman" w:hAnsi="Times New Roman" w:cs="Times New Roman"/>
          <w:sz w:val="24"/>
          <w:szCs w:val="24"/>
        </w:rPr>
        <w:t xml:space="preserv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2BC6F2CD" w14:textId="77777777" w:rsidR="006766B7" w:rsidRDefault="006766B7" w:rsidP="003860CB">
      <w:pPr>
        <w:rPr>
          <w:rFonts w:ascii="Times New Roman" w:hAnsi="Times New Roman" w:cs="Times New Roman"/>
          <w:b/>
          <w:bCs/>
          <w:sz w:val="24"/>
          <w:szCs w:val="24"/>
        </w:rPr>
      </w:pPr>
    </w:p>
    <w:p w14:paraId="440D69E6" w14:textId="22DCB42C"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t xml:space="preserve">Figura </w:t>
      </w:r>
      <w:r w:rsidR="00BD37E2">
        <w:rPr>
          <w:rFonts w:ascii="Times New Roman" w:hAnsi="Times New Roman" w:cs="Times New Roman"/>
          <w:sz w:val="24"/>
          <w:szCs w:val="24"/>
        </w:rPr>
        <w:t>3</w:t>
      </w:r>
      <w:r w:rsidRPr="00CF1492">
        <w:rPr>
          <w:rFonts w:ascii="Times New Roman" w:hAnsi="Times New Roman" w:cs="Times New Roman"/>
          <w:sz w:val="24"/>
          <w:szCs w:val="24"/>
        </w:rPr>
        <w:t xml:space="preserve">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8"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628AD1F3" w14:textId="21356D88" w:rsidR="002F1379"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Os </w:t>
      </w:r>
      <w:r w:rsidR="00497C9F">
        <w:rPr>
          <w:rFonts w:ascii="Times New Roman" w:hAnsi="Times New Roman" w:cs="Times New Roman"/>
          <w:sz w:val="24"/>
          <w:szCs w:val="24"/>
        </w:rPr>
        <w:t>e</w:t>
      </w:r>
      <w:r w:rsidR="00384945">
        <w:rPr>
          <w:rFonts w:ascii="Times New Roman" w:hAnsi="Times New Roman" w:cs="Times New Roman"/>
          <w:sz w:val="24"/>
          <w:szCs w:val="24"/>
        </w:rPr>
        <w:t xml:space="preserv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w:t>
      </w:r>
      <w:r w:rsidR="00074F30">
        <w:rPr>
          <w:rFonts w:ascii="Times New Roman" w:hAnsi="Times New Roman" w:cs="Times New Roman"/>
          <w:sz w:val="24"/>
          <w:szCs w:val="24"/>
        </w:rPr>
        <w:t>Com relação aos TCP por necessidade, os estados líderes em proporção são</w:t>
      </w:r>
      <w:r w:rsidR="00B9394B">
        <w:rPr>
          <w:rFonts w:ascii="Times New Roman" w:hAnsi="Times New Roman" w:cs="Times New Roman"/>
          <w:sz w:val="24"/>
          <w:szCs w:val="24"/>
        </w:rPr>
        <w:t>,</w:t>
      </w:r>
      <w:r w:rsidR="00074F30">
        <w:rPr>
          <w:rFonts w:ascii="Times New Roman" w:hAnsi="Times New Roman" w:cs="Times New Roman"/>
          <w:sz w:val="24"/>
          <w:szCs w:val="24"/>
        </w:rPr>
        <w:t xml:space="preserve"> </w:t>
      </w:r>
      <w:r w:rsidR="003B0268">
        <w:rPr>
          <w:rFonts w:ascii="Times New Roman" w:hAnsi="Times New Roman" w:cs="Times New Roman"/>
          <w:sz w:val="24"/>
          <w:szCs w:val="24"/>
        </w:rPr>
        <w:t>Maranhão (43%) e Ceará (38%)</w:t>
      </w:r>
      <w:r w:rsidR="003B2338">
        <w:rPr>
          <w:rFonts w:ascii="Times New Roman" w:hAnsi="Times New Roman" w:cs="Times New Roman"/>
          <w:sz w:val="24"/>
          <w:szCs w:val="24"/>
        </w:rPr>
        <w:t>, ambos situados na região Nordeste.</w:t>
      </w:r>
      <w:r w:rsidR="00E909BF">
        <w:rPr>
          <w:rFonts w:ascii="Times New Roman" w:hAnsi="Times New Roman" w:cs="Times New Roman"/>
          <w:sz w:val="24"/>
          <w:szCs w:val="24"/>
        </w:rPr>
        <w:t xml:space="preserve"> E por último, os Intermitentes, </w:t>
      </w:r>
      <w:r w:rsidR="004B21CC">
        <w:rPr>
          <w:rFonts w:ascii="Times New Roman" w:hAnsi="Times New Roman" w:cs="Times New Roman"/>
          <w:sz w:val="24"/>
          <w:szCs w:val="24"/>
        </w:rPr>
        <w:t>os maiores percentuais são nos estados Roraima (33%) e Distrito Federal (</w:t>
      </w:r>
      <w:r w:rsidR="00FB084E">
        <w:rPr>
          <w:rFonts w:ascii="Times New Roman" w:hAnsi="Times New Roman" w:cs="Times New Roman"/>
          <w:sz w:val="24"/>
          <w:szCs w:val="24"/>
        </w:rPr>
        <w:t>31%).</w:t>
      </w:r>
    </w:p>
    <w:p w14:paraId="40CA553A" w14:textId="40C58DDC"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2</w:t>
      </w:r>
      <w:r w:rsidRPr="00CF1492">
        <w:rPr>
          <w:rFonts w:ascii="Times New Roman" w:hAnsi="Times New Roman" w:cs="Times New Roman"/>
          <w:sz w:val="24"/>
          <w:szCs w:val="24"/>
        </w:rPr>
        <w:t xml:space="preserve"> – </w:t>
      </w:r>
      <w:r>
        <w:rPr>
          <w:rFonts w:ascii="Times New Roman" w:hAnsi="Times New Roman" w:cs="Times New Roman"/>
          <w:sz w:val="24"/>
          <w:szCs w:val="24"/>
        </w:rPr>
        <w:t>Proporção dos grupos por estado</w:t>
      </w:r>
    </w:p>
    <w:p w14:paraId="79B5ACA9" w14:textId="1E0C8DDE" w:rsidR="00D31C83" w:rsidRDefault="006375A0" w:rsidP="002F3481">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eastAsia="pt-BR"/>
        </w:rPr>
        <w:lastRenderedPageBreak/>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1F80C45A" w14:textId="7F0F77B1" w:rsidR="00254637" w:rsidRDefault="006B3F4A" w:rsidP="002F3481">
      <w:pPr>
        <w:spacing w:line="360" w:lineRule="auto"/>
        <w:jc w:val="both"/>
        <w:rPr>
          <w:rFonts w:ascii="Times New Roman" w:hAnsi="Times New Roman" w:cs="Times New Roman"/>
          <w:sz w:val="20"/>
          <w:szCs w:val="20"/>
        </w:rPr>
      </w:pPr>
      <w:r>
        <w:rPr>
          <w:rFonts w:ascii="Times New Roman" w:hAnsi="Times New Roman" w:cs="Times New Roman"/>
          <w:sz w:val="20"/>
          <w:szCs w:val="20"/>
        </w:rPr>
        <w:tab/>
        <w:t xml:space="preserve">A </w:t>
      </w:r>
      <w:r w:rsidR="000F140D">
        <w:rPr>
          <w:rFonts w:ascii="Times New Roman" w:hAnsi="Times New Roman" w:cs="Times New Roman"/>
          <w:sz w:val="20"/>
          <w:szCs w:val="20"/>
        </w:rPr>
        <w:t xml:space="preserve">Figura 3 mostra o mapa mostrando os percentuais de trabalhadores por conta própria por necessidade por unidade federativa. </w:t>
      </w:r>
      <w:r w:rsidR="006D2011">
        <w:rPr>
          <w:rFonts w:ascii="Times New Roman" w:hAnsi="Times New Roman" w:cs="Times New Roman"/>
          <w:sz w:val="20"/>
          <w:szCs w:val="20"/>
        </w:rPr>
        <w:t xml:space="preserve">É possível ter uma perspectiva mais regional, observa-se, por exemplo, uma proporção maior nos estados do Norte e Nordeste, sendo o maior </w:t>
      </w:r>
      <w:r w:rsidR="00FE5702">
        <w:rPr>
          <w:rFonts w:ascii="Times New Roman" w:hAnsi="Times New Roman" w:cs="Times New Roman"/>
          <w:sz w:val="20"/>
          <w:szCs w:val="20"/>
        </w:rPr>
        <w:t xml:space="preserve">o Maranhão com 43%. E os menores percentuais, no Sul </w:t>
      </w:r>
      <w:r w:rsidR="00AB2289">
        <w:rPr>
          <w:rFonts w:ascii="Times New Roman" w:hAnsi="Times New Roman" w:cs="Times New Roman"/>
          <w:sz w:val="20"/>
          <w:szCs w:val="20"/>
        </w:rPr>
        <w:t xml:space="preserve">e Sudeste, sendo o menor </w:t>
      </w:r>
      <w:r w:rsidR="00E26238">
        <w:rPr>
          <w:rFonts w:ascii="Times New Roman" w:hAnsi="Times New Roman" w:cs="Times New Roman"/>
          <w:sz w:val="20"/>
          <w:szCs w:val="20"/>
        </w:rPr>
        <w:t>o estado de Santa Catarina com 12%. Os estados do Centro-Oeste apresentam valores</w:t>
      </w:r>
      <w:r w:rsidR="00254637">
        <w:rPr>
          <w:rFonts w:ascii="Times New Roman" w:hAnsi="Times New Roman" w:cs="Times New Roman"/>
          <w:sz w:val="20"/>
          <w:szCs w:val="20"/>
        </w:rPr>
        <w:t xml:space="preserve"> medianos.</w:t>
      </w:r>
    </w:p>
    <w:p w14:paraId="5FE0B984" w14:textId="0659062C" w:rsidR="00254637" w:rsidRPr="00254637" w:rsidRDefault="00254637" w:rsidP="00254637">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2</w:t>
      </w:r>
      <w:r w:rsidRPr="00CF1492">
        <w:rPr>
          <w:rFonts w:ascii="Times New Roman" w:hAnsi="Times New Roman" w:cs="Times New Roman"/>
          <w:sz w:val="24"/>
          <w:szCs w:val="24"/>
        </w:rPr>
        <w:t xml:space="preserve"> – </w:t>
      </w:r>
      <w:r>
        <w:rPr>
          <w:rFonts w:ascii="Times New Roman" w:hAnsi="Times New Roman" w:cs="Times New Roman"/>
          <w:sz w:val="24"/>
          <w:szCs w:val="24"/>
        </w:rPr>
        <w:t>Proporção dos grupos por estado</w:t>
      </w:r>
    </w:p>
    <w:p w14:paraId="6C91BE50" w14:textId="0FA4DE2A" w:rsidR="0025420F" w:rsidRPr="0025420F" w:rsidRDefault="00215484" w:rsidP="002F3481">
      <w:pPr>
        <w:spacing w:line="360" w:lineRule="auto"/>
        <w:jc w:val="both"/>
        <w:rPr>
          <w:rFonts w:ascii="Times New Roman" w:hAnsi="Times New Roman" w:cs="Times New Roman"/>
          <w:b/>
          <w:sz w:val="20"/>
          <w:szCs w:val="20"/>
        </w:rPr>
      </w:pPr>
      <w:r>
        <w:rPr>
          <w:rFonts w:ascii="Times New Roman" w:hAnsi="Times New Roman" w:cs="Times New Roman"/>
          <w:b/>
          <w:noProof/>
          <w:sz w:val="20"/>
          <w:szCs w:val="20"/>
          <w:lang w:eastAsia="pt-BR"/>
        </w:rPr>
        <w:drawing>
          <wp:inline distT="0" distB="0" distL="0" distR="0" wp14:anchorId="42EBB298" wp14:editId="2F348FA1">
            <wp:extent cx="5399898" cy="3261692"/>
            <wp:effectExtent l="19050" t="19050" r="10795" b="152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u_mapa_necessidade.png"/>
                    <pic:cNvPicPr/>
                  </pic:nvPicPr>
                  <pic:blipFill rotWithShape="1">
                    <a:blip r:embed="rId10" cstate="print">
                      <a:extLst>
                        <a:ext uri="{28A0092B-C50C-407E-A947-70E740481C1C}">
                          <a14:useLocalDpi xmlns:a14="http://schemas.microsoft.com/office/drawing/2010/main" val="0"/>
                        </a:ext>
                      </a:extLst>
                    </a:blip>
                    <a:srcRect t="23252" b="23057"/>
                    <a:stretch/>
                  </pic:blipFill>
                  <pic:spPr bwMode="auto">
                    <a:xfrm>
                      <a:off x="0" y="0"/>
                      <a:ext cx="5400040" cy="32617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8864324" w14:textId="5DBA4503" w:rsidR="003C33E9" w:rsidRDefault="00BD7B60"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B6B0C">
        <w:rPr>
          <w:rFonts w:ascii="Times New Roman" w:hAnsi="Times New Roman" w:cs="Times New Roman"/>
          <w:sz w:val="24"/>
          <w:szCs w:val="24"/>
        </w:rPr>
        <w:t>A Figura 3 mostra um gráfico de dispersão entre</w:t>
      </w:r>
      <w:r w:rsidR="00BD4603">
        <w:rPr>
          <w:rFonts w:ascii="Times New Roman" w:hAnsi="Times New Roman" w:cs="Times New Roman"/>
          <w:sz w:val="24"/>
          <w:szCs w:val="24"/>
        </w:rPr>
        <w:t xml:space="preserve"> o percentual de TCP por necessidade e o Índice de Desenvolvimento Humano (IDH) dos estados brasileiros.</w:t>
      </w:r>
      <w:r w:rsidR="00751780">
        <w:rPr>
          <w:rFonts w:ascii="Times New Roman" w:hAnsi="Times New Roman" w:cs="Times New Roman"/>
          <w:sz w:val="24"/>
          <w:szCs w:val="24"/>
        </w:rPr>
        <w:t xml:space="preserve"> O </w:t>
      </w:r>
      <w:r w:rsidR="00DA2538">
        <w:rPr>
          <w:rFonts w:ascii="Times New Roman" w:hAnsi="Times New Roman" w:cs="Times New Roman"/>
          <w:sz w:val="24"/>
          <w:szCs w:val="24"/>
        </w:rPr>
        <w:t>Maranhão que possui o menor IDH, é também o maior percentual</w:t>
      </w:r>
      <w:r w:rsidR="005E4CA9">
        <w:rPr>
          <w:rFonts w:ascii="Times New Roman" w:hAnsi="Times New Roman" w:cs="Times New Roman"/>
          <w:sz w:val="24"/>
          <w:szCs w:val="24"/>
        </w:rPr>
        <w:t xml:space="preserve"> de conta-própria por necessidade. Estados do Sul</w:t>
      </w:r>
      <w:r w:rsidR="00A81A9C">
        <w:rPr>
          <w:rFonts w:ascii="Times New Roman" w:hAnsi="Times New Roman" w:cs="Times New Roman"/>
          <w:sz w:val="24"/>
          <w:szCs w:val="24"/>
        </w:rPr>
        <w:t xml:space="preserve"> e Sudeste</w:t>
      </w:r>
      <w:r w:rsidR="005E4CA9">
        <w:rPr>
          <w:rFonts w:ascii="Times New Roman" w:hAnsi="Times New Roman" w:cs="Times New Roman"/>
          <w:sz w:val="24"/>
          <w:szCs w:val="24"/>
        </w:rPr>
        <w:t xml:space="preserve"> que possuem</w:t>
      </w:r>
      <w:r w:rsidR="007E4989">
        <w:rPr>
          <w:rFonts w:ascii="Times New Roman" w:hAnsi="Times New Roman" w:cs="Times New Roman"/>
          <w:sz w:val="24"/>
          <w:szCs w:val="24"/>
        </w:rPr>
        <w:t xml:space="preserve"> uma</w:t>
      </w:r>
      <w:r w:rsidR="005E4CA9">
        <w:rPr>
          <w:rFonts w:ascii="Times New Roman" w:hAnsi="Times New Roman" w:cs="Times New Roman"/>
          <w:sz w:val="24"/>
          <w:szCs w:val="24"/>
        </w:rPr>
        <w:t xml:space="preserve"> </w:t>
      </w:r>
      <w:r w:rsidR="00A81A9C">
        <w:rPr>
          <w:rFonts w:ascii="Times New Roman" w:hAnsi="Times New Roman" w:cs="Times New Roman"/>
          <w:sz w:val="24"/>
          <w:szCs w:val="24"/>
        </w:rPr>
        <w:t xml:space="preserve">maior </w:t>
      </w:r>
      <w:r w:rsidR="005E4CA9">
        <w:rPr>
          <w:rFonts w:ascii="Times New Roman" w:hAnsi="Times New Roman" w:cs="Times New Roman"/>
          <w:sz w:val="24"/>
          <w:szCs w:val="24"/>
        </w:rPr>
        <w:t>média do índice, possuem baixos níveis</w:t>
      </w:r>
      <w:r w:rsidR="00A81A9C">
        <w:rPr>
          <w:rFonts w:ascii="Times New Roman" w:hAnsi="Times New Roman" w:cs="Times New Roman"/>
          <w:sz w:val="24"/>
          <w:szCs w:val="24"/>
        </w:rPr>
        <w:t xml:space="preserve"> deste perfil de tr</w:t>
      </w:r>
      <w:r w:rsidR="007E4989">
        <w:rPr>
          <w:rFonts w:ascii="Times New Roman" w:hAnsi="Times New Roman" w:cs="Times New Roman"/>
          <w:sz w:val="24"/>
          <w:szCs w:val="24"/>
        </w:rPr>
        <w:t>a</w:t>
      </w:r>
      <w:r w:rsidR="00A81A9C">
        <w:rPr>
          <w:rFonts w:ascii="Times New Roman" w:hAnsi="Times New Roman" w:cs="Times New Roman"/>
          <w:sz w:val="24"/>
          <w:szCs w:val="24"/>
        </w:rPr>
        <w:t>j</w:t>
      </w:r>
      <w:r w:rsidR="007E4989">
        <w:rPr>
          <w:rFonts w:ascii="Times New Roman" w:hAnsi="Times New Roman" w:cs="Times New Roman"/>
          <w:sz w:val="24"/>
          <w:szCs w:val="24"/>
        </w:rPr>
        <w:t>e</w:t>
      </w:r>
      <w:r w:rsidR="00A81A9C">
        <w:rPr>
          <w:rFonts w:ascii="Times New Roman" w:hAnsi="Times New Roman" w:cs="Times New Roman"/>
          <w:sz w:val="24"/>
          <w:szCs w:val="24"/>
        </w:rPr>
        <w:t>tórias.</w:t>
      </w:r>
      <w:r w:rsidR="00641919">
        <w:rPr>
          <w:rFonts w:ascii="Times New Roman" w:hAnsi="Times New Roman" w:cs="Times New Roman"/>
          <w:sz w:val="24"/>
          <w:szCs w:val="24"/>
        </w:rPr>
        <w:t xml:space="preserve"> A aparente associação entre as variáveis é confirmada através do teste de correlação de </w:t>
      </w:r>
      <w:proofErr w:type="spellStart"/>
      <w:r w:rsidR="00641919">
        <w:rPr>
          <w:rFonts w:ascii="Times New Roman" w:hAnsi="Times New Roman" w:cs="Times New Roman"/>
          <w:sz w:val="24"/>
          <w:szCs w:val="24"/>
        </w:rPr>
        <w:t>kendall</w:t>
      </w:r>
      <w:proofErr w:type="spellEnd"/>
      <w:r w:rsidR="00641919">
        <w:rPr>
          <w:rFonts w:ascii="Times New Roman" w:hAnsi="Times New Roman" w:cs="Times New Roman"/>
          <w:sz w:val="24"/>
          <w:szCs w:val="24"/>
        </w:rPr>
        <w:t>, que mostra uma relação negativa moderada</w:t>
      </w:r>
      <w:r w:rsidR="000C1050">
        <w:rPr>
          <w:rFonts w:ascii="Times New Roman" w:hAnsi="Times New Roman" w:cs="Times New Roman"/>
          <w:sz w:val="24"/>
          <w:szCs w:val="24"/>
        </w:rPr>
        <w:t xml:space="preserve"> (r = -0.458, p &lt; 0.01)</w:t>
      </w:r>
      <w:r w:rsidR="00641919">
        <w:rPr>
          <w:rFonts w:ascii="Times New Roman" w:hAnsi="Times New Roman" w:cs="Times New Roman"/>
          <w:sz w:val="24"/>
          <w:szCs w:val="24"/>
        </w:rPr>
        <w:t>, quanto</w:t>
      </w:r>
      <w:r w:rsidR="003C33E9">
        <w:rPr>
          <w:rFonts w:ascii="Times New Roman" w:hAnsi="Times New Roman" w:cs="Times New Roman"/>
          <w:sz w:val="24"/>
          <w:szCs w:val="24"/>
        </w:rPr>
        <w:t xml:space="preserve"> menor o IDH, maior é o percentual de trajetórias caracterizadas pelo desemprego/inatividade.</w:t>
      </w:r>
    </w:p>
    <w:p w14:paraId="13F7535E" w14:textId="03DD1DFF"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3</w:t>
      </w:r>
      <w:r w:rsidRPr="00CF1492">
        <w:rPr>
          <w:rFonts w:ascii="Times New Roman" w:hAnsi="Times New Roman" w:cs="Times New Roman"/>
          <w:sz w:val="24"/>
          <w:szCs w:val="24"/>
        </w:rPr>
        <w:t xml:space="preserve"> – </w:t>
      </w:r>
      <w:r>
        <w:rPr>
          <w:rFonts w:ascii="Times New Roman" w:hAnsi="Times New Roman" w:cs="Times New Roman"/>
          <w:sz w:val="24"/>
          <w:szCs w:val="24"/>
        </w:rPr>
        <w:t>Correlação entre</w:t>
      </w:r>
      <w:r w:rsidR="00AB2DA2">
        <w:rPr>
          <w:rFonts w:ascii="Times New Roman" w:hAnsi="Times New Roman" w:cs="Times New Roman"/>
          <w:sz w:val="24"/>
          <w:szCs w:val="24"/>
        </w:rPr>
        <w:t xml:space="preserve"> IDH o percentual de TCP por necessidade</w:t>
      </w:r>
    </w:p>
    <w:p w14:paraId="35497011" w14:textId="068304DE" w:rsidR="00AB2DA2" w:rsidRDefault="003A7391" w:rsidP="002F34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66C54C9" wp14:editId="397D8E05">
            <wp:extent cx="5400040" cy="3959860"/>
            <wp:effectExtent l="19050" t="19050" r="1016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959860"/>
                    </a:xfrm>
                    <a:prstGeom prst="rect">
                      <a:avLst/>
                    </a:prstGeom>
                    <a:ln>
                      <a:solidFill>
                        <a:schemeClr val="tx1"/>
                      </a:solidFill>
                    </a:ln>
                  </pic:spPr>
                </pic:pic>
              </a:graphicData>
            </a:graphic>
          </wp:inline>
        </w:drawing>
      </w:r>
      <w:r w:rsidR="00AB2DA2" w:rsidRPr="00561F1E">
        <w:rPr>
          <w:rFonts w:ascii="Times New Roman" w:hAnsi="Times New Roman" w:cs="Times New Roman"/>
          <w:sz w:val="20"/>
          <w:szCs w:val="20"/>
        </w:rPr>
        <w:t>Fonte: elaborado pelos autores.</w:t>
      </w:r>
    </w:p>
    <w:p w14:paraId="15582C49" w14:textId="75E38A9C" w:rsidR="001F7F14" w:rsidRDefault="009A48FD" w:rsidP="00AB2D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Tabela 1 mostra as estatísticas descritivas de acordo com o padrão de </w:t>
      </w:r>
      <w:r w:rsidR="009B394C">
        <w:rPr>
          <w:rFonts w:ascii="Times New Roman" w:hAnsi="Times New Roman" w:cs="Times New Roman"/>
          <w:sz w:val="24"/>
          <w:szCs w:val="24"/>
        </w:rPr>
        <w:t>trajetória.</w:t>
      </w:r>
      <w:r>
        <w:rPr>
          <w:rFonts w:ascii="Times New Roman" w:hAnsi="Times New Roman" w:cs="Times New Roman"/>
          <w:sz w:val="24"/>
          <w:szCs w:val="24"/>
        </w:rPr>
        <w:t xml:space="preserve">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w:t>
      </w:r>
      <w:r w:rsidR="00316410">
        <w:rPr>
          <w:rFonts w:ascii="Times New Roman" w:hAnsi="Times New Roman" w:cs="Times New Roman"/>
          <w:sz w:val="24"/>
          <w:szCs w:val="24"/>
        </w:rPr>
        <w:t>a</w:t>
      </w:r>
      <w:r w:rsidR="006418F5">
        <w:rPr>
          <w:rFonts w:ascii="Times New Roman" w:hAnsi="Times New Roman" w:cs="Times New Roman"/>
          <w:sz w:val="24"/>
          <w:szCs w:val="24"/>
        </w:rPr>
        <w:t xml:space="preserve"> menor </w:t>
      </w:r>
      <w:r w:rsidR="00497C9F">
        <w:rPr>
          <w:rFonts w:ascii="Times New Roman" w:hAnsi="Times New Roman" w:cs="Times New Roman"/>
          <w:sz w:val="24"/>
          <w:szCs w:val="24"/>
        </w:rPr>
        <w:t xml:space="preserve">presença em território urbano </w:t>
      </w:r>
      <w:r w:rsidR="006418F5">
        <w:rPr>
          <w:rFonts w:ascii="Times New Roman" w:hAnsi="Times New Roman" w:cs="Times New Roman"/>
          <w:sz w:val="24"/>
          <w:szCs w:val="24"/>
        </w:rPr>
        <w:t xml:space="preserve">(79%), enquanto não há diferença </w:t>
      </w:r>
      <w:r w:rsidR="003D0EF6">
        <w:rPr>
          <w:rFonts w:ascii="Times New Roman" w:hAnsi="Times New Roman" w:cs="Times New Roman"/>
          <w:sz w:val="24"/>
          <w:szCs w:val="24"/>
        </w:rPr>
        <w:t>no percentual entre os persistentes e intermitentes (</w:t>
      </w:r>
      <w:r w:rsidR="00967396">
        <w:rPr>
          <w:rFonts w:ascii="Times New Roman" w:hAnsi="Times New Roman" w:cs="Times New Roman"/>
          <w:sz w:val="24"/>
          <w:szCs w:val="24"/>
        </w:rPr>
        <w:t>f</w:t>
      </w:r>
      <w:r w:rsidR="00874316" w:rsidRPr="00874316">
        <w:rPr>
          <w:rFonts w:ascii="Times New Roman" w:hAnsi="Times New Roman" w:cs="Times New Roman"/>
          <w:sz w:val="24"/>
          <w:szCs w:val="24"/>
        </w:rPr>
        <w:t xml:space="preserve"> = 0.</w:t>
      </w:r>
      <w:r w:rsidR="005D5476">
        <w:rPr>
          <w:rFonts w:ascii="Times New Roman" w:hAnsi="Times New Roman" w:cs="Times New Roman"/>
          <w:sz w:val="24"/>
          <w:szCs w:val="24"/>
        </w:rPr>
        <w:t>200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w:t>
      </w:r>
      <w:r w:rsidR="005D5476">
        <w:rPr>
          <w:rFonts w:ascii="Times New Roman" w:hAnsi="Times New Roman" w:cs="Times New Roman"/>
          <w:sz w:val="24"/>
          <w:szCs w:val="24"/>
        </w:rPr>
        <w:t>654</w:t>
      </w:r>
      <w:r w:rsidR="00DD4C2A">
        <w:rPr>
          <w:rFonts w:ascii="Times New Roman" w:hAnsi="Times New Roman" w:cs="Times New Roman"/>
          <w:sz w:val="24"/>
          <w:szCs w:val="24"/>
        </w:rPr>
        <w:t>).</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 xml:space="preserve">Com relação </w:t>
      </w:r>
      <w:r w:rsidR="00497C9F">
        <w:rPr>
          <w:rFonts w:ascii="Times New Roman" w:hAnsi="Times New Roman" w:cs="Times New Roman"/>
          <w:sz w:val="24"/>
          <w:szCs w:val="24"/>
        </w:rPr>
        <w:t>à</w:t>
      </w:r>
      <w:r w:rsidR="00AF5FBB">
        <w:rPr>
          <w:rFonts w:ascii="Times New Roman" w:hAnsi="Times New Roman" w:cs="Times New Roman"/>
          <w:sz w:val="24"/>
          <w:szCs w:val="24"/>
        </w:rPr>
        <w:t xml:space="preserve"> distribuição </w:t>
      </w:r>
      <w:r w:rsidR="00497C9F">
        <w:rPr>
          <w:rFonts w:ascii="Times New Roman" w:hAnsi="Times New Roman" w:cs="Times New Roman"/>
          <w:sz w:val="24"/>
          <w:szCs w:val="24"/>
        </w:rPr>
        <w:t>por</w:t>
      </w:r>
      <w:r w:rsidR="00AF5FBB">
        <w:rPr>
          <w:rFonts w:ascii="Times New Roman" w:hAnsi="Times New Roman" w:cs="Times New Roman"/>
          <w:sz w:val="24"/>
          <w:szCs w:val="24"/>
        </w:rPr>
        <w:t xml:space="preserve"> gênero</w:t>
      </w:r>
      <w:r w:rsidR="0056383B">
        <w:rPr>
          <w:rFonts w:ascii="Times New Roman" w:hAnsi="Times New Roman" w:cs="Times New Roman"/>
          <w:sz w:val="24"/>
          <w:szCs w:val="24"/>
        </w:rPr>
        <w:t xml:space="preserve">, os padrões de persistentes e intermitentes </w:t>
      </w:r>
      <w:r w:rsidR="00497C9F">
        <w:rPr>
          <w:rFonts w:ascii="Times New Roman" w:hAnsi="Times New Roman" w:cs="Times New Roman"/>
          <w:sz w:val="24"/>
          <w:szCs w:val="24"/>
        </w:rPr>
        <w:t xml:space="preserve">são </w:t>
      </w:r>
      <w:r w:rsidR="0056383B">
        <w:rPr>
          <w:rFonts w:ascii="Times New Roman" w:hAnsi="Times New Roman" w:cs="Times New Roman"/>
          <w:sz w:val="24"/>
          <w:szCs w:val="24"/>
        </w:rPr>
        <w:t>compost</w:t>
      </w:r>
      <w:r w:rsidR="00497C9F">
        <w:rPr>
          <w:rFonts w:ascii="Times New Roman" w:hAnsi="Times New Roman" w:cs="Times New Roman"/>
          <w:sz w:val="24"/>
          <w:szCs w:val="24"/>
        </w:rPr>
        <w:t>os,</w:t>
      </w:r>
      <w:r w:rsidR="0056383B">
        <w:rPr>
          <w:rFonts w:ascii="Times New Roman" w:hAnsi="Times New Roman" w:cs="Times New Roman"/>
          <w:sz w:val="24"/>
          <w:szCs w:val="24"/>
        </w:rPr>
        <w:t xml:space="preserve"> majoritariamente</w:t>
      </w:r>
      <w:r w:rsidR="00497C9F">
        <w:rPr>
          <w:rFonts w:ascii="Times New Roman" w:hAnsi="Times New Roman" w:cs="Times New Roman"/>
          <w:sz w:val="24"/>
          <w:szCs w:val="24"/>
        </w:rPr>
        <w:t>,</w:t>
      </w:r>
      <w:r w:rsidR="0056383B">
        <w:rPr>
          <w:rFonts w:ascii="Times New Roman" w:hAnsi="Times New Roman" w:cs="Times New Roman"/>
          <w:sz w:val="24"/>
          <w:szCs w:val="24"/>
        </w:rPr>
        <w:t xml:space="preserv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xml:space="preserve">, </w:t>
      </w:r>
      <w:r w:rsidR="00497C9F">
        <w:rPr>
          <w:rFonts w:ascii="Times New Roman" w:hAnsi="Times New Roman" w:cs="Times New Roman"/>
          <w:sz w:val="24"/>
          <w:szCs w:val="24"/>
        </w:rPr>
        <w:t>respectivamente. A</w:t>
      </w:r>
      <w:r w:rsidR="00CA0889">
        <w:rPr>
          <w:rFonts w:ascii="Times New Roman" w:hAnsi="Times New Roman" w:cs="Times New Roman"/>
          <w:sz w:val="24"/>
          <w:szCs w:val="24"/>
        </w:rPr>
        <w:t>s mulheres</w:t>
      </w:r>
      <w:r w:rsidR="00485CBE">
        <w:rPr>
          <w:rFonts w:ascii="Times New Roman" w:hAnsi="Times New Roman" w:cs="Times New Roman"/>
          <w:sz w:val="24"/>
          <w:szCs w:val="24"/>
        </w:rPr>
        <w:t xml:space="preserve"> </w:t>
      </w:r>
      <w:r w:rsidR="00497C9F">
        <w:rPr>
          <w:rFonts w:ascii="Times New Roman" w:hAnsi="Times New Roman" w:cs="Times New Roman"/>
          <w:sz w:val="24"/>
          <w:szCs w:val="24"/>
        </w:rPr>
        <w:t xml:space="preserve">são </w:t>
      </w:r>
      <w:r w:rsidR="00485CBE">
        <w:rPr>
          <w:rFonts w:ascii="Times New Roman" w:hAnsi="Times New Roman" w:cs="Times New Roman"/>
          <w:sz w:val="24"/>
          <w:szCs w:val="24"/>
        </w:rPr>
        <w:t xml:space="preserve">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w:t>
      </w:r>
      <w:r w:rsidR="00663EB1">
        <w:rPr>
          <w:rFonts w:ascii="Times New Roman" w:hAnsi="Times New Roman" w:cs="Times New Roman"/>
          <w:sz w:val="24"/>
          <w:szCs w:val="24"/>
        </w:rPr>
        <w:lastRenderedPageBreak/>
        <w:t xml:space="preserve">de </w:t>
      </w:r>
      <w:r w:rsidR="00497C9F">
        <w:rPr>
          <w:rFonts w:ascii="Times New Roman" w:hAnsi="Times New Roman" w:cs="Times New Roman"/>
          <w:sz w:val="24"/>
          <w:szCs w:val="24"/>
        </w:rPr>
        <w:t xml:space="preserve">trajetória </w:t>
      </w:r>
      <w:r w:rsidR="00663EB1">
        <w:rPr>
          <w:rFonts w:ascii="Times New Roman" w:hAnsi="Times New Roman" w:cs="Times New Roman"/>
          <w:sz w:val="24"/>
          <w:szCs w:val="24"/>
        </w:rPr>
        <w:t>m</w:t>
      </w:r>
      <w:r w:rsidR="00497C9F">
        <w:rPr>
          <w:rFonts w:ascii="Times New Roman" w:hAnsi="Times New Roman" w:cs="Times New Roman"/>
          <w:sz w:val="24"/>
          <w:szCs w:val="24"/>
        </w:rPr>
        <w:t>a</w:t>
      </w:r>
      <w:r w:rsidR="00663EB1">
        <w:rPr>
          <w:rFonts w:ascii="Times New Roman" w:hAnsi="Times New Roman" w:cs="Times New Roman"/>
          <w:sz w:val="24"/>
          <w:szCs w:val="24"/>
        </w:rPr>
        <w:t>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w:t>
      </w:r>
      <w:r w:rsidR="00497C9F">
        <w:rPr>
          <w:rFonts w:ascii="Times New Roman" w:hAnsi="Times New Roman" w:cs="Times New Roman"/>
          <w:sz w:val="24"/>
          <w:szCs w:val="24"/>
        </w:rPr>
        <w:t>. Já</w:t>
      </w:r>
      <w:r w:rsidR="00B21B48">
        <w:rPr>
          <w:rFonts w:ascii="Times New Roman" w:hAnsi="Times New Roman" w:cs="Times New Roman"/>
          <w:sz w:val="24"/>
          <w:szCs w:val="24"/>
        </w:rPr>
        <w:t xml:space="preserve"> os persistentes</w:t>
      </w:r>
      <w:r w:rsidR="00497C9F">
        <w:rPr>
          <w:rFonts w:ascii="Times New Roman" w:hAnsi="Times New Roman" w:cs="Times New Roman"/>
          <w:sz w:val="24"/>
          <w:szCs w:val="24"/>
        </w:rPr>
        <w:t xml:space="preserve"> são</w:t>
      </w:r>
      <w:r w:rsidR="00B21B48">
        <w:rPr>
          <w:rFonts w:ascii="Times New Roman" w:hAnsi="Times New Roman" w:cs="Times New Roman"/>
          <w:sz w:val="24"/>
          <w:szCs w:val="24"/>
        </w:rPr>
        <w:t xml:space="preserve"> mais velhos.</w:t>
      </w:r>
    </w:p>
    <w:p w14:paraId="7955D4AE" w14:textId="2FD1E886"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xml:space="preserve">, </w:t>
      </w:r>
      <w:r w:rsidR="0080651F">
        <w:rPr>
          <w:rFonts w:ascii="Times New Roman" w:hAnsi="Times New Roman" w:cs="Times New Roman"/>
          <w:sz w:val="24"/>
          <w:szCs w:val="24"/>
        </w:rPr>
        <w:t xml:space="preserve">não </w:t>
      </w:r>
      <w:r w:rsidR="00497C9F">
        <w:rPr>
          <w:rFonts w:ascii="Times New Roman" w:hAnsi="Times New Roman" w:cs="Times New Roman"/>
          <w:sz w:val="24"/>
          <w:szCs w:val="24"/>
        </w:rPr>
        <w:t>havendo</w:t>
      </w:r>
      <w:r w:rsidR="0080651F">
        <w:rPr>
          <w:rFonts w:ascii="Times New Roman" w:hAnsi="Times New Roman" w:cs="Times New Roman"/>
          <w:sz w:val="24"/>
          <w:szCs w:val="24"/>
        </w:rPr>
        <w:t xml:space="preserve"> diferença significativa entre os persistentes e intermitentes (</w:t>
      </w:r>
      <w:r w:rsidR="001D4911">
        <w:rPr>
          <w:rFonts w:ascii="Times New Roman" w:hAnsi="Times New Roman" w:cs="Times New Roman"/>
          <w:sz w:val="24"/>
          <w:szCs w:val="24"/>
        </w:rPr>
        <w:t>f</w:t>
      </w:r>
      <w:r w:rsidR="00756CAC" w:rsidRPr="00756CAC">
        <w:rPr>
          <w:rFonts w:ascii="Times New Roman" w:hAnsi="Times New Roman" w:cs="Times New Roman"/>
          <w:sz w:val="24"/>
          <w:szCs w:val="24"/>
        </w:rPr>
        <w:t xml:space="preserve"> = 0.0</w:t>
      </w:r>
      <w:r w:rsidR="00827AA0">
        <w:rPr>
          <w:rFonts w:ascii="Times New Roman" w:hAnsi="Times New Roman" w:cs="Times New Roman"/>
          <w:sz w:val="24"/>
          <w:szCs w:val="24"/>
        </w:rPr>
        <w:t>03</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 xml:space="preserve">O maior percentual de </w:t>
      </w:r>
      <w:r w:rsidR="002C52AF">
        <w:rPr>
          <w:rFonts w:ascii="Times New Roman" w:hAnsi="Times New Roman" w:cs="Times New Roman"/>
          <w:sz w:val="24"/>
          <w:szCs w:val="24"/>
        </w:rPr>
        <w:t xml:space="preserve">pessoas </w:t>
      </w:r>
      <w:r w:rsidR="00731CA0">
        <w:rPr>
          <w:rFonts w:ascii="Times New Roman" w:hAnsi="Times New Roman" w:cs="Times New Roman"/>
          <w:sz w:val="24"/>
          <w:szCs w:val="24"/>
        </w:rPr>
        <w:t>responsáve</w:t>
      </w:r>
      <w:r w:rsidR="002C52AF">
        <w:rPr>
          <w:rFonts w:ascii="Times New Roman" w:hAnsi="Times New Roman" w:cs="Times New Roman"/>
          <w:sz w:val="24"/>
          <w:szCs w:val="24"/>
        </w:rPr>
        <w:t>is</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xml:space="preserve">, </w:t>
      </w:r>
      <w:r w:rsidR="0064150D">
        <w:rPr>
          <w:rFonts w:ascii="Times New Roman" w:hAnsi="Times New Roman" w:cs="Times New Roman"/>
          <w:sz w:val="24"/>
          <w:szCs w:val="24"/>
        </w:rPr>
        <w:t xml:space="preserve">enquanto não há diferença </w:t>
      </w:r>
      <w:r w:rsidR="00F42FF0">
        <w:rPr>
          <w:rFonts w:ascii="Times New Roman" w:hAnsi="Times New Roman" w:cs="Times New Roman"/>
          <w:sz w:val="24"/>
          <w:szCs w:val="24"/>
        </w:rPr>
        <w:t xml:space="preserve">significativa entre </w:t>
      </w:r>
      <w:r w:rsidR="007072C9">
        <w:rPr>
          <w:rFonts w:ascii="Times New Roman" w:hAnsi="Times New Roman" w:cs="Times New Roman"/>
          <w:sz w:val="24"/>
          <w:szCs w:val="24"/>
        </w:rPr>
        <w:t>os por necessidade (49%) e os intermitentes (48%)</w:t>
      </w:r>
      <w:r w:rsidR="00A415D3">
        <w:rPr>
          <w:rFonts w:ascii="Times New Roman" w:hAnsi="Times New Roman" w:cs="Times New Roman"/>
          <w:sz w:val="24"/>
          <w:szCs w:val="24"/>
        </w:rPr>
        <w:t xml:space="preserve"> (</w:t>
      </w:r>
      <w:r w:rsidR="0017745B">
        <w:rPr>
          <w:rFonts w:ascii="Times New Roman" w:hAnsi="Times New Roman" w:cs="Times New Roman"/>
          <w:sz w:val="24"/>
          <w:szCs w:val="24"/>
        </w:rPr>
        <w:t>f</w:t>
      </w:r>
      <w:r w:rsidR="00FB4651" w:rsidRPr="00FB4651">
        <w:rPr>
          <w:rFonts w:ascii="Times New Roman" w:hAnsi="Times New Roman" w:cs="Times New Roman"/>
          <w:sz w:val="24"/>
          <w:szCs w:val="24"/>
        </w:rPr>
        <w:t xml:space="preserve"> = </w:t>
      </w:r>
      <w:r w:rsidR="0017745B">
        <w:rPr>
          <w:rFonts w:ascii="Times New Roman" w:hAnsi="Times New Roman" w:cs="Times New Roman"/>
          <w:sz w:val="24"/>
          <w:szCs w:val="24"/>
        </w:rPr>
        <w:t>0</w:t>
      </w:r>
      <w:r w:rsidR="00E54A3D">
        <w:rPr>
          <w:rFonts w:ascii="Times New Roman" w:hAnsi="Times New Roman" w:cs="Times New Roman"/>
          <w:sz w:val="24"/>
          <w:szCs w:val="24"/>
        </w:rPr>
        <w:t>.073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w:t>
      </w:r>
      <w:r w:rsidR="00E54A3D">
        <w:rPr>
          <w:rFonts w:ascii="Times New Roman" w:hAnsi="Times New Roman" w:cs="Times New Roman"/>
          <w:sz w:val="24"/>
          <w:szCs w:val="24"/>
        </w:rPr>
        <w:t>789</w:t>
      </w:r>
      <w:r w:rsidR="00B65F5E">
        <w:rPr>
          <w:rFonts w:ascii="Times New Roman" w:hAnsi="Times New Roman" w:cs="Times New Roman"/>
          <w:sz w:val="24"/>
          <w:szCs w:val="24"/>
        </w:rPr>
        <w:t>)</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w:t>
      </w:r>
      <w:r w:rsidR="002C52AF">
        <w:rPr>
          <w:rFonts w:ascii="Times New Roman" w:hAnsi="Times New Roman" w:cs="Times New Roman"/>
          <w:sz w:val="24"/>
          <w:szCs w:val="24"/>
        </w:rPr>
        <w:t>P</w:t>
      </w:r>
      <w:r w:rsidR="00CD7DC9">
        <w:rPr>
          <w:rFonts w:ascii="Times New Roman" w:hAnsi="Times New Roman" w:cs="Times New Roman"/>
          <w:sz w:val="24"/>
          <w:szCs w:val="24"/>
        </w:rPr>
        <w:t xml:space="preserve">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C93A19">
        <w:rPr>
          <w:rFonts w:ascii="Times New Roman" w:hAnsi="Times New Roman" w:cs="Times New Roman"/>
          <w:sz w:val="24"/>
          <w:szCs w:val="24"/>
        </w:rPr>
        <w:t xml:space="preserve">. </w:t>
      </w:r>
      <w:r w:rsidR="002C52AF">
        <w:rPr>
          <w:rFonts w:ascii="Times New Roman" w:hAnsi="Times New Roman" w:cs="Times New Roman"/>
          <w:sz w:val="24"/>
          <w:szCs w:val="24"/>
        </w:rPr>
        <w:t>O</w:t>
      </w:r>
      <w:r w:rsidR="00E3795B">
        <w:rPr>
          <w:rFonts w:ascii="Times New Roman" w:hAnsi="Times New Roman" w:cs="Times New Roman"/>
          <w:sz w:val="24"/>
          <w:szCs w:val="24"/>
        </w:rPr>
        <w:t xml:space="preserve"> rendimento</w:t>
      </w:r>
      <w:r w:rsidR="00CF7D54">
        <w:rPr>
          <w:rFonts w:ascii="Times New Roman" w:hAnsi="Times New Roman" w:cs="Times New Roman"/>
          <w:sz w:val="24"/>
          <w:szCs w:val="24"/>
        </w:rPr>
        <w:t xml:space="preserve"> do TCP Persistente</w:t>
      </w:r>
      <w:r w:rsidR="00C24F09">
        <w:rPr>
          <w:rFonts w:ascii="Times New Roman" w:hAnsi="Times New Roman" w:cs="Times New Roman"/>
          <w:sz w:val="24"/>
          <w:szCs w:val="24"/>
        </w:rPr>
        <w:t xml:space="preserve"> (R$ </w:t>
      </w:r>
      <w:r w:rsidR="00A60E5E">
        <w:rPr>
          <w:rFonts w:ascii="Times New Roman" w:hAnsi="Times New Roman" w:cs="Times New Roman"/>
          <w:sz w:val="24"/>
          <w:szCs w:val="24"/>
        </w:rPr>
        <w:t>2.463,00)</w:t>
      </w:r>
      <w:r w:rsidR="00CF7D54">
        <w:rPr>
          <w:rFonts w:ascii="Times New Roman" w:hAnsi="Times New Roman" w:cs="Times New Roman"/>
          <w:sz w:val="24"/>
          <w:szCs w:val="24"/>
        </w:rPr>
        <w:t xml:space="preserve"> e Intermitente</w:t>
      </w:r>
      <w:r w:rsidR="00A60E5E">
        <w:rPr>
          <w:rFonts w:ascii="Times New Roman" w:hAnsi="Times New Roman" w:cs="Times New Roman"/>
          <w:sz w:val="24"/>
          <w:szCs w:val="24"/>
        </w:rPr>
        <w:t xml:space="preserve"> (R$ 2.334)</w:t>
      </w:r>
      <w:r w:rsidR="00CF7D54">
        <w:rPr>
          <w:rFonts w:ascii="Times New Roman" w:hAnsi="Times New Roman" w:cs="Times New Roman"/>
          <w:sz w:val="24"/>
          <w:szCs w:val="24"/>
        </w:rPr>
        <w:t xml:space="preserv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2342C8"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2342C8" w:rsidRDefault="00CA18D2" w:rsidP="00CA18D2">
            <w:pPr>
              <w:spacing w:after="0" w:line="240" w:lineRule="auto"/>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2342C8" w:rsidRDefault="00314B96"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Intermitente</w:t>
            </w:r>
          </w:p>
        </w:tc>
      </w:tr>
      <w:tr w:rsidR="00CA18D2" w:rsidRPr="002342C8"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1.252 (21%)</w:t>
            </w:r>
          </w:p>
        </w:tc>
      </w:tr>
      <w:tr w:rsidR="00CA18D2" w:rsidRPr="002342C8"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w:t>
            </w:r>
            <w:r w:rsidR="008C7CB3" w:rsidRPr="002342C8">
              <w:rPr>
                <w:rFonts w:ascii="Times New Roman" w:eastAsia="Times New Roman" w:hAnsi="Times New Roman" w:cs="Times New Roman"/>
                <w:color w:val="000000"/>
                <w:lang w:eastAsia="pt-BR"/>
              </w:rPr>
              <w:t>8</w:t>
            </w:r>
            <w:r w:rsidRPr="002342C8">
              <w:rPr>
                <w:rFonts w:ascii="Times New Roman" w:eastAsia="Times New Roman" w:hAnsi="Times New Roman" w:cs="Times New Roman"/>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r>
      <w:tr w:rsidR="00CA18D2" w:rsidRPr="002342C8"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74%</w:t>
            </w:r>
          </w:p>
        </w:tc>
      </w:tr>
      <w:tr w:rsidR="00CA18D2" w:rsidRPr="002342C8"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43,</w:t>
            </w:r>
            <w:r w:rsidR="00172FEB"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41,</w:t>
            </w:r>
            <w:r w:rsidR="00E856B9" w:rsidRPr="002342C8">
              <w:rPr>
                <w:rFonts w:ascii="Times New Roman" w:eastAsia="Times New Roman" w:hAnsi="Times New Roman" w:cs="Times New Roman"/>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38,3</w:t>
            </w:r>
          </w:p>
        </w:tc>
      </w:tr>
      <w:tr w:rsidR="008A7AA8" w:rsidRPr="002342C8"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2342C8" w:rsidRDefault="008A7AA8" w:rsidP="008A7AA8">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r>
      <w:tr w:rsidR="00CA18D2" w:rsidRPr="002342C8"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2342C8" w:rsidRDefault="00646EA0"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Responsável pelo domicí</w:t>
            </w:r>
            <w:r w:rsidR="007546A4" w:rsidRPr="002342C8">
              <w:rPr>
                <w:rFonts w:ascii="Times New Roman" w:eastAsia="Times New Roman" w:hAnsi="Times New Roman" w:cs="Times New Roman"/>
                <w:color w:val="000000"/>
                <w:lang w:eastAsia="pt-BR"/>
              </w:rPr>
              <w:t>lio</w:t>
            </w:r>
            <w:r w:rsidR="00CA18D2" w:rsidRPr="002342C8">
              <w:rPr>
                <w:rFonts w:ascii="Times New Roman" w:eastAsia="Times New Roman" w:hAnsi="Times New Roman" w:cs="Times New Roman"/>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48%</w:t>
            </w:r>
          </w:p>
        </w:tc>
      </w:tr>
      <w:tr w:rsidR="00CA18D2" w:rsidRPr="002342C8"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2.4</w:t>
            </w:r>
            <w:r w:rsidR="00FF5045" w:rsidRPr="002342C8">
              <w:rPr>
                <w:rFonts w:ascii="Times New Roman" w:eastAsia="Times New Roman" w:hAnsi="Times New Roman" w:cs="Times New Roman"/>
                <w:color w:val="000000"/>
                <w:lang w:eastAsia="pt-BR"/>
              </w:rPr>
              <w:t>6</w:t>
            </w:r>
            <w:r w:rsidR="00B120ED"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w:t>
            </w:r>
            <w:r w:rsidR="00B120ED" w:rsidRPr="002342C8">
              <w:rPr>
                <w:rFonts w:ascii="Times New Roman" w:eastAsia="Times New Roman" w:hAnsi="Times New Roman" w:cs="Times New Roman"/>
                <w:color w:val="000000"/>
                <w:lang w:eastAsia="pt-BR"/>
              </w:rPr>
              <w:t>3</w:t>
            </w:r>
            <w:r w:rsidR="00281192" w:rsidRPr="002342C8">
              <w:rPr>
                <w:rFonts w:ascii="Times New Roman" w:eastAsia="Times New Roman" w:hAnsi="Times New Roman" w:cs="Times New Roman"/>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2.3</w:t>
            </w:r>
            <w:r w:rsidR="00B120ED" w:rsidRPr="002342C8">
              <w:rPr>
                <w:rFonts w:ascii="Times New Roman" w:eastAsia="Times New Roman" w:hAnsi="Times New Roman" w:cs="Times New Roman"/>
                <w:color w:val="000000"/>
                <w:lang w:eastAsia="pt-BR"/>
              </w:rPr>
              <w:t>3</w:t>
            </w:r>
            <w:r w:rsidR="00C6352B" w:rsidRPr="002342C8">
              <w:rPr>
                <w:rFonts w:ascii="Times New Roman" w:eastAsia="Times New Roman" w:hAnsi="Times New Roman" w:cs="Times New Roman"/>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37461F8D" w14:textId="39119F21"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1736A">
        <w:rPr>
          <w:rFonts w:ascii="Times New Roman" w:hAnsi="Times New Roman" w:cs="Times New Roman"/>
          <w:sz w:val="24"/>
          <w:szCs w:val="24"/>
        </w:rPr>
        <w:t xml:space="preserve"> (</w:t>
      </w:r>
      <w:r w:rsidR="002B63D2">
        <w:rPr>
          <w:rFonts w:ascii="Times New Roman" w:hAnsi="Times New Roman" w:cs="Times New Roman"/>
          <w:sz w:val="24"/>
          <w:szCs w:val="24"/>
        </w:rPr>
        <w:t>15%</w:t>
      </w:r>
      <w:r w:rsidR="0021736A">
        <w:rPr>
          <w:rFonts w:ascii="Times New Roman" w:hAnsi="Times New Roman" w:cs="Times New Roman"/>
          <w:sz w:val="24"/>
          <w:szCs w:val="24"/>
        </w:rPr>
        <w:t>)</w:t>
      </w:r>
      <w:r w:rsidR="005B152C">
        <w:rPr>
          <w:rFonts w:ascii="Times New Roman" w:hAnsi="Times New Roman" w:cs="Times New Roman"/>
          <w:sz w:val="24"/>
          <w:szCs w:val="24"/>
        </w:rPr>
        <w:t>. No caso dos</w:t>
      </w:r>
      <w:r w:rsidR="0021736A">
        <w:rPr>
          <w:rFonts w:ascii="Times New Roman" w:hAnsi="Times New Roman" w:cs="Times New Roman"/>
          <w:sz w:val="24"/>
          <w:szCs w:val="24"/>
        </w:rPr>
        <w:t xml:space="preserve"> TCP</w:t>
      </w:r>
      <w:r w:rsidR="005B152C">
        <w:rPr>
          <w:rFonts w:ascii="Times New Roman" w:hAnsi="Times New Roman" w:cs="Times New Roman"/>
          <w:sz w:val="24"/>
          <w:szCs w:val="24"/>
        </w:rPr>
        <w:t xml:space="preserve"> por necessidade são </w:t>
      </w:r>
      <w:r w:rsidR="0021736A">
        <w:rPr>
          <w:rFonts w:ascii="Times New Roman" w:hAnsi="Times New Roman" w:cs="Times New Roman"/>
          <w:sz w:val="24"/>
          <w:szCs w:val="24"/>
        </w:rPr>
        <w:t>frequentes</w:t>
      </w:r>
      <w:r w:rsidR="005B152C">
        <w:rPr>
          <w:rFonts w:ascii="Times New Roman" w:hAnsi="Times New Roman" w:cs="Times New Roman"/>
          <w:sz w:val="24"/>
          <w:szCs w:val="24"/>
        </w:rPr>
        <w:t xml:space="preserve"> no comércio</w:t>
      </w:r>
      <w:r w:rsidR="0021736A">
        <w:rPr>
          <w:rFonts w:ascii="Times New Roman" w:hAnsi="Times New Roman" w:cs="Times New Roman"/>
          <w:sz w:val="24"/>
          <w:szCs w:val="24"/>
        </w:rPr>
        <w:t xml:space="preserve"> (23%) e </w:t>
      </w:r>
      <w:r w:rsidR="005B152C">
        <w:rPr>
          <w:rFonts w:ascii="Times New Roman" w:hAnsi="Times New Roman" w:cs="Times New Roman"/>
          <w:sz w:val="24"/>
          <w:szCs w:val="24"/>
        </w:rPr>
        <w:t xml:space="preserve">agricultura </w:t>
      </w:r>
      <w:r w:rsidR="0021736A">
        <w:rPr>
          <w:rFonts w:ascii="Times New Roman" w:hAnsi="Times New Roman" w:cs="Times New Roman"/>
          <w:sz w:val="24"/>
          <w:szCs w:val="24"/>
        </w:rPr>
        <w:t>(</w:t>
      </w:r>
      <w:r w:rsidR="005B152C">
        <w:rPr>
          <w:rFonts w:ascii="Times New Roman" w:hAnsi="Times New Roman" w:cs="Times New Roman"/>
          <w:sz w:val="24"/>
          <w:szCs w:val="24"/>
        </w:rPr>
        <w:t>17%</w:t>
      </w:r>
      <w:r w:rsidR="0021736A">
        <w:rPr>
          <w:rFonts w:ascii="Times New Roman" w:hAnsi="Times New Roman" w:cs="Times New Roman"/>
          <w:sz w:val="24"/>
          <w:szCs w:val="24"/>
        </w:rPr>
        <w:t>)</w:t>
      </w:r>
      <w:r w:rsidR="005B152C">
        <w:rPr>
          <w:rFonts w:ascii="Times New Roman" w:hAnsi="Times New Roman" w:cs="Times New Roman"/>
          <w:sz w:val="24"/>
          <w:szCs w:val="24"/>
        </w:rPr>
        <w:t xml:space="preserve">.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xml:space="preserve"> estão</w:t>
      </w:r>
      <w:r w:rsidR="003D36C1">
        <w:rPr>
          <w:rFonts w:ascii="Times New Roman" w:hAnsi="Times New Roman" w:cs="Times New Roman"/>
          <w:sz w:val="24"/>
          <w:szCs w:val="24"/>
        </w:rPr>
        <w:t xml:space="preserve"> </w:t>
      </w:r>
      <w:r w:rsidR="00A8005E">
        <w:rPr>
          <w:rFonts w:ascii="Times New Roman" w:hAnsi="Times New Roman" w:cs="Times New Roman"/>
          <w:sz w:val="24"/>
          <w:szCs w:val="24"/>
        </w:rPr>
        <w:t>inseridos</w:t>
      </w:r>
      <w:r w:rsidR="0021736A">
        <w:rPr>
          <w:rFonts w:ascii="Times New Roman" w:hAnsi="Times New Roman" w:cs="Times New Roman"/>
          <w:sz w:val="24"/>
          <w:szCs w:val="24"/>
        </w:rPr>
        <w:t xml:space="preserve"> majoritariamente</w:t>
      </w:r>
      <w:r w:rsidR="00A8005E">
        <w:rPr>
          <w:rFonts w:ascii="Times New Roman" w:hAnsi="Times New Roman" w:cs="Times New Roman"/>
          <w:sz w:val="24"/>
          <w:szCs w:val="24"/>
        </w:rPr>
        <w:t xml:space="preserve">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w:t>
      </w:r>
      <w:r w:rsidR="0021736A">
        <w:rPr>
          <w:rFonts w:ascii="Times New Roman" w:hAnsi="Times New Roman" w:cs="Times New Roman"/>
          <w:sz w:val="24"/>
          <w:szCs w:val="24"/>
        </w:rPr>
        <w:t>(</w:t>
      </w:r>
      <w:r w:rsidR="00A8005E">
        <w:rPr>
          <w:rFonts w:ascii="Times New Roman" w:hAnsi="Times New Roman" w:cs="Times New Roman"/>
          <w:sz w:val="24"/>
          <w:szCs w:val="24"/>
        </w:rPr>
        <w:t>18%</w:t>
      </w:r>
      <w:r w:rsidR="0021736A">
        <w:rPr>
          <w:rFonts w:ascii="Times New Roman" w:hAnsi="Times New Roman" w:cs="Times New Roman"/>
          <w:sz w:val="24"/>
          <w:szCs w:val="24"/>
        </w:rPr>
        <w:t>)</w:t>
      </w:r>
      <w:r w:rsidR="00A8005E">
        <w:rPr>
          <w:rFonts w:ascii="Times New Roman" w:hAnsi="Times New Roman" w:cs="Times New Roman"/>
          <w:sz w:val="24"/>
          <w:szCs w:val="24"/>
        </w:rPr>
        <w:t xml:space="preserve"> e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w:t>
      </w:r>
      <w:r w:rsidR="0021736A">
        <w:rPr>
          <w:rFonts w:ascii="Times New Roman" w:hAnsi="Times New Roman" w:cs="Times New Roman"/>
          <w:sz w:val="24"/>
          <w:szCs w:val="24"/>
        </w:rPr>
        <w:t>(</w:t>
      </w:r>
      <w:r w:rsidR="00A8005E">
        <w:rPr>
          <w:rFonts w:ascii="Times New Roman" w:hAnsi="Times New Roman" w:cs="Times New Roman"/>
          <w:sz w:val="24"/>
          <w:szCs w:val="24"/>
        </w:rPr>
        <w:t>16%</w:t>
      </w:r>
      <w:r w:rsidR="0021736A">
        <w:rPr>
          <w:rFonts w:ascii="Times New Roman" w:hAnsi="Times New Roman" w:cs="Times New Roman"/>
          <w:sz w:val="24"/>
          <w:szCs w:val="24"/>
        </w:rPr>
        <w:t>)</w:t>
      </w:r>
      <w:r w:rsidR="002B63D2">
        <w:rPr>
          <w:rFonts w:ascii="Times New Roman" w:hAnsi="Times New Roman" w:cs="Times New Roman"/>
          <w:sz w:val="24"/>
          <w:szCs w:val="24"/>
        </w:rPr>
        <w:t>.</w:t>
      </w: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Atividades mais frequentes por padrão de carreira.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lastRenderedPageBreak/>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22B7C85C" w:rsidR="00561F1E" w:rsidRPr="008A6F5B" w:rsidRDefault="0021736A" w:rsidP="003860CB">
      <w:pPr>
        <w:rPr>
          <w:rFonts w:ascii="Times New Roman" w:hAnsi="Times New Roman" w:cs="Times New Roman"/>
        </w:rPr>
      </w:pPr>
      <w:r w:rsidRPr="008A6F5B">
        <w:rPr>
          <w:rFonts w:ascii="Times New Roman" w:hAnsi="Times New Roman" w:cs="Times New Roman"/>
        </w:rPr>
        <w:t>Fonte: elaborado pelos autores</w:t>
      </w:r>
    </w:p>
    <w:p w14:paraId="33435CC7" w14:textId="77777777" w:rsidR="008A6F5B" w:rsidRPr="008A6F5B" w:rsidRDefault="008A6F5B">
      <w:pPr>
        <w:rPr>
          <w:rFonts w:ascii="Times New Roman" w:hAnsi="Times New Roman" w:cs="Times New Roman"/>
          <w:b/>
          <w:bCs/>
          <w:sz w:val="24"/>
          <w:szCs w:val="24"/>
        </w:rPr>
      </w:pPr>
    </w:p>
    <w:p w14:paraId="00FA48CA" w14:textId="502E054F" w:rsidR="00DA222E" w:rsidRDefault="00DA222E" w:rsidP="003860CB">
      <w:pPr>
        <w:rPr>
          <w:rFonts w:ascii="Times New Roman" w:hAnsi="Times New Roman" w:cs="Times New Roman"/>
          <w:b/>
          <w:bCs/>
          <w:sz w:val="24"/>
          <w:szCs w:val="24"/>
        </w:rPr>
      </w:pPr>
      <w:r w:rsidRPr="008A6F5B">
        <w:rPr>
          <w:rFonts w:ascii="Times New Roman" w:hAnsi="Times New Roman" w:cs="Times New Roman"/>
          <w:b/>
          <w:bCs/>
          <w:sz w:val="24"/>
          <w:szCs w:val="24"/>
        </w:rPr>
        <w:t xml:space="preserve">DISCUSSÃO </w:t>
      </w:r>
    </w:p>
    <w:p w14:paraId="4E83D9B2" w14:textId="2EF9D13A" w:rsidR="008A6F5B" w:rsidRPr="004F6EDD" w:rsidRDefault="008A6F5B" w:rsidP="004F6EDD">
      <w:pPr>
        <w:pStyle w:val="SemEspaamento"/>
        <w:spacing w:line="360" w:lineRule="auto"/>
        <w:ind w:firstLine="709"/>
        <w:jc w:val="both"/>
        <w:rPr>
          <w:rFonts w:ascii="Times New Roman" w:hAnsi="Times New Roman" w:cs="Times New Roman"/>
          <w:sz w:val="24"/>
          <w:szCs w:val="24"/>
        </w:rPr>
      </w:pPr>
      <w:r w:rsidRPr="004F6EDD">
        <w:rPr>
          <w:rFonts w:ascii="Times New Roman" w:hAnsi="Times New Roman" w:cs="Times New Roman"/>
          <w:sz w:val="24"/>
          <w:szCs w:val="24"/>
        </w:rPr>
        <w:t>A nossa pesquisa indica que, em muitos casos, o trabalho por conta própria está inserid</w:t>
      </w:r>
      <w:r w:rsidR="003444E5" w:rsidRPr="004F6EDD">
        <w:rPr>
          <w:rFonts w:ascii="Times New Roman" w:hAnsi="Times New Roman" w:cs="Times New Roman"/>
          <w:sz w:val="24"/>
          <w:szCs w:val="24"/>
        </w:rPr>
        <w:t>o</w:t>
      </w:r>
      <w:r w:rsidRPr="004F6EDD">
        <w:rPr>
          <w:rFonts w:ascii="Times New Roman" w:hAnsi="Times New Roman" w:cs="Times New Roman"/>
          <w:sz w:val="24"/>
          <w:szCs w:val="24"/>
        </w:rPr>
        <w:t xml:space="preserve"> em trajetórias mais amplas que envolvem outros estados ocupacionais</w:t>
      </w:r>
      <w:r w:rsidR="004F6EDD">
        <w:rPr>
          <w:rFonts w:ascii="Times New Roman" w:hAnsi="Times New Roman" w:cs="Times New Roman"/>
          <w:sz w:val="24"/>
          <w:szCs w:val="24"/>
        </w:rPr>
        <w:t xml:space="preserve"> (Koch et al., 2021)</w:t>
      </w:r>
      <w:r w:rsidRPr="004F6EDD">
        <w:rPr>
          <w:rFonts w:ascii="Times New Roman" w:hAnsi="Times New Roman" w:cs="Times New Roman"/>
          <w:sz w:val="24"/>
          <w:szCs w:val="24"/>
        </w:rPr>
        <w:t xml:space="preserve">. </w:t>
      </w:r>
    </w:p>
    <w:p w14:paraId="54D259F4" w14:textId="3B6C5D0D" w:rsidR="004F6EDD" w:rsidRDefault="007E6730" w:rsidP="004F6EDD">
      <w:pPr>
        <w:pStyle w:val="SemEspaamento"/>
        <w:spacing w:line="360" w:lineRule="auto"/>
        <w:ind w:firstLine="709"/>
        <w:jc w:val="both"/>
        <w:rPr>
          <w:rFonts w:ascii="Times New Roman" w:hAnsi="Times New Roman" w:cs="Times New Roman"/>
          <w:sz w:val="24"/>
          <w:szCs w:val="24"/>
        </w:rPr>
      </w:pPr>
      <w:r w:rsidRPr="004F6EDD">
        <w:rPr>
          <w:rFonts w:ascii="Times New Roman" w:hAnsi="Times New Roman" w:cs="Times New Roman"/>
          <w:sz w:val="24"/>
          <w:szCs w:val="24"/>
        </w:rPr>
        <w:t xml:space="preserve">Nosso estudo contribui para a literatura sobre trajetórias de trabalhadores por conta própria. Os poucos estudos que adotam uma perspectiva longitudinal e aplica o método de análise de sequência para classificar e caracterizar trajetórias ocupacionais de trabalhadores por conta própria foram, na maior parte, realizados em países desenvolvidos como Alemanha e Holanda (Koch, Park e </w:t>
      </w:r>
      <w:proofErr w:type="spellStart"/>
      <w:r w:rsidRPr="004F6EDD">
        <w:rPr>
          <w:rFonts w:ascii="Times New Roman" w:hAnsi="Times New Roman" w:cs="Times New Roman"/>
          <w:sz w:val="24"/>
          <w:szCs w:val="24"/>
        </w:rPr>
        <w:t>Zahra</w:t>
      </w:r>
      <w:proofErr w:type="spellEnd"/>
      <w:r w:rsidRPr="004F6EDD">
        <w:rPr>
          <w:rFonts w:ascii="Times New Roman" w:hAnsi="Times New Roman" w:cs="Times New Roman"/>
          <w:sz w:val="24"/>
          <w:szCs w:val="24"/>
        </w:rPr>
        <w:t>,</w:t>
      </w:r>
      <w:r w:rsidR="004F6EDD">
        <w:rPr>
          <w:rFonts w:ascii="Times New Roman" w:hAnsi="Times New Roman" w:cs="Times New Roman"/>
          <w:sz w:val="24"/>
          <w:szCs w:val="24"/>
        </w:rPr>
        <w:t xml:space="preserve"> </w:t>
      </w:r>
      <w:r w:rsidRPr="004F6EDD">
        <w:rPr>
          <w:rFonts w:ascii="Times New Roman" w:hAnsi="Times New Roman" w:cs="Times New Roman"/>
          <w:sz w:val="24"/>
          <w:szCs w:val="24"/>
        </w:rPr>
        <w:t xml:space="preserve">2021; </w:t>
      </w:r>
      <w:proofErr w:type="spellStart"/>
      <w:r w:rsidRPr="004F6EDD">
        <w:rPr>
          <w:rFonts w:ascii="Times New Roman" w:hAnsi="Times New Roman" w:cs="Times New Roman"/>
          <w:sz w:val="24"/>
          <w:szCs w:val="24"/>
        </w:rPr>
        <w:t>Beusch</w:t>
      </w:r>
      <w:proofErr w:type="spellEnd"/>
      <w:r w:rsidRPr="004F6EDD">
        <w:rPr>
          <w:rFonts w:ascii="Times New Roman" w:hAnsi="Times New Roman" w:cs="Times New Roman"/>
          <w:sz w:val="24"/>
          <w:szCs w:val="24"/>
        </w:rPr>
        <w:t xml:space="preserve"> e </w:t>
      </w:r>
      <w:proofErr w:type="spellStart"/>
      <w:r w:rsidRPr="004F6EDD">
        <w:rPr>
          <w:rFonts w:ascii="Times New Roman" w:hAnsi="Times New Roman" w:cs="Times New Roman"/>
          <w:sz w:val="24"/>
          <w:szCs w:val="24"/>
        </w:rPr>
        <w:t>Soest</w:t>
      </w:r>
      <w:proofErr w:type="spellEnd"/>
      <w:r w:rsidRPr="004F6EDD">
        <w:rPr>
          <w:rFonts w:ascii="Times New Roman" w:hAnsi="Times New Roman" w:cs="Times New Roman"/>
          <w:sz w:val="24"/>
          <w:szCs w:val="24"/>
        </w:rPr>
        <w:t>,</w:t>
      </w:r>
      <w:r w:rsidR="004F6EDD">
        <w:rPr>
          <w:rFonts w:ascii="Times New Roman" w:hAnsi="Times New Roman" w:cs="Times New Roman"/>
          <w:sz w:val="24"/>
          <w:szCs w:val="24"/>
        </w:rPr>
        <w:t xml:space="preserve"> </w:t>
      </w:r>
      <w:r w:rsidRPr="004F6EDD">
        <w:rPr>
          <w:rFonts w:ascii="Times New Roman" w:hAnsi="Times New Roman" w:cs="Times New Roman"/>
          <w:sz w:val="24"/>
          <w:szCs w:val="24"/>
        </w:rPr>
        <w:t xml:space="preserve">2020; </w:t>
      </w:r>
      <w:proofErr w:type="spellStart"/>
      <w:r w:rsidRPr="004F6EDD">
        <w:rPr>
          <w:rFonts w:ascii="Times New Roman" w:hAnsi="Times New Roman" w:cs="Times New Roman"/>
          <w:sz w:val="24"/>
          <w:szCs w:val="24"/>
        </w:rPr>
        <w:t>Bay</w:t>
      </w:r>
      <w:proofErr w:type="spellEnd"/>
      <w:r w:rsidRPr="004F6EDD">
        <w:rPr>
          <w:rFonts w:ascii="Times New Roman" w:hAnsi="Times New Roman" w:cs="Times New Roman"/>
          <w:sz w:val="24"/>
          <w:szCs w:val="24"/>
        </w:rPr>
        <w:t xml:space="preserve"> e Koster, 2023). A única pesquisa em país em desenvolvimento foi na China (Sun, Jin e Zhao, 2023). </w:t>
      </w:r>
    </w:p>
    <w:p w14:paraId="4281CD10" w14:textId="1645FCF1" w:rsidR="004F6EDD" w:rsidRDefault="004F6EDD" w:rsidP="004F6EDD">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Estudos prévios </w:t>
      </w:r>
      <w:r w:rsidR="007E6730" w:rsidRPr="004F6EDD">
        <w:rPr>
          <w:rFonts w:ascii="Times New Roman" w:hAnsi="Times New Roman" w:cs="Times New Roman"/>
          <w:sz w:val="24"/>
          <w:szCs w:val="24"/>
        </w:rPr>
        <w:t xml:space="preserve">identificaram de </w:t>
      </w:r>
      <w:r>
        <w:rPr>
          <w:rFonts w:ascii="Times New Roman" w:hAnsi="Times New Roman" w:cs="Times New Roman"/>
          <w:sz w:val="24"/>
          <w:szCs w:val="24"/>
        </w:rPr>
        <w:t>quatro</w:t>
      </w:r>
      <w:r w:rsidR="007E6730" w:rsidRPr="004F6EDD">
        <w:rPr>
          <w:rFonts w:ascii="Times New Roman" w:hAnsi="Times New Roman" w:cs="Times New Roman"/>
          <w:sz w:val="24"/>
          <w:szCs w:val="24"/>
        </w:rPr>
        <w:t xml:space="preserve"> até </w:t>
      </w:r>
      <w:r>
        <w:rPr>
          <w:rFonts w:ascii="Times New Roman" w:hAnsi="Times New Roman" w:cs="Times New Roman"/>
          <w:sz w:val="24"/>
          <w:szCs w:val="24"/>
        </w:rPr>
        <w:t>sete</w:t>
      </w:r>
      <w:r w:rsidR="007E6730" w:rsidRPr="004F6EDD">
        <w:rPr>
          <w:rFonts w:ascii="Times New Roman" w:hAnsi="Times New Roman" w:cs="Times New Roman"/>
          <w:sz w:val="24"/>
          <w:szCs w:val="24"/>
        </w:rPr>
        <w:t xml:space="preserve"> padrões de carreira. No entanto, existe uma diferença qualitativa importante que diferencia o nosso estudo da literatura</w:t>
      </w:r>
      <w:r>
        <w:rPr>
          <w:rFonts w:ascii="Times New Roman" w:hAnsi="Times New Roman" w:cs="Times New Roman"/>
          <w:sz w:val="24"/>
          <w:szCs w:val="24"/>
        </w:rPr>
        <w:t>:</w:t>
      </w:r>
      <w:r w:rsidR="007E6730" w:rsidRPr="004F6EDD">
        <w:rPr>
          <w:rFonts w:ascii="Times New Roman" w:hAnsi="Times New Roman" w:cs="Times New Roman"/>
          <w:sz w:val="24"/>
          <w:szCs w:val="24"/>
        </w:rPr>
        <w:t xml:space="preserve"> o horizonte temporal. Os estudos analisaram períodos que variam de 16 a 44 anos (conferir isso) (Koch, Park e </w:t>
      </w:r>
      <w:proofErr w:type="spellStart"/>
      <w:r w:rsidR="007E6730" w:rsidRPr="004F6EDD">
        <w:rPr>
          <w:rFonts w:ascii="Times New Roman" w:hAnsi="Times New Roman" w:cs="Times New Roman"/>
          <w:sz w:val="24"/>
          <w:szCs w:val="24"/>
        </w:rPr>
        <w:t>Zahra</w:t>
      </w:r>
      <w:proofErr w:type="spellEnd"/>
      <w:r w:rsidR="007E6730" w:rsidRPr="004F6EDD">
        <w:rPr>
          <w:rFonts w:ascii="Times New Roman" w:hAnsi="Times New Roman" w:cs="Times New Roman"/>
          <w:sz w:val="24"/>
          <w:szCs w:val="24"/>
        </w:rPr>
        <w:t>,</w:t>
      </w:r>
      <w:r w:rsidR="00CF112B" w:rsidRPr="004F6EDD">
        <w:rPr>
          <w:rFonts w:ascii="Times New Roman" w:hAnsi="Times New Roman" w:cs="Times New Roman"/>
          <w:sz w:val="24"/>
          <w:szCs w:val="24"/>
        </w:rPr>
        <w:t xml:space="preserve"> </w:t>
      </w:r>
      <w:r w:rsidR="007E6730" w:rsidRPr="004F6EDD">
        <w:rPr>
          <w:rFonts w:ascii="Times New Roman" w:hAnsi="Times New Roman" w:cs="Times New Roman"/>
          <w:sz w:val="24"/>
          <w:szCs w:val="24"/>
        </w:rPr>
        <w:t xml:space="preserve">2021; </w:t>
      </w:r>
      <w:proofErr w:type="spellStart"/>
      <w:r w:rsidR="007E6730" w:rsidRPr="004F6EDD">
        <w:rPr>
          <w:rFonts w:ascii="Times New Roman" w:hAnsi="Times New Roman" w:cs="Times New Roman"/>
          <w:sz w:val="24"/>
          <w:szCs w:val="24"/>
        </w:rPr>
        <w:t>Beusch</w:t>
      </w:r>
      <w:proofErr w:type="spellEnd"/>
      <w:r w:rsidR="007E6730" w:rsidRPr="004F6EDD">
        <w:rPr>
          <w:rFonts w:ascii="Times New Roman" w:hAnsi="Times New Roman" w:cs="Times New Roman"/>
          <w:sz w:val="24"/>
          <w:szCs w:val="24"/>
        </w:rPr>
        <w:t xml:space="preserve"> e Soest,2020; </w:t>
      </w:r>
      <w:proofErr w:type="spellStart"/>
      <w:r w:rsidR="007E6730" w:rsidRPr="004F6EDD">
        <w:rPr>
          <w:rFonts w:ascii="Times New Roman" w:hAnsi="Times New Roman" w:cs="Times New Roman"/>
          <w:sz w:val="24"/>
          <w:szCs w:val="24"/>
        </w:rPr>
        <w:t>Bay</w:t>
      </w:r>
      <w:proofErr w:type="spellEnd"/>
      <w:r w:rsidR="007E6730" w:rsidRPr="004F6EDD">
        <w:rPr>
          <w:rFonts w:ascii="Times New Roman" w:hAnsi="Times New Roman" w:cs="Times New Roman"/>
          <w:sz w:val="24"/>
          <w:szCs w:val="24"/>
        </w:rPr>
        <w:t xml:space="preserve"> e Koster, 2023). Apesar do período de tempo analisado consideravelmente reduzido, o nosso estudo encontra similaridades com a literatura.</w:t>
      </w:r>
      <w:r>
        <w:rPr>
          <w:rFonts w:ascii="Times New Roman" w:hAnsi="Times New Roman" w:cs="Times New Roman"/>
          <w:sz w:val="24"/>
          <w:szCs w:val="24"/>
        </w:rPr>
        <w:t xml:space="preserve"> Com isso, constatamos que mesmo em espaços temporais menores podemos encontrar convergência nestas trajetórias. </w:t>
      </w:r>
      <w:r w:rsidR="007E6730" w:rsidRPr="004F6EDD">
        <w:rPr>
          <w:rFonts w:ascii="Times New Roman" w:hAnsi="Times New Roman" w:cs="Times New Roman"/>
          <w:sz w:val="24"/>
          <w:szCs w:val="24"/>
        </w:rPr>
        <w:t xml:space="preserve"> </w:t>
      </w:r>
    </w:p>
    <w:p w14:paraId="6853EBE0" w14:textId="2DE98151" w:rsidR="007E6730" w:rsidRPr="004F6EDD" w:rsidRDefault="007E6730" w:rsidP="004F6EDD">
      <w:pPr>
        <w:pStyle w:val="SemEspaamento"/>
        <w:spacing w:line="360" w:lineRule="auto"/>
        <w:ind w:firstLine="709"/>
        <w:jc w:val="both"/>
        <w:rPr>
          <w:rFonts w:ascii="Times New Roman" w:hAnsi="Times New Roman" w:cs="Times New Roman"/>
          <w:sz w:val="24"/>
          <w:szCs w:val="24"/>
        </w:rPr>
      </w:pPr>
      <w:r w:rsidRPr="004F6EDD">
        <w:rPr>
          <w:rFonts w:ascii="Times New Roman" w:hAnsi="Times New Roman" w:cs="Times New Roman"/>
          <w:sz w:val="24"/>
          <w:szCs w:val="24"/>
        </w:rPr>
        <w:t>Todos os três padrões ocupacionais classificados também est</w:t>
      </w:r>
      <w:r w:rsidR="004F6EDD">
        <w:rPr>
          <w:rFonts w:ascii="Times New Roman" w:hAnsi="Times New Roman" w:cs="Times New Roman"/>
          <w:sz w:val="24"/>
          <w:szCs w:val="24"/>
        </w:rPr>
        <w:t xml:space="preserve">iveram </w:t>
      </w:r>
      <w:r w:rsidRPr="004F6EDD">
        <w:rPr>
          <w:rFonts w:ascii="Times New Roman" w:hAnsi="Times New Roman" w:cs="Times New Roman"/>
          <w:sz w:val="24"/>
          <w:szCs w:val="24"/>
        </w:rPr>
        <w:t>presente</w:t>
      </w:r>
      <w:r w:rsidR="004F6EDD">
        <w:rPr>
          <w:rFonts w:ascii="Times New Roman" w:hAnsi="Times New Roman" w:cs="Times New Roman"/>
          <w:sz w:val="24"/>
          <w:szCs w:val="24"/>
        </w:rPr>
        <w:t>s</w:t>
      </w:r>
      <w:r w:rsidRPr="004F6EDD">
        <w:rPr>
          <w:rFonts w:ascii="Times New Roman" w:hAnsi="Times New Roman" w:cs="Times New Roman"/>
          <w:sz w:val="24"/>
          <w:szCs w:val="24"/>
        </w:rPr>
        <w:t xml:space="preserve"> em estudos anteriores. Sendo eles, os conta-própria persistentes, por necessidade e intermitentes, conforme caracterizados na seção de resultados. Ademais, outra questão importante</w:t>
      </w:r>
      <w:r w:rsidR="004F6EDD">
        <w:rPr>
          <w:rFonts w:ascii="Times New Roman" w:hAnsi="Times New Roman" w:cs="Times New Roman"/>
          <w:sz w:val="24"/>
          <w:szCs w:val="24"/>
        </w:rPr>
        <w:t xml:space="preserve"> a se</w:t>
      </w:r>
      <w:r w:rsidRPr="004F6EDD">
        <w:rPr>
          <w:rFonts w:ascii="Times New Roman" w:hAnsi="Times New Roman" w:cs="Times New Roman"/>
          <w:sz w:val="24"/>
          <w:szCs w:val="24"/>
        </w:rPr>
        <w:t xml:space="preserve"> observar </w:t>
      </w:r>
      <w:r w:rsidR="004F6EDD">
        <w:rPr>
          <w:rFonts w:ascii="Times New Roman" w:hAnsi="Times New Roman" w:cs="Times New Roman"/>
          <w:sz w:val="24"/>
          <w:szCs w:val="24"/>
        </w:rPr>
        <w:t xml:space="preserve">é </w:t>
      </w:r>
      <w:r w:rsidRPr="004F6EDD">
        <w:rPr>
          <w:rFonts w:ascii="Times New Roman" w:hAnsi="Times New Roman" w:cs="Times New Roman"/>
          <w:sz w:val="24"/>
          <w:szCs w:val="24"/>
        </w:rPr>
        <w:t>como</w:t>
      </w:r>
      <w:r w:rsidR="004F6EDD">
        <w:rPr>
          <w:rFonts w:ascii="Times New Roman" w:hAnsi="Times New Roman" w:cs="Times New Roman"/>
          <w:sz w:val="24"/>
          <w:szCs w:val="24"/>
        </w:rPr>
        <w:t xml:space="preserve"> os</w:t>
      </w:r>
      <w:r w:rsidRPr="004F6EDD">
        <w:rPr>
          <w:rFonts w:ascii="Times New Roman" w:hAnsi="Times New Roman" w:cs="Times New Roman"/>
          <w:sz w:val="24"/>
          <w:szCs w:val="24"/>
        </w:rPr>
        <w:t xml:space="preserve"> fatores econômicos influenciam nos tipos de trajetórias e sua representatividade. </w:t>
      </w:r>
      <w:commentRangeStart w:id="2"/>
      <w:r w:rsidRPr="000763C1">
        <w:rPr>
          <w:rFonts w:ascii="Times New Roman" w:hAnsi="Times New Roman" w:cs="Times New Roman"/>
          <w:sz w:val="24"/>
          <w:szCs w:val="24"/>
          <w:highlight w:val="yellow"/>
        </w:rPr>
        <w:t>Como o estudo da China, por exemplo, que identifica um padrão de pessoas que migram da agricultura para o empreendedorismo, em consonância com o recente desenvolvimento da China, que sai de uma economia calcada na agricultura para uma acelerada industrialização (referência; Sun, Jin e Zhao, 2023).</w:t>
      </w:r>
    </w:p>
    <w:p w14:paraId="01113122" w14:textId="77777777" w:rsidR="00CC0C84" w:rsidRDefault="00366AFC" w:rsidP="00BE4447">
      <w:pPr>
        <w:pStyle w:val="SemEspaamento"/>
        <w:spacing w:line="360" w:lineRule="auto"/>
        <w:ind w:firstLine="708"/>
        <w:jc w:val="both"/>
        <w:rPr>
          <w:ins w:id="3" w:author="Daniel Pagotto" w:date="2025-10-10T17:28:00Z"/>
          <w:rFonts w:ascii="Times New Roman" w:hAnsi="Times New Roman" w:cs="Times New Roman"/>
          <w:sz w:val="24"/>
          <w:szCs w:val="24"/>
        </w:rPr>
      </w:pPr>
      <w:r>
        <w:rPr>
          <w:rFonts w:ascii="Times New Roman" w:hAnsi="Times New Roman" w:cs="Times New Roman"/>
          <w:sz w:val="24"/>
          <w:szCs w:val="24"/>
        </w:rPr>
        <w:lastRenderedPageBreak/>
        <w:t>Contribuímos para literatura sobre diferenças territoriais de padrões de carreiras de trabalhadores por conta própria</w:t>
      </w:r>
      <w:r w:rsidR="000400D2">
        <w:rPr>
          <w:rFonts w:ascii="Times New Roman" w:hAnsi="Times New Roman" w:cs="Times New Roman"/>
          <w:sz w:val="24"/>
          <w:szCs w:val="24"/>
        </w:rPr>
        <w:t>.</w:t>
      </w:r>
      <w:r w:rsidR="00A84D80">
        <w:rPr>
          <w:rFonts w:ascii="Times New Roman" w:hAnsi="Times New Roman" w:cs="Times New Roman"/>
          <w:sz w:val="24"/>
          <w:szCs w:val="24"/>
        </w:rPr>
        <w:t xml:space="preserve"> </w:t>
      </w:r>
      <w:r w:rsidR="00F11C01">
        <w:rPr>
          <w:rFonts w:ascii="Times New Roman" w:hAnsi="Times New Roman" w:cs="Times New Roman"/>
          <w:sz w:val="24"/>
          <w:szCs w:val="24"/>
        </w:rPr>
        <w:t>Os estudos</w:t>
      </w:r>
      <w:r w:rsidR="00101533">
        <w:rPr>
          <w:rFonts w:ascii="Times New Roman" w:hAnsi="Times New Roman" w:cs="Times New Roman"/>
          <w:sz w:val="24"/>
          <w:szCs w:val="24"/>
        </w:rPr>
        <w:t xml:space="preserve"> existentes que abordam diferenças territoriais, se concentram </w:t>
      </w:r>
      <w:r w:rsidR="00676027">
        <w:rPr>
          <w:rFonts w:ascii="Times New Roman" w:hAnsi="Times New Roman" w:cs="Times New Roman"/>
          <w:sz w:val="24"/>
          <w:szCs w:val="24"/>
        </w:rPr>
        <w:t>na situação do domicílio (urbano/rural)</w:t>
      </w:r>
      <w:r w:rsidR="00AC250A">
        <w:rPr>
          <w:rFonts w:ascii="Times New Roman" w:hAnsi="Times New Roman" w:cs="Times New Roman"/>
          <w:sz w:val="24"/>
          <w:szCs w:val="24"/>
        </w:rPr>
        <w:t xml:space="preserve"> e dedicam pouca atenção</w:t>
      </w:r>
      <w:r w:rsidR="0027755C">
        <w:rPr>
          <w:rFonts w:ascii="Times New Roman" w:hAnsi="Times New Roman" w:cs="Times New Roman"/>
          <w:sz w:val="24"/>
          <w:szCs w:val="24"/>
        </w:rPr>
        <w:t xml:space="preserve"> </w:t>
      </w:r>
      <w:r w:rsidR="007148DE">
        <w:rPr>
          <w:rFonts w:ascii="Times New Roman" w:hAnsi="Times New Roman" w:cs="Times New Roman"/>
          <w:sz w:val="24"/>
          <w:szCs w:val="24"/>
        </w:rPr>
        <w:t>à heterogeneidade</w:t>
      </w:r>
      <w:r w:rsidR="006728C3">
        <w:rPr>
          <w:rFonts w:ascii="Times New Roman" w:hAnsi="Times New Roman" w:cs="Times New Roman"/>
          <w:sz w:val="24"/>
          <w:szCs w:val="24"/>
        </w:rPr>
        <w:t xml:space="preserve"> distrital/regional</w:t>
      </w:r>
      <w:r w:rsidR="00C27722">
        <w:rPr>
          <w:rFonts w:ascii="Times New Roman" w:hAnsi="Times New Roman" w:cs="Times New Roman"/>
          <w:sz w:val="24"/>
          <w:szCs w:val="24"/>
        </w:rPr>
        <w:t>.</w:t>
      </w:r>
      <w:r w:rsidR="00132DBA">
        <w:rPr>
          <w:rFonts w:ascii="Times New Roman" w:hAnsi="Times New Roman" w:cs="Times New Roman"/>
          <w:sz w:val="24"/>
          <w:szCs w:val="24"/>
        </w:rPr>
        <w:t xml:space="preserve"> </w:t>
      </w:r>
      <w:r w:rsidR="006C60EB">
        <w:rPr>
          <w:rFonts w:ascii="Times New Roman" w:hAnsi="Times New Roman" w:cs="Times New Roman"/>
          <w:sz w:val="24"/>
          <w:szCs w:val="24"/>
        </w:rPr>
        <w:t xml:space="preserve"> Áreas rurais comumente </w:t>
      </w:r>
      <w:r w:rsidR="001F3B28">
        <w:rPr>
          <w:rFonts w:ascii="Times New Roman" w:hAnsi="Times New Roman" w:cs="Times New Roman"/>
          <w:sz w:val="24"/>
          <w:szCs w:val="24"/>
        </w:rPr>
        <w:t>são caracterizadas pela agricultura</w:t>
      </w:r>
      <w:r w:rsidR="00554EA7">
        <w:rPr>
          <w:rFonts w:ascii="Times New Roman" w:hAnsi="Times New Roman" w:cs="Times New Roman"/>
          <w:sz w:val="24"/>
          <w:szCs w:val="24"/>
        </w:rPr>
        <w:t xml:space="preserve">, e também pela ausência de oportunidades de emprego, tais como </w:t>
      </w:r>
      <w:r w:rsidR="00A82325">
        <w:rPr>
          <w:rFonts w:ascii="Times New Roman" w:hAnsi="Times New Roman" w:cs="Times New Roman"/>
          <w:sz w:val="24"/>
          <w:szCs w:val="24"/>
        </w:rPr>
        <w:t>nos setores de</w:t>
      </w:r>
      <w:r w:rsidR="00554EA7">
        <w:rPr>
          <w:rFonts w:ascii="Times New Roman" w:hAnsi="Times New Roman" w:cs="Times New Roman"/>
          <w:sz w:val="24"/>
          <w:szCs w:val="24"/>
        </w:rPr>
        <w:t xml:space="preserve"> comércio</w:t>
      </w:r>
      <w:r w:rsidR="00CF0A7B">
        <w:rPr>
          <w:rFonts w:ascii="Times New Roman" w:hAnsi="Times New Roman" w:cs="Times New Roman"/>
          <w:sz w:val="24"/>
          <w:szCs w:val="24"/>
        </w:rPr>
        <w:t xml:space="preserve"> e serviços que são mais desenvolvidos em centros urbanos</w:t>
      </w:r>
      <w:r w:rsidR="00973DCC">
        <w:rPr>
          <w:rFonts w:ascii="Times New Roman" w:hAnsi="Times New Roman" w:cs="Times New Roman"/>
          <w:sz w:val="24"/>
          <w:szCs w:val="24"/>
        </w:rPr>
        <w:t xml:space="preserve"> (referência?).</w:t>
      </w:r>
      <w:r w:rsidR="00AC3629">
        <w:rPr>
          <w:rFonts w:ascii="Times New Roman" w:hAnsi="Times New Roman" w:cs="Times New Roman"/>
          <w:sz w:val="24"/>
          <w:szCs w:val="24"/>
        </w:rPr>
        <w:t xml:space="preserve"> Em virtude disto</w:t>
      </w:r>
      <w:r w:rsidR="00565DF5">
        <w:rPr>
          <w:rFonts w:ascii="Times New Roman" w:hAnsi="Times New Roman" w:cs="Times New Roman"/>
          <w:sz w:val="24"/>
          <w:szCs w:val="24"/>
        </w:rPr>
        <w:t xml:space="preserve">, </w:t>
      </w:r>
      <w:r w:rsidR="00511820">
        <w:rPr>
          <w:rFonts w:ascii="Times New Roman" w:hAnsi="Times New Roman" w:cs="Times New Roman"/>
          <w:sz w:val="24"/>
          <w:szCs w:val="24"/>
        </w:rPr>
        <w:t>na</w:t>
      </w:r>
      <w:r w:rsidR="00565DF5">
        <w:rPr>
          <w:rFonts w:ascii="Times New Roman" w:hAnsi="Times New Roman" w:cs="Times New Roman"/>
          <w:sz w:val="24"/>
          <w:szCs w:val="24"/>
        </w:rPr>
        <w:t xml:space="preserve"> Holanda, </w:t>
      </w:r>
      <w:r w:rsidR="00696088">
        <w:rPr>
          <w:rFonts w:ascii="Times New Roman" w:hAnsi="Times New Roman" w:cs="Times New Roman"/>
          <w:sz w:val="24"/>
          <w:szCs w:val="24"/>
        </w:rPr>
        <w:t>os residentes destas áreas tem o trabalho por conta própria</w:t>
      </w:r>
      <w:r w:rsidR="00BC5EC1">
        <w:rPr>
          <w:rFonts w:ascii="Times New Roman" w:hAnsi="Times New Roman" w:cs="Times New Roman"/>
          <w:sz w:val="24"/>
          <w:szCs w:val="24"/>
        </w:rPr>
        <w:t xml:space="preserve"> como alternativa, e o desenvolve de forma</w:t>
      </w:r>
      <w:r w:rsidR="00ED7A73">
        <w:rPr>
          <w:rFonts w:ascii="Times New Roman" w:hAnsi="Times New Roman" w:cs="Times New Roman"/>
          <w:sz w:val="24"/>
          <w:szCs w:val="24"/>
        </w:rPr>
        <w:t xml:space="preserve"> mais</w:t>
      </w:r>
      <w:r w:rsidR="00BC5EC1">
        <w:rPr>
          <w:rFonts w:ascii="Times New Roman" w:hAnsi="Times New Roman" w:cs="Times New Roman"/>
          <w:sz w:val="24"/>
          <w:szCs w:val="24"/>
        </w:rPr>
        <w:t xml:space="preserve"> persistente (</w:t>
      </w:r>
      <w:proofErr w:type="spellStart"/>
      <w:r w:rsidR="00BC5EC1">
        <w:rPr>
          <w:rFonts w:ascii="Times New Roman" w:hAnsi="Times New Roman" w:cs="Times New Roman"/>
          <w:sz w:val="24"/>
          <w:szCs w:val="24"/>
        </w:rPr>
        <w:t>Bay</w:t>
      </w:r>
      <w:proofErr w:type="spellEnd"/>
      <w:r w:rsidR="00BC5EC1">
        <w:rPr>
          <w:rFonts w:ascii="Times New Roman" w:hAnsi="Times New Roman" w:cs="Times New Roman"/>
          <w:sz w:val="24"/>
          <w:szCs w:val="24"/>
        </w:rPr>
        <w:t xml:space="preserve"> e Koster, 2023).</w:t>
      </w:r>
      <w:r w:rsidR="001553BE">
        <w:rPr>
          <w:rFonts w:ascii="Times New Roman" w:hAnsi="Times New Roman" w:cs="Times New Roman"/>
          <w:sz w:val="24"/>
          <w:szCs w:val="24"/>
        </w:rPr>
        <w:t xml:space="preserve"> </w:t>
      </w:r>
      <w:r w:rsidR="006728C3">
        <w:rPr>
          <w:rFonts w:ascii="Times New Roman" w:hAnsi="Times New Roman" w:cs="Times New Roman"/>
          <w:sz w:val="24"/>
          <w:szCs w:val="24"/>
        </w:rPr>
        <w:t xml:space="preserve">No entanto, nosso resultado diverge ao encontrar uma maior </w:t>
      </w:r>
      <w:r w:rsidR="00ED7A73">
        <w:rPr>
          <w:rFonts w:ascii="Times New Roman" w:hAnsi="Times New Roman" w:cs="Times New Roman"/>
          <w:sz w:val="24"/>
          <w:szCs w:val="24"/>
        </w:rPr>
        <w:t>disseminação</w:t>
      </w:r>
      <w:r w:rsidR="006728C3">
        <w:rPr>
          <w:rFonts w:ascii="Times New Roman" w:hAnsi="Times New Roman" w:cs="Times New Roman"/>
          <w:sz w:val="24"/>
          <w:szCs w:val="24"/>
        </w:rPr>
        <w:t xml:space="preserve"> de trajetórias marcadas pelo desemprego/inatividade em localidades rurais</w:t>
      </w:r>
      <w:r w:rsidR="00060982">
        <w:rPr>
          <w:rFonts w:ascii="Times New Roman" w:hAnsi="Times New Roman" w:cs="Times New Roman"/>
          <w:sz w:val="24"/>
          <w:szCs w:val="24"/>
        </w:rPr>
        <w:t xml:space="preserve">. </w:t>
      </w:r>
      <w:r w:rsidR="00322FB4">
        <w:rPr>
          <w:rFonts w:ascii="Times New Roman" w:hAnsi="Times New Roman" w:cs="Times New Roman"/>
          <w:sz w:val="24"/>
          <w:szCs w:val="24"/>
        </w:rPr>
        <w:t>Esta diferença pode ser estar na</w:t>
      </w:r>
      <w:r w:rsidR="00583114">
        <w:rPr>
          <w:rFonts w:ascii="Times New Roman" w:hAnsi="Times New Roman" w:cs="Times New Roman"/>
          <w:sz w:val="24"/>
          <w:szCs w:val="24"/>
        </w:rPr>
        <w:t xml:space="preserve"> produtividade da</w:t>
      </w:r>
      <w:r w:rsidR="00322FB4">
        <w:rPr>
          <w:rFonts w:ascii="Times New Roman" w:hAnsi="Times New Roman" w:cs="Times New Roman"/>
          <w:sz w:val="24"/>
          <w:szCs w:val="24"/>
        </w:rPr>
        <w:t xml:space="preserve"> agricultura familiar</w:t>
      </w:r>
      <w:r w:rsidR="00D84338">
        <w:rPr>
          <w:rFonts w:ascii="Times New Roman" w:hAnsi="Times New Roman" w:cs="Times New Roman"/>
          <w:sz w:val="24"/>
          <w:szCs w:val="24"/>
        </w:rPr>
        <w:t xml:space="preserve">, </w:t>
      </w:r>
      <w:r w:rsidR="00E175EA">
        <w:rPr>
          <w:rFonts w:ascii="Times New Roman" w:hAnsi="Times New Roman" w:cs="Times New Roman"/>
          <w:sz w:val="24"/>
          <w:szCs w:val="24"/>
        </w:rPr>
        <w:t xml:space="preserve">atividade mais representativa </w:t>
      </w:r>
      <w:r w:rsidR="00CF3958">
        <w:rPr>
          <w:rFonts w:ascii="Times New Roman" w:hAnsi="Times New Roman" w:cs="Times New Roman"/>
          <w:sz w:val="24"/>
          <w:szCs w:val="24"/>
        </w:rPr>
        <w:t xml:space="preserve">em áreas rurais </w:t>
      </w:r>
      <w:r w:rsidR="000B6CF1">
        <w:rPr>
          <w:rFonts w:ascii="Times New Roman" w:hAnsi="Times New Roman" w:cs="Times New Roman"/>
          <w:sz w:val="24"/>
          <w:szCs w:val="24"/>
        </w:rPr>
        <w:t>na qual</w:t>
      </w:r>
      <w:r w:rsidR="00CF3958">
        <w:rPr>
          <w:rFonts w:ascii="Times New Roman" w:hAnsi="Times New Roman" w:cs="Times New Roman"/>
          <w:sz w:val="24"/>
          <w:szCs w:val="24"/>
        </w:rPr>
        <w:t xml:space="preserve"> os trabalhadores por conta própria têm mais participação</w:t>
      </w:r>
      <w:r w:rsidR="00D0021D">
        <w:rPr>
          <w:rFonts w:ascii="Times New Roman" w:hAnsi="Times New Roman" w:cs="Times New Roman"/>
          <w:sz w:val="24"/>
          <w:szCs w:val="24"/>
        </w:rPr>
        <w:t xml:space="preserve"> (Referência?)</w:t>
      </w:r>
      <w:r w:rsidR="00CF3958">
        <w:rPr>
          <w:rFonts w:ascii="Times New Roman" w:hAnsi="Times New Roman" w:cs="Times New Roman"/>
          <w:sz w:val="24"/>
          <w:szCs w:val="24"/>
        </w:rPr>
        <w:t>.</w:t>
      </w:r>
      <w:r w:rsidR="00D0021D">
        <w:rPr>
          <w:rFonts w:ascii="Times New Roman" w:hAnsi="Times New Roman" w:cs="Times New Roman"/>
          <w:sz w:val="24"/>
          <w:szCs w:val="24"/>
        </w:rPr>
        <w:t xml:space="preserve"> </w:t>
      </w:r>
      <w:r w:rsidR="00D20D5D">
        <w:rPr>
          <w:rFonts w:ascii="Times New Roman" w:hAnsi="Times New Roman" w:cs="Times New Roman"/>
          <w:sz w:val="24"/>
          <w:szCs w:val="24"/>
        </w:rPr>
        <w:t>A liter</w:t>
      </w:r>
      <w:r w:rsidR="00C21293">
        <w:rPr>
          <w:rFonts w:ascii="Times New Roman" w:hAnsi="Times New Roman" w:cs="Times New Roman"/>
          <w:sz w:val="24"/>
          <w:szCs w:val="24"/>
        </w:rPr>
        <w:t xml:space="preserve">atura aponta que a mecanização </w:t>
      </w:r>
      <w:r w:rsidR="00D20D5D">
        <w:rPr>
          <w:rFonts w:ascii="Times New Roman" w:hAnsi="Times New Roman" w:cs="Times New Roman"/>
          <w:sz w:val="24"/>
          <w:szCs w:val="24"/>
        </w:rPr>
        <w:t>e modernização tecnológica são fatores que contribuem para produtividade</w:t>
      </w:r>
      <w:r w:rsidR="00C21293">
        <w:rPr>
          <w:rFonts w:ascii="Times New Roman" w:hAnsi="Times New Roman" w:cs="Times New Roman"/>
          <w:sz w:val="24"/>
          <w:szCs w:val="24"/>
        </w:rPr>
        <w:t xml:space="preserve"> na agricultura</w:t>
      </w:r>
      <w:r w:rsidR="00D20D5D">
        <w:rPr>
          <w:rFonts w:ascii="Times New Roman" w:hAnsi="Times New Roman" w:cs="Times New Roman"/>
          <w:sz w:val="24"/>
          <w:szCs w:val="24"/>
        </w:rPr>
        <w:t xml:space="preserve"> (</w:t>
      </w:r>
      <w:r w:rsidR="00C21293">
        <w:rPr>
          <w:rFonts w:ascii="Times New Roman" w:hAnsi="Times New Roman" w:cs="Times New Roman"/>
          <w:sz w:val="24"/>
          <w:szCs w:val="24"/>
        </w:rPr>
        <w:t xml:space="preserve">Felema e </w:t>
      </w:r>
      <w:proofErr w:type="spellStart"/>
      <w:r w:rsidR="00C21293">
        <w:rPr>
          <w:rFonts w:ascii="Times New Roman" w:hAnsi="Times New Roman" w:cs="Times New Roman"/>
          <w:sz w:val="24"/>
          <w:szCs w:val="24"/>
        </w:rPr>
        <w:t>Spolador</w:t>
      </w:r>
      <w:proofErr w:type="spellEnd"/>
      <w:r w:rsidR="00C21293">
        <w:rPr>
          <w:rFonts w:ascii="Times New Roman" w:hAnsi="Times New Roman" w:cs="Times New Roman"/>
          <w:sz w:val="24"/>
          <w:szCs w:val="24"/>
        </w:rPr>
        <w:t>, 2022</w:t>
      </w:r>
      <w:r w:rsidR="00D20D5D">
        <w:rPr>
          <w:rFonts w:ascii="Times New Roman" w:hAnsi="Times New Roman" w:cs="Times New Roman"/>
          <w:sz w:val="24"/>
          <w:szCs w:val="24"/>
        </w:rPr>
        <w:t>)</w:t>
      </w:r>
      <w:r w:rsidR="00C21293">
        <w:rPr>
          <w:rFonts w:ascii="Times New Roman" w:hAnsi="Times New Roman" w:cs="Times New Roman"/>
          <w:sz w:val="24"/>
          <w:szCs w:val="24"/>
        </w:rPr>
        <w:t>. Embora não haja estudos que confirme</w:t>
      </w:r>
      <w:ins w:id="4" w:author="Daniel Pagotto" w:date="2025-10-10T17:27:00Z">
        <w:r w:rsidR="004F6EDD">
          <w:rPr>
            <w:rFonts w:ascii="Times New Roman" w:hAnsi="Times New Roman" w:cs="Times New Roman"/>
            <w:sz w:val="24"/>
            <w:szCs w:val="24"/>
          </w:rPr>
          <w:t>m</w:t>
        </w:r>
      </w:ins>
      <w:r w:rsidR="00C21293">
        <w:rPr>
          <w:rFonts w:ascii="Times New Roman" w:hAnsi="Times New Roman" w:cs="Times New Roman"/>
          <w:sz w:val="24"/>
          <w:szCs w:val="24"/>
        </w:rPr>
        <w:t xml:space="preserve"> isto, é natural supor que uma maior produtividade contribui para a persistência na atividade.</w:t>
      </w:r>
      <w:r w:rsidR="00ED7A73">
        <w:rPr>
          <w:rFonts w:ascii="Times New Roman" w:hAnsi="Times New Roman" w:cs="Times New Roman"/>
          <w:sz w:val="24"/>
          <w:szCs w:val="24"/>
        </w:rPr>
        <w:t xml:space="preserve"> </w:t>
      </w:r>
      <w:commentRangeEnd w:id="2"/>
      <w:r w:rsidR="00A6017E">
        <w:rPr>
          <w:rStyle w:val="Refdecomentrio"/>
        </w:rPr>
        <w:commentReference w:id="2"/>
      </w:r>
    </w:p>
    <w:p w14:paraId="112B295C" w14:textId="13B778A0" w:rsidR="00D1509F" w:rsidRDefault="00ED7A73" w:rsidP="00BE4447">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Nosso estudo também contribui </w:t>
      </w:r>
      <w:r w:rsidR="00FC631B">
        <w:rPr>
          <w:rFonts w:ascii="Times New Roman" w:hAnsi="Times New Roman" w:cs="Times New Roman"/>
          <w:sz w:val="24"/>
          <w:szCs w:val="24"/>
        </w:rPr>
        <w:t>ao analisar a heterogeneidade das trajetórias nas unidades federativas</w:t>
      </w:r>
      <w:r w:rsidR="00CC0C84">
        <w:rPr>
          <w:rFonts w:ascii="Times New Roman" w:hAnsi="Times New Roman" w:cs="Times New Roman"/>
          <w:sz w:val="24"/>
          <w:szCs w:val="24"/>
        </w:rPr>
        <w:t xml:space="preserve"> do Brasil. O país possui dimensões continentais marcadas por ampla desigualdade socioeconômica</w:t>
      </w:r>
      <w:r w:rsidR="00D728A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"/>
          <w:id w:val="-1233229408"/>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Gori</w:t>
          </w:r>
          <w:proofErr w:type="spellEnd"/>
          <w:r w:rsidR="00137AE2" w:rsidRPr="00137AE2">
            <w:rPr>
              <w:rFonts w:ascii="Times New Roman" w:hAnsi="Times New Roman" w:cs="Times New Roman"/>
              <w:color w:val="000000"/>
              <w:sz w:val="24"/>
              <w:szCs w:val="24"/>
            </w:rPr>
            <w:t xml:space="preserve"> Maia e José de Quadros, 2009; </w:t>
          </w:r>
          <w:proofErr w:type="spellStart"/>
          <w:r w:rsidR="00137AE2" w:rsidRPr="00137AE2">
            <w:rPr>
              <w:rFonts w:ascii="Times New Roman" w:hAnsi="Times New Roman" w:cs="Times New Roman"/>
              <w:color w:val="000000"/>
              <w:sz w:val="24"/>
              <w:szCs w:val="24"/>
            </w:rPr>
            <w:t>Marzulo</w:t>
          </w:r>
          <w:proofErr w:type="spellEnd"/>
          <w:r w:rsidR="00137AE2" w:rsidRPr="00137AE2">
            <w:rPr>
              <w:rFonts w:ascii="Times New Roman" w:hAnsi="Times New Roman" w:cs="Times New Roman"/>
              <w:color w:val="000000"/>
              <w:sz w:val="24"/>
              <w:szCs w:val="24"/>
            </w:rPr>
            <w:t xml:space="preserve">, </w:t>
          </w:r>
          <w:proofErr w:type="spellStart"/>
          <w:r w:rsidR="00137AE2" w:rsidRPr="00137AE2">
            <w:rPr>
              <w:rFonts w:ascii="Times New Roman" w:hAnsi="Times New Roman" w:cs="Times New Roman"/>
              <w:color w:val="000000"/>
              <w:sz w:val="24"/>
              <w:szCs w:val="24"/>
            </w:rPr>
            <w:t>Heck</w:t>
          </w:r>
          <w:proofErr w:type="spellEnd"/>
          <w:r w:rsidR="00137AE2" w:rsidRPr="00137AE2">
            <w:rPr>
              <w:rFonts w:ascii="Times New Roman" w:hAnsi="Times New Roman" w:cs="Times New Roman"/>
              <w:color w:val="000000"/>
              <w:sz w:val="24"/>
              <w:szCs w:val="24"/>
            </w:rPr>
            <w:t xml:space="preserve"> e Filippi, 2020)</w:t>
          </w:r>
        </w:sdtContent>
      </w:sdt>
      <w:r w:rsidR="007773D4">
        <w:rPr>
          <w:rFonts w:ascii="Times New Roman" w:hAnsi="Times New Roman" w:cs="Times New Roman"/>
          <w:sz w:val="24"/>
          <w:szCs w:val="24"/>
        </w:rPr>
        <w:t xml:space="preserve">. </w:t>
      </w:r>
      <w:r w:rsidR="00BE4447">
        <w:rPr>
          <w:rFonts w:ascii="Times New Roman" w:hAnsi="Times New Roman" w:cs="Times New Roman"/>
          <w:sz w:val="24"/>
          <w:szCs w:val="24"/>
        </w:rPr>
        <w:t>Há uma variação de até 33 pontos percentuais nos clusters de acordo com o estado. No geral, os estados da região Nordeste têm maior percentual de conta-própria por necessidade. Essas</w:t>
      </w:r>
      <w:r w:rsidR="00BB1833">
        <w:rPr>
          <w:rFonts w:ascii="Times New Roman" w:hAnsi="Times New Roman" w:cs="Times New Roman"/>
          <w:sz w:val="24"/>
          <w:szCs w:val="24"/>
        </w:rPr>
        <w:t xml:space="preserve"> </w:t>
      </w:r>
      <w:r w:rsidR="00BE4447">
        <w:rPr>
          <w:rFonts w:ascii="Times New Roman" w:hAnsi="Times New Roman" w:cs="Times New Roman"/>
          <w:sz w:val="24"/>
          <w:szCs w:val="24"/>
        </w:rPr>
        <w:t>diferenças</w:t>
      </w:r>
      <w:r w:rsidR="00BB1833">
        <w:rPr>
          <w:rFonts w:ascii="Times New Roman" w:hAnsi="Times New Roman" w:cs="Times New Roman"/>
          <w:sz w:val="24"/>
          <w:szCs w:val="24"/>
        </w:rPr>
        <w:t xml:space="preserve"> </w:t>
      </w:r>
      <w:r w:rsidR="00BE4447">
        <w:rPr>
          <w:rFonts w:ascii="Times New Roman" w:hAnsi="Times New Roman" w:cs="Times New Roman"/>
          <w:sz w:val="24"/>
          <w:szCs w:val="24"/>
        </w:rPr>
        <w:t>parece</w:t>
      </w:r>
      <w:r w:rsidR="00C81081">
        <w:rPr>
          <w:rFonts w:ascii="Times New Roman" w:hAnsi="Times New Roman" w:cs="Times New Roman"/>
          <w:sz w:val="24"/>
          <w:szCs w:val="24"/>
        </w:rPr>
        <w:t>m</w:t>
      </w:r>
      <w:r w:rsidR="00BE4447">
        <w:rPr>
          <w:rFonts w:ascii="Times New Roman" w:hAnsi="Times New Roman" w:cs="Times New Roman"/>
          <w:sz w:val="24"/>
          <w:szCs w:val="24"/>
        </w:rPr>
        <w:t xml:space="preserve"> estar associad</w:t>
      </w:r>
      <w:r w:rsidR="00C81081">
        <w:rPr>
          <w:rFonts w:ascii="Times New Roman" w:hAnsi="Times New Roman" w:cs="Times New Roman"/>
          <w:sz w:val="24"/>
          <w:szCs w:val="24"/>
        </w:rPr>
        <w:t>as</w:t>
      </w:r>
      <w:r w:rsidR="00BE4447">
        <w:rPr>
          <w:rFonts w:ascii="Times New Roman" w:hAnsi="Times New Roman" w:cs="Times New Roman"/>
          <w:sz w:val="24"/>
          <w:szCs w:val="24"/>
        </w:rPr>
        <w:t xml:space="preserve"> ao desenvolvimento s</w:t>
      </w:r>
      <w:r w:rsidR="00490F8F">
        <w:rPr>
          <w:rFonts w:ascii="Times New Roman" w:hAnsi="Times New Roman" w:cs="Times New Roman"/>
          <w:sz w:val="24"/>
          <w:szCs w:val="24"/>
        </w:rPr>
        <w:t>ocioeconômico da localidade. Por exemplo, o</w:t>
      </w:r>
      <w:r w:rsidR="00BE4447">
        <w:rPr>
          <w:rFonts w:ascii="Times New Roman" w:hAnsi="Times New Roman" w:cs="Times New Roman"/>
          <w:sz w:val="24"/>
          <w:szCs w:val="24"/>
        </w:rPr>
        <w:t xml:space="preserve"> Índice de Desenvolvimento Econômico (IDH) é </w:t>
      </w:r>
      <w:r w:rsidR="005A3505">
        <w:rPr>
          <w:rFonts w:ascii="Times New Roman" w:hAnsi="Times New Roman" w:cs="Times New Roman"/>
          <w:sz w:val="24"/>
          <w:szCs w:val="24"/>
        </w:rPr>
        <w:t>maior nas regiões Sul e Sudeste</w:t>
      </w:r>
      <w:r w:rsidR="00EE05A6">
        <w:rPr>
          <w:rFonts w:ascii="Times New Roman" w:hAnsi="Times New Roman" w:cs="Times New Roman"/>
          <w:sz w:val="24"/>
          <w:szCs w:val="24"/>
        </w:rPr>
        <w:t>, onde os níveis de TCP por necessidade são menores.</w:t>
      </w:r>
    </w:p>
    <w:p w14:paraId="73916C41" w14:textId="1B5440D5" w:rsidR="00FF0B4F" w:rsidRDefault="00FF0B4F" w:rsidP="00D933AA">
      <w:pPr>
        <w:pStyle w:val="SemEspaamento"/>
        <w:spacing w:line="360" w:lineRule="auto"/>
        <w:ind w:firstLine="708"/>
        <w:jc w:val="both"/>
        <w:rPr>
          <w:ins w:id="5" w:author="Daniel Pagotto" w:date="2025-10-10T17:42:00Z"/>
          <w:rFonts w:ascii="Times New Roman" w:hAnsi="Times New Roman" w:cs="Times New Roman"/>
          <w:color w:val="000000"/>
          <w:sz w:val="24"/>
          <w:szCs w:val="24"/>
        </w:rPr>
      </w:pPr>
      <w:r>
        <w:rPr>
          <w:rFonts w:ascii="Times New Roman" w:hAnsi="Times New Roman" w:cs="Times New Roman"/>
          <w:sz w:val="24"/>
          <w:szCs w:val="24"/>
        </w:rPr>
        <w:t>Nossa</w:t>
      </w:r>
      <w:r w:rsidR="00287118">
        <w:rPr>
          <w:rFonts w:ascii="Times New Roman" w:hAnsi="Times New Roman" w:cs="Times New Roman"/>
          <w:sz w:val="24"/>
          <w:szCs w:val="24"/>
        </w:rPr>
        <w:t xml:space="preserve"> pesquisa </w:t>
      </w:r>
      <w:r>
        <w:rPr>
          <w:rFonts w:ascii="Times New Roman" w:hAnsi="Times New Roman" w:cs="Times New Roman"/>
          <w:sz w:val="24"/>
          <w:szCs w:val="24"/>
        </w:rPr>
        <w:t xml:space="preserve">também </w:t>
      </w:r>
      <w:r w:rsidR="00287118">
        <w:rPr>
          <w:rFonts w:ascii="Times New Roman" w:hAnsi="Times New Roman" w:cs="Times New Roman"/>
          <w:sz w:val="24"/>
          <w:szCs w:val="24"/>
        </w:rPr>
        <w:t>contribui</w:t>
      </w:r>
      <w:r>
        <w:rPr>
          <w:rFonts w:ascii="Times New Roman" w:hAnsi="Times New Roman" w:cs="Times New Roman"/>
          <w:sz w:val="24"/>
          <w:szCs w:val="24"/>
        </w:rPr>
        <w:t>u</w:t>
      </w:r>
      <w:r w:rsidR="00287118">
        <w:rPr>
          <w:rFonts w:ascii="Times New Roman" w:hAnsi="Times New Roman" w:cs="Times New Roman"/>
          <w:sz w:val="24"/>
          <w:szCs w:val="24"/>
        </w:rPr>
        <w:t xml:space="preserve"> </w:t>
      </w:r>
      <w:r w:rsidR="002E7928">
        <w:rPr>
          <w:rFonts w:ascii="Times New Roman" w:hAnsi="Times New Roman" w:cs="Times New Roman"/>
          <w:sz w:val="24"/>
          <w:szCs w:val="24"/>
        </w:rPr>
        <w:t xml:space="preserve">para </w:t>
      </w:r>
      <w:r w:rsidR="001E3A88">
        <w:rPr>
          <w:rFonts w:ascii="Times New Roman" w:hAnsi="Times New Roman" w:cs="Times New Roman"/>
          <w:sz w:val="24"/>
          <w:szCs w:val="24"/>
        </w:rPr>
        <w:t xml:space="preserve">a literatura sobre as características sociodemográficas </w:t>
      </w:r>
      <w:r>
        <w:rPr>
          <w:rFonts w:ascii="Times New Roman" w:hAnsi="Times New Roman" w:cs="Times New Roman"/>
          <w:sz w:val="24"/>
          <w:szCs w:val="24"/>
        </w:rPr>
        <w:t xml:space="preserve">associadas às </w:t>
      </w:r>
      <w:r w:rsidR="001E3A88">
        <w:rPr>
          <w:rFonts w:ascii="Times New Roman" w:hAnsi="Times New Roman" w:cs="Times New Roman"/>
          <w:sz w:val="24"/>
          <w:szCs w:val="24"/>
        </w:rPr>
        <w:t>trajetórias de trabalho por conta própria</w:t>
      </w:r>
      <w:r w:rsidR="000D6F37">
        <w:rPr>
          <w:rFonts w:ascii="Times New Roman" w:hAnsi="Times New Roman" w:cs="Times New Roman"/>
          <w:sz w:val="24"/>
          <w:szCs w:val="24"/>
        </w:rPr>
        <w:t>.</w:t>
      </w:r>
      <w:r w:rsidR="00DB59DF">
        <w:rPr>
          <w:rFonts w:ascii="Times New Roman" w:hAnsi="Times New Roman" w:cs="Times New Roman"/>
          <w:sz w:val="24"/>
          <w:szCs w:val="24"/>
        </w:rPr>
        <w:t xml:space="preserve"> </w:t>
      </w:r>
      <w:r w:rsidR="00500E40">
        <w:rPr>
          <w:rFonts w:ascii="Times New Roman" w:hAnsi="Times New Roman" w:cs="Times New Roman"/>
          <w:sz w:val="24"/>
          <w:szCs w:val="24"/>
        </w:rPr>
        <w:t xml:space="preserve">Estudos </w:t>
      </w:r>
      <w:r w:rsidR="00F97537">
        <w:rPr>
          <w:rFonts w:ascii="Times New Roman" w:hAnsi="Times New Roman" w:cs="Times New Roman"/>
          <w:sz w:val="24"/>
          <w:szCs w:val="24"/>
        </w:rPr>
        <w:t>encontra</w:t>
      </w:r>
      <w:r w:rsidR="00500E40">
        <w:rPr>
          <w:rFonts w:ascii="Times New Roman" w:hAnsi="Times New Roman" w:cs="Times New Roman"/>
          <w:sz w:val="24"/>
          <w:szCs w:val="24"/>
        </w:rPr>
        <w:t>m</w:t>
      </w:r>
      <w:r w:rsidR="00F97537">
        <w:rPr>
          <w:rFonts w:ascii="Times New Roman" w:hAnsi="Times New Roman" w:cs="Times New Roman"/>
          <w:sz w:val="24"/>
          <w:szCs w:val="24"/>
        </w:rPr>
        <w:t xml:space="preserve"> uma maior proporção de mulheres nas carreiras caracterizadas pelo desemprego e inatividade</w:t>
      </w:r>
      <w:r>
        <w:rPr>
          <w:rFonts w:ascii="Times New Roman" w:hAnsi="Times New Roman" w:cs="Times New Roman"/>
          <w:sz w:val="24"/>
          <w:szCs w:val="24"/>
        </w:rPr>
        <w:t>. Já</w:t>
      </w:r>
      <w:r w:rsidR="00435854">
        <w:rPr>
          <w:rFonts w:ascii="Times New Roman" w:hAnsi="Times New Roman" w:cs="Times New Roman"/>
          <w:sz w:val="24"/>
          <w:szCs w:val="24"/>
        </w:rPr>
        <w:t xml:space="preserve"> homens </w:t>
      </w:r>
      <w:r>
        <w:rPr>
          <w:rFonts w:ascii="Times New Roman" w:hAnsi="Times New Roman" w:cs="Times New Roman"/>
          <w:sz w:val="24"/>
          <w:szCs w:val="24"/>
        </w:rPr>
        <w:t xml:space="preserve">são maioria </w:t>
      </w:r>
      <w:r w:rsidR="000479B3">
        <w:rPr>
          <w:rFonts w:ascii="Times New Roman" w:hAnsi="Times New Roman" w:cs="Times New Roman"/>
          <w:sz w:val="24"/>
          <w:szCs w:val="24"/>
        </w:rPr>
        <w:t xml:space="preserve">em </w:t>
      </w:r>
      <w:r w:rsidR="00BC7B6B">
        <w:rPr>
          <w:rFonts w:ascii="Times New Roman" w:hAnsi="Times New Roman" w:cs="Times New Roman"/>
          <w:sz w:val="24"/>
          <w:szCs w:val="24"/>
        </w:rPr>
        <w:t>padrões estáveis</w:t>
      </w:r>
      <w:r w:rsidR="00F975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wOTc0NWQtZjZjZC00NjVhLThiYTEtY2YwZDdlZjU0NDZhIiwicHJvcGVydGllcyI6eyJub3RlSW5kZXgiOjB9LCJpc0VkaXRlZCI6ZmFsc2UsIm1hbnVhbE92ZXJyaWRlIjp7ImlzTWFudWFsbHlPdmVycmlkZGVuIjp0cnVlLCJjaXRlcHJvY1RleHQiOiIoQmF5IGUgS29zdGVyLCAyMDIzYTsgQmV1c2NoIGUgU29lc3QsIHZhbiwgMjAyMGE7IFN1biwgSmluIGUgWmhhbywgMjAyNGEpIiwibWFudWFsT3ZlcnJpZGVUZXh0IjoiKEJheSBlIEtvc3RlciwgMjAyMzsgQmV1c2NoIGUgU29lc3QsIHZhbiwgMjAyMDsgU3VuLCBKaW4gZSBaaGFvLCAyMDI0KS4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
          <w:id w:val="-1584071595"/>
          <w:placeholder>
            <w:docPart w:val="04387A6DA1684EA1BD35DFE148308CDA"/>
          </w:placeholder>
        </w:sdtPr>
        <w:sdtEndPr/>
        <w:sdtContent>
          <w:r w:rsidR="00137AE2" w:rsidRPr="00137AE2">
            <w:rPr>
              <w:rFonts w:ascii="Times New Roman" w:eastAsia="Times New Roman" w:hAnsi="Times New Roman" w:cs="Times New Roman"/>
              <w:color w:val="000000"/>
              <w:sz w:val="24"/>
              <w:szCs w:val="24"/>
            </w:rPr>
            <w:t>(</w:t>
          </w:r>
          <w:proofErr w:type="spellStart"/>
          <w:r w:rsidR="00137AE2" w:rsidRPr="00137AE2">
            <w:rPr>
              <w:rFonts w:ascii="Times New Roman" w:eastAsia="Times New Roman" w:hAnsi="Times New Roman" w:cs="Times New Roman"/>
              <w:color w:val="000000"/>
              <w:sz w:val="24"/>
              <w:szCs w:val="24"/>
            </w:rPr>
            <w:t>Bay</w:t>
          </w:r>
          <w:proofErr w:type="spellEnd"/>
          <w:r w:rsidR="00137AE2" w:rsidRPr="00137AE2">
            <w:rPr>
              <w:rFonts w:ascii="Times New Roman" w:eastAsia="Times New Roman" w:hAnsi="Times New Roman" w:cs="Times New Roman"/>
              <w:color w:val="000000"/>
              <w:sz w:val="24"/>
              <w:szCs w:val="24"/>
            </w:rPr>
            <w:t xml:space="preserve"> e Koster, 2023; </w:t>
          </w:r>
          <w:proofErr w:type="spellStart"/>
          <w:r w:rsidR="00137AE2" w:rsidRPr="00137AE2">
            <w:rPr>
              <w:rFonts w:ascii="Times New Roman" w:eastAsia="Times New Roman" w:hAnsi="Times New Roman" w:cs="Times New Roman"/>
              <w:color w:val="000000"/>
              <w:sz w:val="24"/>
              <w:szCs w:val="24"/>
            </w:rPr>
            <w:t>Beusch</w:t>
          </w:r>
          <w:proofErr w:type="spellEnd"/>
          <w:r w:rsidR="00137AE2" w:rsidRPr="00137AE2">
            <w:rPr>
              <w:rFonts w:ascii="Times New Roman" w:eastAsia="Times New Roman" w:hAnsi="Times New Roman" w:cs="Times New Roman"/>
              <w:color w:val="000000"/>
              <w:sz w:val="24"/>
              <w:szCs w:val="24"/>
            </w:rPr>
            <w:t xml:space="preserve"> e </w:t>
          </w:r>
          <w:proofErr w:type="spellStart"/>
          <w:r w:rsidR="00137AE2" w:rsidRPr="00137AE2">
            <w:rPr>
              <w:rFonts w:ascii="Times New Roman" w:eastAsia="Times New Roman" w:hAnsi="Times New Roman" w:cs="Times New Roman"/>
              <w:color w:val="000000"/>
              <w:sz w:val="24"/>
              <w:szCs w:val="24"/>
            </w:rPr>
            <w:t>Soest</w:t>
          </w:r>
          <w:proofErr w:type="spellEnd"/>
          <w:r w:rsidR="00137AE2" w:rsidRPr="00137AE2">
            <w:rPr>
              <w:rFonts w:ascii="Times New Roman" w:eastAsia="Times New Roman" w:hAnsi="Times New Roman" w:cs="Times New Roman"/>
              <w:color w:val="000000"/>
              <w:sz w:val="24"/>
              <w:szCs w:val="24"/>
            </w:rPr>
            <w:t>, van, 2020; Sun, Jin e Zhao, 2024).</w:t>
          </w:r>
        </w:sdtContent>
      </w:sdt>
      <w:r w:rsidR="00435854">
        <w:rPr>
          <w:rFonts w:ascii="Times New Roman" w:hAnsi="Times New Roman" w:cs="Times New Roman"/>
          <w:color w:val="000000"/>
          <w:sz w:val="24"/>
          <w:szCs w:val="24"/>
        </w:rPr>
        <w:t xml:space="preserve"> </w:t>
      </w:r>
      <w:r w:rsidR="00784EC7">
        <w:rPr>
          <w:rFonts w:ascii="Times New Roman" w:hAnsi="Times New Roman" w:cs="Times New Roman"/>
          <w:color w:val="000000"/>
          <w:sz w:val="24"/>
          <w:szCs w:val="24"/>
        </w:rPr>
        <w:t xml:space="preserve">Nossos resultados convergem com tais </w:t>
      </w:r>
      <w:r>
        <w:rPr>
          <w:rFonts w:ascii="Times New Roman" w:hAnsi="Times New Roman" w:cs="Times New Roman"/>
          <w:color w:val="000000"/>
          <w:sz w:val="24"/>
          <w:szCs w:val="24"/>
        </w:rPr>
        <w:t>achados</w:t>
      </w:r>
      <w:r w:rsidR="00784E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uma vez que </w:t>
      </w:r>
      <w:r w:rsidR="00784EC7">
        <w:rPr>
          <w:rFonts w:ascii="Times New Roman" w:hAnsi="Times New Roman" w:cs="Times New Roman"/>
          <w:color w:val="000000"/>
          <w:sz w:val="24"/>
          <w:szCs w:val="24"/>
        </w:rPr>
        <w:t>homens</w:t>
      </w:r>
      <w:r w:rsidR="00881C2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possuem maior </w:t>
      </w:r>
      <w:r w:rsidR="00881C24">
        <w:rPr>
          <w:rFonts w:ascii="Times New Roman" w:hAnsi="Times New Roman" w:cs="Times New Roman"/>
          <w:color w:val="000000"/>
          <w:sz w:val="24"/>
          <w:szCs w:val="24"/>
        </w:rPr>
        <w:t xml:space="preserve">representação </w:t>
      </w:r>
      <w:r w:rsidR="003970D4">
        <w:rPr>
          <w:rFonts w:ascii="Times New Roman" w:hAnsi="Times New Roman" w:cs="Times New Roman"/>
          <w:color w:val="000000"/>
          <w:sz w:val="24"/>
          <w:szCs w:val="24"/>
        </w:rPr>
        <w:t>no grupo de TCP Intermitente.</w:t>
      </w:r>
      <w:r w:rsidR="00B14754">
        <w:rPr>
          <w:rFonts w:ascii="Times New Roman" w:hAnsi="Times New Roman" w:cs="Times New Roman"/>
          <w:color w:val="000000"/>
          <w:sz w:val="24"/>
          <w:szCs w:val="24"/>
        </w:rPr>
        <w:t xml:space="preserve"> </w:t>
      </w:r>
      <w:r w:rsidR="00F028D7">
        <w:rPr>
          <w:rFonts w:ascii="Times New Roman" w:hAnsi="Times New Roman" w:cs="Times New Roman"/>
          <w:color w:val="000000"/>
          <w:sz w:val="24"/>
          <w:szCs w:val="24"/>
        </w:rPr>
        <w:t xml:space="preserve">Fatores </w:t>
      </w:r>
      <w:r>
        <w:rPr>
          <w:rFonts w:ascii="Times New Roman" w:hAnsi="Times New Roman" w:cs="Times New Roman"/>
          <w:color w:val="000000"/>
          <w:sz w:val="24"/>
          <w:szCs w:val="24"/>
        </w:rPr>
        <w:t>associados</w:t>
      </w:r>
      <w:r w:rsidR="003A2A25">
        <w:rPr>
          <w:rFonts w:ascii="Times New Roman" w:hAnsi="Times New Roman" w:cs="Times New Roman"/>
          <w:color w:val="000000"/>
          <w:sz w:val="24"/>
          <w:szCs w:val="24"/>
        </w:rPr>
        <w:t xml:space="preserve"> ao</w:t>
      </w:r>
      <w:r>
        <w:rPr>
          <w:rFonts w:ascii="Times New Roman" w:hAnsi="Times New Roman" w:cs="Times New Roman"/>
          <w:color w:val="000000"/>
          <w:sz w:val="24"/>
          <w:szCs w:val="24"/>
        </w:rPr>
        <w:t xml:space="preserve"> gênero – </w:t>
      </w:r>
      <w:r w:rsidR="00F028D7">
        <w:rPr>
          <w:rFonts w:ascii="Times New Roman" w:hAnsi="Times New Roman" w:cs="Times New Roman"/>
          <w:color w:val="000000"/>
          <w:sz w:val="24"/>
          <w:szCs w:val="24"/>
        </w:rPr>
        <w:t>como a gravidez</w:t>
      </w:r>
      <w:r w:rsidR="00C63A0E">
        <w:rPr>
          <w:rFonts w:ascii="Times New Roman" w:hAnsi="Times New Roman" w:cs="Times New Roman"/>
          <w:color w:val="000000"/>
          <w:sz w:val="24"/>
          <w:szCs w:val="24"/>
        </w:rPr>
        <w:t>,</w:t>
      </w:r>
      <w:r w:rsidR="00F028D7">
        <w:rPr>
          <w:rFonts w:ascii="Times New Roman" w:hAnsi="Times New Roman" w:cs="Times New Roman"/>
          <w:color w:val="000000"/>
          <w:sz w:val="24"/>
          <w:szCs w:val="24"/>
        </w:rPr>
        <w:t xml:space="preserve"> e </w:t>
      </w:r>
      <w:r w:rsidR="00A028BE">
        <w:rPr>
          <w:rFonts w:ascii="Times New Roman" w:hAnsi="Times New Roman" w:cs="Times New Roman"/>
          <w:color w:val="000000"/>
          <w:sz w:val="24"/>
          <w:szCs w:val="24"/>
        </w:rPr>
        <w:t xml:space="preserve">os </w:t>
      </w:r>
      <w:r w:rsidR="00F028D7">
        <w:rPr>
          <w:rFonts w:ascii="Times New Roman" w:hAnsi="Times New Roman" w:cs="Times New Roman"/>
          <w:color w:val="000000"/>
          <w:sz w:val="24"/>
          <w:szCs w:val="24"/>
        </w:rPr>
        <w:t>cuidados familiares culturalmente atribuídos às mulheres</w:t>
      </w:r>
      <w:r>
        <w:rPr>
          <w:rFonts w:ascii="Times New Roman" w:hAnsi="Times New Roman" w:cs="Times New Roman"/>
          <w:color w:val="000000"/>
          <w:sz w:val="24"/>
          <w:szCs w:val="24"/>
        </w:rPr>
        <w:t xml:space="preserve"> – foram apontados por Sun, Jin e Zhao (2024) como determinantes deste resultado</w:t>
      </w:r>
      <w:r w:rsidR="00581DFA">
        <w:rPr>
          <w:rFonts w:ascii="Times New Roman" w:hAnsi="Times New Roman" w:cs="Times New Roman"/>
          <w:color w:val="000000"/>
          <w:sz w:val="24"/>
          <w:szCs w:val="24"/>
        </w:rPr>
        <w:t>.</w:t>
      </w:r>
      <w:r w:rsidR="006F4F19">
        <w:rPr>
          <w:rFonts w:ascii="Times New Roman" w:hAnsi="Times New Roman" w:cs="Times New Roman"/>
          <w:color w:val="000000"/>
          <w:sz w:val="24"/>
          <w:szCs w:val="24"/>
        </w:rPr>
        <w:t xml:space="preserve"> </w:t>
      </w:r>
    </w:p>
    <w:p w14:paraId="54ED58D8" w14:textId="3DCBE9B2" w:rsidR="00FF0B4F" w:rsidRDefault="008C0B47" w:rsidP="00D933AA">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Com relação </w:t>
      </w:r>
      <w:r w:rsidR="00FF0B4F">
        <w:rPr>
          <w:rFonts w:ascii="Times New Roman" w:hAnsi="Times New Roman" w:cs="Times New Roman"/>
          <w:color w:val="000000"/>
          <w:sz w:val="24"/>
          <w:szCs w:val="24"/>
        </w:rPr>
        <w:t>à</w:t>
      </w:r>
      <w:r>
        <w:rPr>
          <w:rFonts w:ascii="Times New Roman" w:hAnsi="Times New Roman" w:cs="Times New Roman"/>
          <w:color w:val="000000"/>
          <w:sz w:val="24"/>
          <w:szCs w:val="24"/>
        </w:rPr>
        <w:t xml:space="preserve"> idade</w:t>
      </w:r>
      <w:r w:rsidR="0048515F">
        <w:rPr>
          <w:rFonts w:ascii="Times New Roman" w:hAnsi="Times New Roman" w:cs="Times New Roman"/>
          <w:color w:val="000000"/>
          <w:sz w:val="24"/>
          <w:szCs w:val="24"/>
        </w:rPr>
        <w:t xml:space="preserve">, a literatura diverge a depender do contexto. </w:t>
      </w:r>
      <w:r w:rsidR="00FF0B4F">
        <w:rPr>
          <w:rFonts w:ascii="Times New Roman" w:hAnsi="Times New Roman" w:cs="Times New Roman"/>
          <w:color w:val="000000"/>
          <w:sz w:val="24"/>
          <w:szCs w:val="24"/>
        </w:rPr>
        <w:t>No nosso estudo, os intermitentes foram os mais jovens (</w:t>
      </w:r>
      <w:r w:rsidR="00AE7BC1">
        <w:rPr>
          <w:rFonts w:ascii="Times New Roman" w:hAnsi="Times New Roman" w:cs="Times New Roman"/>
          <w:color w:val="000000"/>
          <w:sz w:val="24"/>
          <w:szCs w:val="24"/>
        </w:rPr>
        <w:t>38</w:t>
      </w:r>
      <w:r w:rsidR="00FF0B4F">
        <w:rPr>
          <w:rFonts w:ascii="Times New Roman" w:hAnsi="Times New Roman" w:cs="Times New Roman"/>
          <w:color w:val="000000"/>
          <w:sz w:val="24"/>
          <w:szCs w:val="24"/>
        </w:rPr>
        <w:t xml:space="preserve"> anos, de acordo com resultados) e os persistentes foram os mais velhos (</w:t>
      </w:r>
      <w:r w:rsidR="00AE7BC1">
        <w:rPr>
          <w:rFonts w:ascii="Times New Roman" w:hAnsi="Times New Roman" w:cs="Times New Roman"/>
          <w:color w:val="000000"/>
          <w:sz w:val="24"/>
          <w:szCs w:val="24"/>
        </w:rPr>
        <w:t>43</w:t>
      </w:r>
      <w:r w:rsidR="00FF0B4F">
        <w:rPr>
          <w:rFonts w:ascii="Times New Roman" w:hAnsi="Times New Roman" w:cs="Times New Roman"/>
          <w:color w:val="000000"/>
          <w:sz w:val="24"/>
          <w:szCs w:val="24"/>
        </w:rPr>
        <w:t xml:space="preserve"> anos, de acordo com resultados). Tais resultados convergem parcialmente com um estudo da Holanda</w:t>
      </w:r>
      <w:r w:rsidR="001A4A62">
        <w:rPr>
          <w:rFonts w:ascii="Times New Roman" w:hAnsi="Times New Roman" w:cs="Times New Roman"/>
          <w:color w:val="000000"/>
          <w:sz w:val="24"/>
          <w:szCs w:val="24"/>
        </w:rPr>
        <w:t xml:space="preserve"> quanto aos mais</w:t>
      </w:r>
      <w:r w:rsidR="00FF0B4F">
        <w:rPr>
          <w:rFonts w:ascii="Times New Roman" w:hAnsi="Times New Roman" w:cs="Times New Roman"/>
          <w:color w:val="000000"/>
          <w:sz w:val="24"/>
          <w:szCs w:val="24"/>
        </w:rPr>
        <w:t xml:space="preserve"> velhos </w:t>
      </w:r>
      <w:sdt>
        <w:sdtPr>
          <w:rPr>
            <w:rFonts w:ascii="Times New Roman" w:hAnsi="Times New Roman" w:cs="Times New Roman"/>
            <w:color w:val="000000"/>
            <w:sz w:val="24"/>
            <w:szCs w:val="24"/>
          </w:rPr>
          <w:tag w:val="MENDELEY_CITATION_v3_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JhYTU4MWVhNC1hYzI1LTM2YzItODViYS1kNzRjM2ExMmNiNzAiLCJpdGVtRGF0YSI6eyJ0eXBlIjoiYXJ0aWNsZS1qb3VybmFsIiwiaWQiOiJhYTU4MWVhNC1hYzI1LTM2YzItODViYS1kNzRjM2ExMmNiNzAiLCJ0aXRsZSI6IkxhYm91ciBNYXJrZXQgVHJhamVjdG9yaWVzIG9mIHRoZSBTZWxmLWVtcGxveWVkIGluIHRoZSBOZXRoZXJsYW5kcyIsImdyb3VwSWQiOiIxMGFhNDExYy0wOTgyLTNmZjItYWUwZC0yNzZkNWQ3MGM3MmU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XX0="/>
          <w:id w:val="1154411579"/>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Bay</w:t>
          </w:r>
          <w:proofErr w:type="spellEnd"/>
          <w:r w:rsidR="00137AE2" w:rsidRPr="00137AE2">
            <w:rPr>
              <w:rFonts w:ascii="Times New Roman" w:hAnsi="Times New Roman" w:cs="Times New Roman"/>
              <w:color w:val="000000"/>
              <w:sz w:val="24"/>
              <w:szCs w:val="24"/>
            </w:rPr>
            <w:t xml:space="preserve"> e Koster, 2023; </w:t>
          </w:r>
          <w:proofErr w:type="spellStart"/>
          <w:r w:rsidR="00137AE2" w:rsidRPr="00137AE2">
            <w:rPr>
              <w:rFonts w:ascii="Times New Roman" w:hAnsi="Times New Roman" w:cs="Times New Roman"/>
              <w:color w:val="000000"/>
              <w:sz w:val="24"/>
              <w:szCs w:val="24"/>
            </w:rPr>
            <w:t>Beusch</w:t>
          </w:r>
          <w:proofErr w:type="spellEnd"/>
          <w:r w:rsidR="00137AE2" w:rsidRPr="00137AE2">
            <w:rPr>
              <w:rFonts w:ascii="Times New Roman" w:hAnsi="Times New Roman" w:cs="Times New Roman"/>
              <w:color w:val="000000"/>
              <w:sz w:val="24"/>
              <w:szCs w:val="24"/>
            </w:rPr>
            <w:t xml:space="preserve"> e </w:t>
          </w:r>
          <w:proofErr w:type="spellStart"/>
          <w:r w:rsidR="00137AE2" w:rsidRPr="00137AE2">
            <w:rPr>
              <w:rFonts w:ascii="Times New Roman" w:hAnsi="Times New Roman" w:cs="Times New Roman"/>
              <w:color w:val="000000"/>
              <w:sz w:val="24"/>
              <w:szCs w:val="24"/>
            </w:rPr>
            <w:t>Soest</w:t>
          </w:r>
          <w:proofErr w:type="spellEnd"/>
          <w:r w:rsidR="00137AE2" w:rsidRPr="00137AE2">
            <w:rPr>
              <w:rFonts w:ascii="Times New Roman" w:hAnsi="Times New Roman" w:cs="Times New Roman"/>
              <w:color w:val="000000"/>
              <w:sz w:val="24"/>
              <w:szCs w:val="24"/>
            </w:rPr>
            <w:t>, van, 2020)</w:t>
          </w:r>
        </w:sdtContent>
      </w:sdt>
      <w:r w:rsidR="00FF0B4F">
        <w:rPr>
          <w:rFonts w:ascii="Times New Roman" w:hAnsi="Times New Roman" w:cs="Times New Roman"/>
          <w:color w:val="000000"/>
          <w:sz w:val="24"/>
          <w:szCs w:val="24"/>
        </w:rPr>
        <w:t xml:space="preserve">. Porém, diverge totalmente de um estudo na China </w:t>
      </w:r>
      <w:sdt>
        <w:sdtPr>
          <w:rPr>
            <w:rFonts w:ascii="Times New Roman" w:hAnsi="Times New Roman" w:cs="Times New Roman"/>
            <w:color w:val="000000"/>
            <w:sz w:val="24"/>
            <w:szCs w:val="24"/>
          </w:rPr>
          <w:tag w:val="MENDELEY_CITATION_v3_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LCJjb250YWluZXItdGl0bGUtc2hvcnQiOiJMb25naXQgTGlmZSBDb3Vyc2UgU3R1ZCJ9LCJpc1RlbXBvcmFyeSI6ZmFsc2V9XX0="/>
          <w:id w:val="-409919179"/>
          <w:placeholder>
            <w:docPart w:val="DefaultPlaceholder_-1854013440"/>
          </w:placeholder>
        </w:sdtPr>
        <w:sdtEndPr/>
        <w:sdtContent>
          <w:r w:rsidR="00137AE2" w:rsidRPr="00137AE2">
            <w:rPr>
              <w:rFonts w:ascii="Times New Roman" w:hAnsi="Times New Roman" w:cs="Times New Roman"/>
              <w:color w:val="000000"/>
              <w:sz w:val="24"/>
              <w:szCs w:val="24"/>
            </w:rPr>
            <w:t>(Sun, Jin e Zhao, 2024)</w:t>
          </w:r>
        </w:sdtContent>
      </w:sdt>
      <w:r w:rsidR="00FF0B4F">
        <w:rPr>
          <w:rFonts w:ascii="Times New Roman" w:hAnsi="Times New Roman" w:cs="Times New Roman"/>
          <w:color w:val="000000"/>
          <w:sz w:val="24"/>
          <w:szCs w:val="24"/>
        </w:rPr>
        <w:t xml:space="preserve">. </w:t>
      </w:r>
      <w:commentRangeStart w:id="6"/>
      <w:r w:rsidR="00FF0B4F">
        <w:rPr>
          <w:rFonts w:ascii="Times New Roman" w:hAnsi="Times New Roman" w:cs="Times New Roman"/>
          <w:color w:val="000000"/>
          <w:sz w:val="24"/>
          <w:szCs w:val="24"/>
        </w:rPr>
        <w:t>A atividade por conta própria é moldada por um conjunto de fatores de natureza institucional</w:t>
      </w:r>
      <w:r w:rsidR="005A1A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"/>
          <w:id w:val="-363906251"/>
          <w:placeholder>
            <w:docPart w:val="DefaultPlaceholder_-1854013440"/>
          </w:placeholder>
        </w:sdtPr>
        <w:sdtEndPr/>
        <w:sdtContent>
          <w:r w:rsidR="00137AE2" w:rsidRPr="00137AE2">
            <w:rPr>
              <w:rFonts w:eastAsia="Times New Roman"/>
              <w:color w:val="000000"/>
              <w:sz w:val="24"/>
            </w:rPr>
            <w:t>(</w:t>
          </w:r>
          <w:proofErr w:type="spellStart"/>
          <w:r w:rsidR="00137AE2" w:rsidRPr="00137AE2">
            <w:rPr>
              <w:rFonts w:eastAsia="Times New Roman"/>
              <w:color w:val="000000"/>
              <w:sz w:val="24"/>
            </w:rPr>
            <w:t>Jabeur</w:t>
          </w:r>
          <w:proofErr w:type="spellEnd"/>
          <w:r w:rsidR="00137AE2" w:rsidRPr="00137AE2">
            <w:rPr>
              <w:rFonts w:eastAsia="Times New Roman"/>
              <w:color w:val="000000"/>
              <w:sz w:val="24"/>
            </w:rPr>
            <w:t xml:space="preserve"> </w:t>
          </w:r>
          <w:r w:rsidR="00137AE2" w:rsidRPr="00137AE2">
            <w:rPr>
              <w:rFonts w:eastAsia="Times New Roman"/>
              <w:i/>
              <w:iCs/>
              <w:color w:val="000000"/>
              <w:sz w:val="24"/>
            </w:rPr>
            <w:t>et al.</w:t>
          </w:r>
          <w:r w:rsidR="00137AE2" w:rsidRPr="00137AE2">
            <w:rPr>
              <w:rFonts w:eastAsia="Times New Roman"/>
              <w:color w:val="000000"/>
              <w:sz w:val="24"/>
            </w:rPr>
            <w:t>, 2022)</w:t>
          </w:r>
        </w:sdtContent>
      </w:sdt>
      <w:r w:rsidR="00FF0B4F">
        <w:rPr>
          <w:rFonts w:ascii="Times New Roman" w:hAnsi="Times New Roman" w:cs="Times New Roman"/>
          <w:color w:val="000000"/>
          <w:sz w:val="24"/>
          <w:szCs w:val="24"/>
        </w:rPr>
        <w:t xml:space="preserve">. Portanto, é natural que mudanças </w:t>
      </w:r>
      <w:r w:rsidR="005A1A39">
        <w:rPr>
          <w:rFonts w:ascii="Times New Roman" w:hAnsi="Times New Roman" w:cs="Times New Roman"/>
          <w:color w:val="000000"/>
          <w:sz w:val="24"/>
          <w:szCs w:val="24"/>
        </w:rPr>
        <w:t>desta magnitude sejam percebidas, mas, ao mesmo tempo, reforça a necessidade de se aprofundar neste ponto</w:t>
      </w:r>
      <w:r w:rsidR="00FF0B4F">
        <w:rPr>
          <w:rFonts w:ascii="Times New Roman" w:hAnsi="Times New Roman" w:cs="Times New Roman"/>
          <w:color w:val="000000"/>
          <w:sz w:val="24"/>
          <w:szCs w:val="24"/>
        </w:rPr>
        <w:t xml:space="preserve">. </w:t>
      </w:r>
      <w:commentRangeEnd w:id="6"/>
      <w:r w:rsidR="005524B1">
        <w:rPr>
          <w:rStyle w:val="Refdecomentrio"/>
        </w:rPr>
        <w:commentReference w:id="6"/>
      </w:r>
    </w:p>
    <w:p w14:paraId="2503BFF0" w14:textId="333B8069" w:rsidR="0052039D" w:rsidRDefault="0052039D" w:rsidP="0052039D">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pesquisa contribui para lançar luz ao perfil socioeconômico associado aos padrões de trajetórias de trabalhadores por conta própria. A literatura encontra no grupo de TCP por necessidade um nível menor de escolaridade</w:t>
      </w:r>
      <w:r w:rsidR="00534C0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RhZGE4MTgtYWQ5ZC00YzRlLWIxMWEtOTg4NTI2MGI5NmNiIiwicHJvcGVydGllcyI6eyJub3RlSW5kZXgiOjB9LCJpc0VkaXRlZCI6ZmFsc2UsIm1hbnVhbE92ZXJyaWRlIjp7ImlzTWFudWFsbHlPdmVycmlkZGVuIjp0cnVlLCJjaXRlcHJvY1RleHQiOiIoQmF5IGUgS29zdGVyLCAyMDIzYjsgU3VuLCBKaW4gZSBaaGFvLCAyMDI0YikiLCJtYW51YWxPdmVycmlkZVRleHQiOiIoQmF5IGUgS29zdGVyLCAyMDIzOyBTdW4sIEppbiBlIFpoYW8sIDIwMjQpIn0sImNpdGF0aW9uSXRlbXMiOlt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IsImNvbnRhaW5lci10aXRsZS1zaG9ydCI6IkxvbmdpdCBMaWZlIENvdXJzZSBTdHVkIn0sImlzVGVtcG9yYXJ5IjpmYWxzZX1dfQ=="/>
          <w:id w:val="551433106"/>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Bay</w:t>
          </w:r>
          <w:proofErr w:type="spellEnd"/>
          <w:r w:rsidR="00137AE2" w:rsidRPr="00137AE2">
            <w:rPr>
              <w:rFonts w:ascii="Times New Roman" w:hAnsi="Times New Roman" w:cs="Times New Roman"/>
              <w:color w:val="000000"/>
              <w:sz w:val="24"/>
              <w:szCs w:val="24"/>
            </w:rPr>
            <w:t xml:space="preserve"> e Koster, 2023; Sun, Jin e Zhao, 2024)</w:t>
          </w:r>
        </w:sdtContent>
      </w:sdt>
      <w:r w:rsidRPr="0015275E">
        <w:rPr>
          <w:rFonts w:ascii="Times New Roman" w:hAnsi="Times New Roman" w:cs="Times New Roman"/>
          <w:sz w:val="24"/>
          <w:szCs w:val="24"/>
        </w:rPr>
        <w:t>.</w:t>
      </w:r>
      <w:r>
        <w:rPr>
          <w:rFonts w:ascii="Times New Roman" w:hAnsi="Times New Roman" w:cs="Times New Roman"/>
          <w:sz w:val="24"/>
          <w:szCs w:val="24"/>
        </w:rPr>
        <w:t xml:space="preserve"> Nosso resultado também identifica no grupo marcado pelo desemprego/inatividade um menor percentual de trabalhadores com ensino superior, e sem diferença estatística entre os persistentes e intermitentes.  </w:t>
      </w:r>
    </w:p>
    <w:p w14:paraId="33A39C78" w14:textId="2F5EFDFE" w:rsidR="00A6017E" w:rsidRPr="0052039D" w:rsidRDefault="0052039D" w:rsidP="0052039D">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literatura trata a renda com maior centralidade nos estudos, buscando analisar quais trajetórias são mais associadas a uma maior renda, enquanto uma proxy de sucesso objetivo. Em termos descritivos, há uma conformidade entre os países ao identificar os menores rendimentos entre os conta-própria por necessidade</w:t>
      </w:r>
      <w:r w:rsidR="00CE13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LCJjb250YWluZXItdGl0bGUtc2hvcnQiOiJKIEJ1cyBWZW50dXIifSwiaXNUZW1wb3JhcnkiOmZhbHNlfSx7ImlkIjoiYWE1ODFlYTQtYWMyNS0zNmMyLTg1YmEtZDc0YzNhMTJjYjcwIiwiaXRlbURhdGEiOnsidHlwZSI6ImFydGljbGUtam91cm5hbCIsImlkIjoiYWE1ODFlYTQtYWMyNS0zNmMyLTg1YmEtZDc0YzNhMTJjYjcwIiwidGl0bGUiOiJMYWJvdXIgTWFya2V0IFRyYWplY3RvcmllcyBvZiB0aGUgU2VsZi1lbXBsb3llZCBpbiB0aGUgTmV0aGVybGFuZHMiLCJncm91cElkIjoiMTBhYTQxMWMtMDk4Mi0zZmYyLWFlMGQtMjc2ZDVkNzBjNzJl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595129519"/>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Bay</w:t>
          </w:r>
          <w:proofErr w:type="spellEnd"/>
          <w:r w:rsidR="00137AE2" w:rsidRPr="00137AE2">
            <w:rPr>
              <w:rFonts w:ascii="Times New Roman" w:hAnsi="Times New Roman" w:cs="Times New Roman"/>
              <w:color w:val="000000"/>
              <w:sz w:val="24"/>
              <w:szCs w:val="24"/>
            </w:rPr>
            <w:t xml:space="preserve"> e Koster, 2023; </w:t>
          </w:r>
          <w:proofErr w:type="spellStart"/>
          <w:r w:rsidR="00137AE2" w:rsidRPr="00137AE2">
            <w:rPr>
              <w:rFonts w:ascii="Times New Roman" w:hAnsi="Times New Roman" w:cs="Times New Roman"/>
              <w:color w:val="000000"/>
              <w:sz w:val="24"/>
              <w:szCs w:val="24"/>
            </w:rPr>
            <w:t>Beusch</w:t>
          </w:r>
          <w:proofErr w:type="spellEnd"/>
          <w:r w:rsidR="00137AE2" w:rsidRPr="00137AE2">
            <w:rPr>
              <w:rFonts w:ascii="Times New Roman" w:hAnsi="Times New Roman" w:cs="Times New Roman"/>
              <w:color w:val="000000"/>
              <w:sz w:val="24"/>
              <w:szCs w:val="24"/>
            </w:rPr>
            <w:t xml:space="preserve"> e </w:t>
          </w:r>
          <w:proofErr w:type="spellStart"/>
          <w:r w:rsidR="00137AE2" w:rsidRPr="00137AE2">
            <w:rPr>
              <w:rFonts w:ascii="Times New Roman" w:hAnsi="Times New Roman" w:cs="Times New Roman"/>
              <w:color w:val="000000"/>
              <w:sz w:val="24"/>
              <w:szCs w:val="24"/>
            </w:rPr>
            <w:t>Soest</w:t>
          </w:r>
          <w:proofErr w:type="spellEnd"/>
          <w:r w:rsidR="00137AE2" w:rsidRPr="00137AE2">
            <w:rPr>
              <w:rFonts w:ascii="Times New Roman" w:hAnsi="Times New Roman" w:cs="Times New Roman"/>
              <w:color w:val="000000"/>
              <w:sz w:val="24"/>
              <w:szCs w:val="24"/>
            </w:rPr>
            <w:t xml:space="preserve">, van, 2020; Koch, Park e </w:t>
          </w:r>
          <w:proofErr w:type="spellStart"/>
          <w:r w:rsidR="00137AE2" w:rsidRPr="00137AE2">
            <w:rPr>
              <w:rFonts w:ascii="Times New Roman" w:hAnsi="Times New Roman" w:cs="Times New Roman"/>
              <w:color w:val="000000"/>
              <w:sz w:val="24"/>
              <w:szCs w:val="24"/>
            </w:rPr>
            <w:t>Zahra</w:t>
          </w:r>
          <w:proofErr w:type="spellEnd"/>
          <w:r w:rsidR="00137AE2" w:rsidRPr="00137AE2">
            <w:rPr>
              <w:rFonts w:ascii="Times New Roman" w:hAnsi="Times New Roman" w:cs="Times New Roman"/>
              <w:color w:val="000000"/>
              <w:sz w:val="24"/>
              <w:szCs w:val="24"/>
            </w:rPr>
            <w:t>, 2021)</w:t>
          </w:r>
        </w:sdtContent>
      </w:sdt>
      <w:r>
        <w:rPr>
          <w:rFonts w:ascii="Times New Roman" w:hAnsi="Times New Roman" w:cs="Times New Roman"/>
          <w:sz w:val="24"/>
          <w:szCs w:val="24"/>
        </w:rPr>
        <w:t>. Nossos achados são equivalentes, e com relação aos persistentes e intermitentes converge com a Holanda, ao encontrar rendas semelhantes entre os grupos, no qual confirmamos através de teste estatístico de diferença</w:t>
      </w:r>
      <w:r w:rsidR="00FA251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xZDBkMWI1Zi1iYzU1LTNjOTItODU3MS0wNDM0ZTVlNDM2ZTgiLCJpdGVtRGF0YSI6eyJ0eXBlIjoicGFwZXItY29uZmVyZW5jZSIsImlkIjoiMWQwZDFiNWYtYmM1NS0zYzkyLTg1NzEtMDQzNGU1ZTQzNmU4IiwidGl0bGUiOiJTZWxmLWVtcGxveW1lbnQgY2FyZWVyIHBhdHRlcm5zIGluIHRoZSBOZXRoZXJsYW5kczogZXhwbG9yaW5nIGluZGl2aWR1YWwgYW5kIHJlZ2lvbmFsIGRpZmZlcmVuY2VzIiwiZ3JvdXBJZCI6IjEwYWE0MTFjLTA5ODItM2ZmMi1hZTBkLTI3NmQ1ZDcwYzcyZS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
          <w:id w:val="149493574"/>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Bay</w:t>
          </w:r>
          <w:proofErr w:type="spellEnd"/>
          <w:r w:rsidR="00137AE2" w:rsidRPr="00137AE2">
            <w:rPr>
              <w:rFonts w:ascii="Times New Roman" w:hAnsi="Times New Roman" w:cs="Times New Roman"/>
              <w:color w:val="000000"/>
              <w:sz w:val="24"/>
              <w:szCs w:val="24"/>
            </w:rPr>
            <w:t xml:space="preserve"> e Koster, 2023; </w:t>
          </w:r>
          <w:proofErr w:type="spellStart"/>
          <w:r w:rsidR="00137AE2" w:rsidRPr="00137AE2">
            <w:rPr>
              <w:rFonts w:ascii="Times New Roman" w:hAnsi="Times New Roman" w:cs="Times New Roman"/>
              <w:color w:val="000000"/>
              <w:sz w:val="24"/>
              <w:szCs w:val="24"/>
            </w:rPr>
            <w:t>Beusch</w:t>
          </w:r>
          <w:proofErr w:type="spellEnd"/>
          <w:r w:rsidR="00137AE2" w:rsidRPr="00137AE2">
            <w:rPr>
              <w:rFonts w:ascii="Times New Roman" w:hAnsi="Times New Roman" w:cs="Times New Roman"/>
              <w:color w:val="000000"/>
              <w:sz w:val="24"/>
              <w:szCs w:val="24"/>
            </w:rPr>
            <w:t xml:space="preserve"> e </w:t>
          </w:r>
          <w:proofErr w:type="spellStart"/>
          <w:r w:rsidR="00137AE2" w:rsidRPr="00137AE2">
            <w:rPr>
              <w:rFonts w:ascii="Times New Roman" w:hAnsi="Times New Roman" w:cs="Times New Roman"/>
              <w:color w:val="000000"/>
              <w:sz w:val="24"/>
              <w:szCs w:val="24"/>
            </w:rPr>
            <w:t>Soest</w:t>
          </w:r>
          <w:proofErr w:type="spellEnd"/>
          <w:r w:rsidR="00137AE2" w:rsidRPr="00137AE2">
            <w:rPr>
              <w:rFonts w:ascii="Times New Roman" w:hAnsi="Times New Roman" w:cs="Times New Roman"/>
              <w:color w:val="000000"/>
              <w:sz w:val="24"/>
              <w:szCs w:val="24"/>
            </w:rPr>
            <w:t>, van, 2020)</w:t>
          </w:r>
        </w:sdtContent>
      </w:sdt>
      <w:r>
        <w:rPr>
          <w:rFonts w:ascii="Times New Roman" w:hAnsi="Times New Roman" w:cs="Times New Roman"/>
          <w:sz w:val="24"/>
          <w:szCs w:val="24"/>
        </w:rPr>
        <w:t>. Isto pode ser consequência do estoque de capital humano (escolaridade), que é maior entre os persistentes e intermitentes. Os intermitentes ainda gozam da “vantagem do planejamento”, o que lhe permite mais tempo para adquirir experiência/habilidades antes de iniciar um empreendimento. E sobre uma perspectiva paralela, o custo de oportunidade de indivíduo em desemprego/inativo para iniciar um trabalho por conta própria é significativamente menor dada a sua situação desfavorável</w:t>
      </w:r>
      <w:r w:rsidR="00764F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"/>
          <w:id w:val="-274252728"/>
          <w:placeholder>
            <w:docPart w:val="DefaultPlaceholder_-1854013440"/>
          </w:placeholder>
        </w:sdtPr>
        <w:sdtEndPr/>
        <w:sdtContent>
          <w:r w:rsidR="00137AE2" w:rsidRPr="00137AE2">
            <w:rPr>
              <w:rFonts w:ascii="Times New Roman" w:hAnsi="Times New Roman" w:cs="Times New Roman"/>
              <w:color w:val="000000"/>
              <w:sz w:val="24"/>
              <w:szCs w:val="24"/>
            </w:rPr>
            <w:t>(</w:t>
          </w:r>
          <w:proofErr w:type="spellStart"/>
          <w:r w:rsidR="00137AE2" w:rsidRPr="00137AE2">
            <w:rPr>
              <w:rFonts w:ascii="Times New Roman" w:hAnsi="Times New Roman" w:cs="Times New Roman"/>
              <w:color w:val="000000"/>
              <w:sz w:val="24"/>
              <w:szCs w:val="24"/>
            </w:rPr>
            <w:t>Block</w:t>
          </w:r>
          <w:proofErr w:type="spellEnd"/>
          <w:r w:rsidR="00137AE2" w:rsidRPr="00137AE2">
            <w:rPr>
              <w:rFonts w:ascii="Times New Roman" w:hAnsi="Times New Roman" w:cs="Times New Roman"/>
              <w:color w:val="000000"/>
              <w:sz w:val="24"/>
              <w:szCs w:val="24"/>
            </w:rPr>
            <w:t xml:space="preserve"> e Wagner, 2010)</w:t>
          </w:r>
        </w:sdtContent>
      </w:sdt>
      <w:r w:rsidR="001A605D">
        <w:rPr>
          <w:rFonts w:ascii="Times New Roman" w:hAnsi="Times New Roman" w:cs="Times New Roman"/>
          <w:color w:val="000000"/>
          <w:sz w:val="24"/>
          <w:szCs w:val="24"/>
        </w:rPr>
        <w:t>.</w:t>
      </w:r>
    </w:p>
    <w:p w14:paraId="5F343C70" w14:textId="5447C7EF" w:rsidR="00DB59DF" w:rsidRPr="00D933AA" w:rsidRDefault="00B95386" w:rsidP="00D933AA">
      <w:pPr>
        <w:pStyle w:val="SemEspaamento"/>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Há uma lacuna </w:t>
      </w:r>
      <w:r w:rsidR="001B695F">
        <w:rPr>
          <w:rFonts w:ascii="Times New Roman" w:hAnsi="Times New Roman" w:cs="Times New Roman"/>
          <w:color w:val="000000"/>
          <w:sz w:val="24"/>
          <w:szCs w:val="24"/>
        </w:rPr>
        <w:t xml:space="preserve">na literatura ao analisar a posição familiar dos trabalhadores por conta própria. Nossos resultados mostram que os </w:t>
      </w:r>
      <w:r w:rsidR="00A6017E">
        <w:rPr>
          <w:rFonts w:ascii="Times New Roman" w:hAnsi="Times New Roman" w:cs="Times New Roman"/>
          <w:color w:val="000000"/>
          <w:sz w:val="24"/>
          <w:szCs w:val="24"/>
        </w:rPr>
        <w:t xml:space="preserve">TCP </w:t>
      </w:r>
      <w:r w:rsidR="001B695F">
        <w:rPr>
          <w:rFonts w:ascii="Times New Roman" w:hAnsi="Times New Roman" w:cs="Times New Roman"/>
          <w:color w:val="000000"/>
          <w:sz w:val="24"/>
          <w:szCs w:val="24"/>
        </w:rPr>
        <w:t xml:space="preserve">persistentes têm o maior percentual de </w:t>
      </w:r>
      <w:r w:rsidR="00A6017E">
        <w:rPr>
          <w:rFonts w:ascii="Times New Roman" w:hAnsi="Times New Roman" w:cs="Times New Roman"/>
          <w:color w:val="000000"/>
          <w:sz w:val="24"/>
          <w:szCs w:val="24"/>
        </w:rPr>
        <w:t xml:space="preserve">principal membro </w:t>
      </w:r>
      <w:r w:rsidR="006C6A97">
        <w:rPr>
          <w:rFonts w:ascii="Times New Roman" w:hAnsi="Times New Roman" w:cs="Times New Roman"/>
          <w:color w:val="000000"/>
          <w:sz w:val="24"/>
          <w:szCs w:val="24"/>
        </w:rPr>
        <w:t>responsá</w:t>
      </w:r>
      <w:r w:rsidR="00F04028">
        <w:rPr>
          <w:rFonts w:ascii="Times New Roman" w:hAnsi="Times New Roman" w:cs="Times New Roman"/>
          <w:color w:val="000000"/>
          <w:sz w:val="24"/>
          <w:szCs w:val="24"/>
        </w:rPr>
        <w:t>ve</w:t>
      </w:r>
      <w:r w:rsidR="00A6017E">
        <w:rPr>
          <w:rFonts w:ascii="Times New Roman" w:hAnsi="Times New Roman" w:cs="Times New Roman"/>
          <w:color w:val="000000"/>
          <w:sz w:val="24"/>
          <w:szCs w:val="24"/>
        </w:rPr>
        <w:t>l</w:t>
      </w:r>
      <w:r w:rsidR="006C6A97">
        <w:rPr>
          <w:rFonts w:ascii="Times New Roman" w:hAnsi="Times New Roman" w:cs="Times New Roman"/>
          <w:color w:val="000000"/>
          <w:sz w:val="24"/>
          <w:szCs w:val="24"/>
        </w:rPr>
        <w:t xml:space="preserve"> pelo domicílio, enquanto não há diferença de proporção entre </w:t>
      </w:r>
      <w:commentRangeStart w:id="7"/>
      <w:r w:rsidR="00331BEE">
        <w:rPr>
          <w:rFonts w:ascii="Times New Roman" w:hAnsi="Times New Roman" w:cs="Times New Roman"/>
          <w:color w:val="000000"/>
          <w:sz w:val="24"/>
          <w:szCs w:val="24"/>
        </w:rPr>
        <w:t>intermitentes e por necessidade.</w:t>
      </w:r>
      <w:r w:rsidR="00453A1E">
        <w:rPr>
          <w:rFonts w:ascii="Times New Roman" w:hAnsi="Times New Roman" w:cs="Times New Roman"/>
          <w:color w:val="000000"/>
          <w:sz w:val="24"/>
          <w:szCs w:val="24"/>
        </w:rPr>
        <w:t xml:space="preserve"> A discussão </w:t>
      </w:r>
      <w:r w:rsidR="0045339C">
        <w:rPr>
          <w:rFonts w:ascii="Times New Roman" w:hAnsi="Times New Roman" w:cs="Times New Roman"/>
          <w:color w:val="000000"/>
          <w:sz w:val="24"/>
          <w:szCs w:val="24"/>
        </w:rPr>
        <w:t>mais próxima realizada</w:t>
      </w:r>
      <w:r w:rsidR="00FD77A3">
        <w:rPr>
          <w:rFonts w:ascii="Times New Roman" w:hAnsi="Times New Roman" w:cs="Times New Roman"/>
          <w:color w:val="000000"/>
          <w:sz w:val="24"/>
          <w:szCs w:val="24"/>
        </w:rPr>
        <w:t>, foi no contexto Holandês</w:t>
      </w:r>
      <w:r w:rsidR="00595F58">
        <w:rPr>
          <w:rFonts w:ascii="Times New Roman" w:hAnsi="Times New Roman" w:cs="Times New Roman"/>
          <w:color w:val="000000"/>
          <w:sz w:val="24"/>
          <w:szCs w:val="24"/>
        </w:rPr>
        <w:t>, ao identificar nos padrões</w:t>
      </w:r>
      <w:r w:rsidR="00DC5A91">
        <w:rPr>
          <w:rFonts w:ascii="Times New Roman" w:hAnsi="Times New Roman" w:cs="Times New Roman"/>
          <w:color w:val="000000"/>
          <w:sz w:val="24"/>
          <w:szCs w:val="24"/>
        </w:rPr>
        <w:t xml:space="preserve"> com fraca vinculação ao trabalho</w:t>
      </w:r>
      <w:r w:rsidR="00EF7C28">
        <w:rPr>
          <w:rFonts w:ascii="Times New Roman" w:hAnsi="Times New Roman" w:cs="Times New Roman"/>
          <w:color w:val="000000"/>
          <w:sz w:val="24"/>
          <w:szCs w:val="24"/>
        </w:rPr>
        <w:t xml:space="preserve">, uma alta </w:t>
      </w:r>
      <w:r w:rsidR="00EF7C28">
        <w:rPr>
          <w:rFonts w:ascii="Times New Roman" w:hAnsi="Times New Roman" w:cs="Times New Roman"/>
          <w:color w:val="000000"/>
          <w:sz w:val="24"/>
          <w:szCs w:val="24"/>
        </w:rPr>
        <w:lastRenderedPageBreak/>
        <w:t>proporção de mulheres com parceiros com a principal renda familiar (</w:t>
      </w:r>
      <w:proofErr w:type="spellStart"/>
      <w:r w:rsidR="00EA4EEE">
        <w:rPr>
          <w:rFonts w:ascii="Times New Roman" w:hAnsi="Times New Roman" w:cs="Times New Roman"/>
          <w:color w:val="000000"/>
          <w:sz w:val="24"/>
          <w:szCs w:val="24"/>
        </w:rPr>
        <w:t>Beusch</w:t>
      </w:r>
      <w:proofErr w:type="spellEnd"/>
      <w:r w:rsidR="00EA4EEE">
        <w:rPr>
          <w:rFonts w:ascii="Times New Roman" w:hAnsi="Times New Roman" w:cs="Times New Roman"/>
          <w:color w:val="000000"/>
          <w:sz w:val="24"/>
          <w:szCs w:val="24"/>
        </w:rPr>
        <w:t xml:space="preserve"> e </w:t>
      </w:r>
      <w:proofErr w:type="spellStart"/>
      <w:r w:rsidR="00EA4EEE">
        <w:rPr>
          <w:rFonts w:ascii="Times New Roman" w:hAnsi="Times New Roman" w:cs="Times New Roman"/>
          <w:color w:val="000000"/>
          <w:sz w:val="24"/>
          <w:szCs w:val="24"/>
        </w:rPr>
        <w:t>Soest</w:t>
      </w:r>
      <w:proofErr w:type="spellEnd"/>
      <w:r w:rsidR="00EA4EEE">
        <w:rPr>
          <w:rFonts w:ascii="Times New Roman" w:hAnsi="Times New Roman" w:cs="Times New Roman"/>
          <w:color w:val="000000"/>
          <w:sz w:val="24"/>
          <w:szCs w:val="24"/>
        </w:rPr>
        <w:t>, 2020)</w:t>
      </w:r>
      <w:r w:rsidR="00EF7C28">
        <w:rPr>
          <w:rFonts w:ascii="Times New Roman" w:hAnsi="Times New Roman" w:cs="Times New Roman"/>
          <w:color w:val="000000"/>
          <w:sz w:val="24"/>
          <w:szCs w:val="24"/>
        </w:rPr>
        <w:t>.</w:t>
      </w:r>
      <w:commentRangeEnd w:id="7"/>
      <w:r w:rsidR="00A6017E">
        <w:rPr>
          <w:rStyle w:val="Refdecomentrio"/>
        </w:rPr>
        <w:commentReference w:id="7"/>
      </w:r>
      <w:r w:rsidR="00024DF9">
        <w:rPr>
          <w:rFonts w:ascii="Times New Roman" w:hAnsi="Times New Roman" w:cs="Times New Roman"/>
          <w:color w:val="000000"/>
          <w:sz w:val="24"/>
          <w:szCs w:val="24"/>
        </w:rPr>
        <w:t xml:space="preserve"> Essencialmente, aqueles que desenvolvem o trabalho por conta própria no</w:t>
      </w:r>
      <w:r w:rsidR="005919C3">
        <w:rPr>
          <w:rFonts w:ascii="Times New Roman" w:hAnsi="Times New Roman" w:cs="Times New Roman"/>
          <w:color w:val="000000"/>
          <w:sz w:val="24"/>
          <w:szCs w:val="24"/>
        </w:rPr>
        <w:t xml:space="preserve"> contexto</w:t>
      </w:r>
      <w:r w:rsidR="00024DF9">
        <w:rPr>
          <w:rFonts w:ascii="Times New Roman" w:hAnsi="Times New Roman" w:cs="Times New Roman"/>
          <w:color w:val="000000"/>
          <w:sz w:val="24"/>
          <w:szCs w:val="24"/>
        </w:rPr>
        <w:t xml:space="preserve"> por necessidade, é um fazedor de “bicos”, e portanto, o exerce de forma temporária.</w:t>
      </w:r>
      <w:r w:rsidR="006C56B7">
        <w:rPr>
          <w:rFonts w:ascii="Times New Roman" w:hAnsi="Times New Roman" w:cs="Times New Roman"/>
          <w:color w:val="000000"/>
          <w:sz w:val="24"/>
          <w:szCs w:val="24"/>
        </w:rPr>
        <w:t xml:space="preserve"> </w:t>
      </w:r>
      <w:r w:rsidR="00B204DE">
        <w:rPr>
          <w:rFonts w:ascii="Times New Roman" w:hAnsi="Times New Roman" w:cs="Times New Roman"/>
          <w:color w:val="000000"/>
          <w:sz w:val="24"/>
          <w:szCs w:val="24"/>
        </w:rPr>
        <w:t>C</w:t>
      </w:r>
      <w:r w:rsidR="00856247">
        <w:rPr>
          <w:rFonts w:ascii="Times New Roman" w:hAnsi="Times New Roman" w:cs="Times New Roman"/>
          <w:color w:val="000000"/>
          <w:sz w:val="24"/>
          <w:szCs w:val="24"/>
        </w:rPr>
        <w:t>onsiderando que a posição</w:t>
      </w:r>
      <w:r w:rsidR="000533BB">
        <w:rPr>
          <w:rFonts w:ascii="Times New Roman" w:hAnsi="Times New Roman" w:cs="Times New Roman"/>
          <w:color w:val="000000"/>
          <w:sz w:val="24"/>
          <w:szCs w:val="24"/>
        </w:rPr>
        <w:t xml:space="preserve"> de responsável pelo domicílio é condicionada, entre outros fatores, à renda</w:t>
      </w:r>
      <w:r w:rsidR="00D33B09">
        <w:rPr>
          <w:rFonts w:ascii="Times New Roman" w:hAnsi="Times New Roman" w:cs="Times New Roman"/>
          <w:color w:val="000000"/>
          <w:sz w:val="24"/>
          <w:szCs w:val="24"/>
        </w:rPr>
        <w:t xml:space="preserve"> </w:t>
      </w:r>
      <w:r w:rsidR="00E74B8D">
        <w:rPr>
          <w:rFonts w:ascii="Times New Roman" w:hAnsi="Times New Roman" w:cs="Times New Roman"/>
          <w:color w:val="000000"/>
          <w:sz w:val="24"/>
          <w:szCs w:val="24"/>
        </w:rPr>
        <w:t xml:space="preserve">relativa </w:t>
      </w:r>
      <w:r w:rsidR="00D33B09">
        <w:rPr>
          <w:rFonts w:ascii="Times New Roman" w:hAnsi="Times New Roman" w:cs="Times New Roman"/>
          <w:color w:val="000000"/>
          <w:sz w:val="24"/>
          <w:szCs w:val="24"/>
        </w:rPr>
        <w:t>e</w:t>
      </w:r>
      <w:r w:rsidR="00E74B8D">
        <w:rPr>
          <w:rFonts w:ascii="Times New Roman" w:hAnsi="Times New Roman" w:cs="Times New Roman"/>
          <w:color w:val="000000"/>
          <w:sz w:val="24"/>
          <w:szCs w:val="24"/>
        </w:rPr>
        <w:t xml:space="preserve"> a</w:t>
      </w:r>
      <w:r w:rsidR="00D33B09">
        <w:rPr>
          <w:rFonts w:ascii="Times New Roman" w:hAnsi="Times New Roman" w:cs="Times New Roman"/>
          <w:color w:val="000000"/>
          <w:sz w:val="24"/>
          <w:szCs w:val="24"/>
        </w:rPr>
        <w:t xml:space="preserve"> situação ocupacional (estar na força de trabalho)</w:t>
      </w:r>
      <w:r w:rsidR="007D540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"/>
          <w:id w:val="-1239553722"/>
          <w:placeholder>
            <w:docPart w:val="DefaultPlaceholder_-1854013440"/>
          </w:placeholder>
        </w:sdtPr>
        <w:sdtEndPr/>
        <w:sdtContent>
          <w:r w:rsidR="00137AE2" w:rsidRPr="00137AE2">
            <w:rPr>
              <w:rFonts w:ascii="Times New Roman" w:hAnsi="Times New Roman" w:cs="Times New Roman"/>
              <w:color w:val="000000"/>
              <w:sz w:val="24"/>
              <w:szCs w:val="24"/>
            </w:rPr>
            <w:t xml:space="preserve">(Mazzeo, </w:t>
          </w:r>
          <w:proofErr w:type="spellStart"/>
          <w:r w:rsidR="00137AE2" w:rsidRPr="00137AE2">
            <w:rPr>
              <w:rFonts w:ascii="Times New Roman" w:hAnsi="Times New Roman" w:cs="Times New Roman"/>
              <w:color w:val="000000"/>
              <w:sz w:val="24"/>
              <w:szCs w:val="24"/>
            </w:rPr>
            <w:t>Sayavedra</w:t>
          </w:r>
          <w:proofErr w:type="spellEnd"/>
          <w:r w:rsidR="00137AE2" w:rsidRPr="00137AE2">
            <w:rPr>
              <w:rFonts w:ascii="Times New Roman" w:hAnsi="Times New Roman" w:cs="Times New Roman"/>
              <w:color w:val="000000"/>
              <w:sz w:val="24"/>
              <w:szCs w:val="24"/>
            </w:rPr>
            <w:t>, 2017; Vieira, 2016)</w:t>
          </w:r>
        </w:sdtContent>
      </w:sdt>
      <w:r w:rsidR="0099095C">
        <w:rPr>
          <w:rFonts w:ascii="Times New Roman" w:hAnsi="Times New Roman" w:cs="Times New Roman"/>
          <w:color w:val="000000"/>
          <w:sz w:val="24"/>
          <w:szCs w:val="24"/>
        </w:rPr>
        <w:t>.</w:t>
      </w:r>
      <w:r w:rsidR="005C058E">
        <w:rPr>
          <w:rFonts w:ascii="Times New Roman" w:hAnsi="Times New Roman" w:cs="Times New Roman"/>
          <w:color w:val="000000"/>
          <w:sz w:val="24"/>
          <w:szCs w:val="24"/>
        </w:rPr>
        <w:t xml:space="preserve"> </w:t>
      </w:r>
      <w:r w:rsidR="00B204DE">
        <w:rPr>
          <w:rFonts w:ascii="Times New Roman" w:hAnsi="Times New Roman" w:cs="Times New Roman"/>
          <w:color w:val="000000"/>
          <w:sz w:val="24"/>
          <w:szCs w:val="24"/>
        </w:rPr>
        <w:t xml:space="preserve">E os persistentes e intermitentes possuem posição mais privilégio quanto a esses fatores </w:t>
      </w:r>
      <w:r w:rsidR="00A03B93">
        <w:rPr>
          <w:rFonts w:ascii="Times New Roman" w:hAnsi="Times New Roman" w:cs="Times New Roman"/>
          <w:color w:val="000000"/>
          <w:sz w:val="24"/>
          <w:szCs w:val="24"/>
        </w:rPr>
        <w:t>socioeconômicos, o percentual de chefe de família</w:t>
      </w:r>
      <w:r w:rsidR="00C33134">
        <w:rPr>
          <w:rFonts w:ascii="Times New Roman" w:hAnsi="Times New Roman" w:cs="Times New Roman"/>
          <w:color w:val="000000"/>
          <w:sz w:val="24"/>
          <w:szCs w:val="24"/>
        </w:rPr>
        <w:t xml:space="preserve"> nesses grupos</w:t>
      </w:r>
      <w:r w:rsidR="00A03B93">
        <w:rPr>
          <w:rFonts w:ascii="Times New Roman" w:hAnsi="Times New Roman" w:cs="Times New Roman"/>
          <w:color w:val="000000"/>
          <w:sz w:val="24"/>
          <w:szCs w:val="24"/>
        </w:rPr>
        <w:t xml:space="preserve"> é correlacionado.</w:t>
      </w:r>
    </w:p>
    <w:p w14:paraId="175E8B19" w14:textId="2E84AAF7" w:rsidR="008D5034" w:rsidRPr="008A6F5B" w:rsidRDefault="004467E1" w:rsidP="00360CF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D990C21" w14:textId="379683F0" w:rsidR="00DA222E" w:rsidRDefault="00DA222E" w:rsidP="00DA222E">
      <w:pPr>
        <w:pStyle w:val="SemEspaamento"/>
        <w:spacing w:line="360" w:lineRule="auto"/>
        <w:jc w:val="both"/>
        <w:rPr>
          <w:rFonts w:ascii="Times New Roman" w:hAnsi="Times New Roman" w:cs="Times New Roman"/>
          <w:b/>
          <w:bCs/>
          <w:sz w:val="24"/>
          <w:szCs w:val="24"/>
        </w:rPr>
      </w:pPr>
      <w:r w:rsidRPr="005524B1">
        <w:rPr>
          <w:rFonts w:ascii="Times New Roman" w:hAnsi="Times New Roman" w:cs="Times New Roman"/>
          <w:b/>
          <w:bCs/>
          <w:sz w:val="24"/>
          <w:szCs w:val="24"/>
        </w:rPr>
        <w:t>CONSIDERAÇÕES FINAIS</w:t>
      </w:r>
    </w:p>
    <w:p w14:paraId="3293233F" w14:textId="77777777" w:rsidR="0037300D" w:rsidRDefault="003711A6" w:rsidP="00747B7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Este trabalho teve como objetivo classificar e caracterizar</w:t>
      </w:r>
      <w:r w:rsidR="001303A6">
        <w:rPr>
          <w:rFonts w:ascii="Times New Roman" w:hAnsi="Times New Roman" w:cs="Times New Roman"/>
          <w:sz w:val="24"/>
          <w:szCs w:val="24"/>
        </w:rPr>
        <w:t xml:space="preserve"> as trajetórias ocupacionais de trabalhadores por conta própria. Foram identificados três padrões: persistentes, por necessidade e intermitentes.</w:t>
      </w:r>
      <w:r w:rsidR="00735714">
        <w:rPr>
          <w:rFonts w:ascii="Times New Roman" w:hAnsi="Times New Roman" w:cs="Times New Roman"/>
          <w:sz w:val="24"/>
          <w:szCs w:val="24"/>
        </w:rPr>
        <w:t xml:space="preserve"> Este resultado contribui para literatura</w:t>
      </w:r>
      <w:r w:rsidR="00B93412">
        <w:rPr>
          <w:rFonts w:ascii="Times New Roman" w:hAnsi="Times New Roman" w:cs="Times New Roman"/>
          <w:sz w:val="24"/>
          <w:szCs w:val="24"/>
        </w:rPr>
        <w:t xml:space="preserve"> </w:t>
      </w:r>
      <w:r w:rsidR="005E4B33">
        <w:rPr>
          <w:rFonts w:ascii="Times New Roman" w:hAnsi="Times New Roman" w:cs="Times New Roman"/>
          <w:sz w:val="24"/>
          <w:szCs w:val="24"/>
        </w:rPr>
        <w:t xml:space="preserve">em estudos de </w:t>
      </w:r>
      <w:r w:rsidR="00735714">
        <w:rPr>
          <w:rFonts w:ascii="Times New Roman" w:hAnsi="Times New Roman" w:cs="Times New Roman"/>
          <w:sz w:val="24"/>
          <w:szCs w:val="24"/>
        </w:rPr>
        <w:t>carreiras de empreendedorismo.</w:t>
      </w:r>
      <w:r w:rsidR="00BB755E">
        <w:rPr>
          <w:rFonts w:ascii="Times New Roman" w:hAnsi="Times New Roman" w:cs="Times New Roman"/>
          <w:sz w:val="24"/>
          <w:szCs w:val="24"/>
        </w:rPr>
        <w:t xml:space="preserve"> A literatura também encontra resultados semelhantes</w:t>
      </w:r>
      <w:r w:rsidR="000E43B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YWE1ODFlYTQtYWMyNS0zNmMyLTg1YmEtZDc0YzNhMTJjYjcwIiwiaXRlbURhdGEiOnsidHlwZSI6ImFydGljbGUtam91cm5hbCIsImlkIjoiYWE1ODFlYTQtYWMyNS0zNmMyLTg1YmEtZDc0YzNhMTJjYjcwIiwidGl0bGUiOiJMYWJvdXIgTWFya2V0IFRyYWplY3RvcmllcyBvZiB0aGUgU2VsZi1lbXBsb3llZCBpbiB0aGUgTmV0aGVybGFuZHMiLCJncm91cElkIjoiMTBhYTQxMWMtMDk4Mi0zZmYyLWFlMGQtMjc2ZDVkNzBjNzJl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"/>
          <w:id w:val="176629233"/>
          <w:placeholder>
            <w:docPart w:val="DefaultPlaceholder_-1854013440"/>
          </w:placeholder>
        </w:sdtPr>
        <w:sdtEndPr/>
        <w:sdtContent>
          <w:r w:rsidR="00CD5B08" w:rsidRPr="00CD5B08">
            <w:rPr>
              <w:rFonts w:ascii="Times New Roman" w:hAnsi="Times New Roman" w:cs="Times New Roman"/>
              <w:color w:val="000000"/>
              <w:sz w:val="24"/>
              <w:szCs w:val="24"/>
            </w:rPr>
            <w:t>(</w:t>
          </w:r>
          <w:proofErr w:type="spellStart"/>
          <w:r w:rsidR="00CD5B08" w:rsidRPr="00CD5B08">
            <w:rPr>
              <w:rFonts w:ascii="Times New Roman" w:hAnsi="Times New Roman" w:cs="Times New Roman"/>
              <w:color w:val="000000"/>
              <w:sz w:val="24"/>
              <w:szCs w:val="24"/>
            </w:rPr>
            <w:t>Bay</w:t>
          </w:r>
          <w:proofErr w:type="spellEnd"/>
          <w:r w:rsidR="00CD5B08" w:rsidRPr="00CD5B08">
            <w:rPr>
              <w:rFonts w:ascii="Times New Roman" w:hAnsi="Times New Roman" w:cs="Times New Roman"/>
              <w:color w:val="000000"/>
              <w:sz w:val="24"/>
              <w:szCs w:val="24"/>
            </w:rPr>
            <w:t xml:space="preserve"> e Koster, 2023; </w:t>
          </w:r>
          <w:proofErr w:type="spellStart"/>
          <w:r w:rsidR="00CD5B08" w:rsidRPr="00CD5B08">
            <w:rPr>
              <w:rFonts w:ascii="Times New Roman" w:hAnsi="Times New Roman" w:cs="Times New Roman"/>
              <w:color w:val="000000"/>
              <w:sz w:val="24"/>
              <w:szCs w:val="24"/>
            </w:rPr>
            <w:t>Beusch</w:t>
          </w:r>
          <w:proofErr w:type="spellEnd"/>
          <w:r w:rsidR="00CD5B08" w:rsidRPr="00CD5B08">
            <w:rPr>
              <w:rFonts w:ascii="Times New Roman" w:hAnsi="Times New Roman" w:cs="Times New Roman"/>
              <w:color w:val="000000"/>
              <w:sz w:val="24"/>
              <w:szCs w:val="24"/>
            </w:rPr>
            <w:t xml:space="preserve"> e </w:t>
          </w:r>
          <w:proofErr w:type="spellStart"/>
          <w:r w:rsidR="00CD5B08" w:rsidRPr="00CD5B08">
            <w:rPr>
              <w:rFonts w:ascii="Times New Roman" w:hAnsi="Times New Roman" w:cs="Times New Roman"/>
              <w:color w:val="000000"/>
              <w:sz w:val="24"/>
              <w:szCs w:val="24"/>
            </w:rPr>
            <w:t>Soest</w:t>
          </w:r>
          <w:proofErr w:type="spellEnd"/>
          <w:r w:rsidR="00CD5B08" w:rsidRPr="00CD5B08">
            <w:rPr>
              <w:rFonts w:ascii="Times New Roman" w:hAnsi="Times New Roman" w:cs="Times New Roman"/>
              <w:color w:val="000000"/>
              <w:sz w:val="24"/>
              <w:szCs w:val="24"/>
            </w:rPr>
            <w:t xml:space="preserve">, van, 2020; Koch, Park e </w:t>
          </w:r>
          <w:proofErr w:type="spellStart"/>
          <w:r w:rsidR="00CD5B08" w:rsidRPr="00CD5B08">
            <w:rPr>
              <w:rFonts w:ascii="Times New Roman" w:hAnsi="Times New Roman" w:cs="Times New Roman"/>
              <w:color w:val="000000"/>
              <w:sz w:val="24"/>
              <w:szCs w:val="24"/>
            </w:rPr>
            <w:t>Zahra</w:t>
          </w:r>
          <w:proofErr w:type="spellEnd"/>
          <w:r w:rsidR="00CD5B08" w:rsidRPr="00CD5B08">
            <w:rPr>
              <w:rFonts w:ascii="Times New Roman" w:hAnsi="Times New Roman" w:cs="Times New Roman"/>
              <w:color w:val="000000"/>
              <w:sz w:val="24"/>
              <w:szCs w:val="24"/>
            </w:rPr>
            <w:t>, 2021; Sun, Jin e Zhao, 2024)</w:t>
          </w:r>
        </w:sdtContent>
      </w:sdt>
      <w:r w:rsidR="000E43B3">
        <w:rPr>
          <w:rFonts w:ascii="Times New Roman" w:hAnsi="Times New Roman" w:cs="Times New Roman"/>
          <w:sz w:val="24"/>
          <w:szCs w:val="24"/>
        </w:rPr>
        <w:t>.</w:t>
      </w:r>
      <w:r w:rsidR="0000125D">
        <w:rPr>
          <w:rFonts w:ascii="Times New Roman" w:hAnsi="Times New Roman" w:cs="Times New Roman"/>
          <w:sz w:val="24"/>
          <w:szCs w:val="24"/>
        </w:rPr>
        <w:t xml:space="preserve"> </w:t>
      </w:r>
    </w:p>
    <w:p w14:paraId="3E5B25C4" w14:textId="04CC7437" w:rsidR="00BB3829" w:rsidRDefault="00D217FD" w:rsidP="00747B7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Há um certo grau de simil</w:t>
      </w:r>
      <w:r w:rsidR="00576318">
        <w:rPr>
          <w:rFonts w:ascii="Times New Roman" w:hAnsi="Times New Roman" w:cs="Times New Roman"/>
          <w:sz w:val="24"/>
          <w:szCs w:val="24"/>
        </w:rPr>
        <w:t>aridade entre os grupos de persistentes e intermitentes, que apresentaram resultados descritivos estatisticamente iguais</w:t>
      </w:r>
      <w:r w:rsidR="00CE796B">
        <w:rPr>
          <w:rFonts w:ascii="Times New Roman" w:hAnsi="Times New Roman" w:cs="Times New Roman"/>
          <w:sz w:val="24"/>
          <w:szCs w:val="24"/>
        </w:rPr>
        <w:t xml:space="preserve"> nos aspectos de escolaridade</w:t>
      </w:r>
      <w:r w:rsidR="003E0E4A">
        <w:rPr>
          <w:rFonts w:ascii="Times New Roman" w:hAnsi="Times New Roman" w:cs="Times New Roman"/>
          <w:sz w:val="24"/>
          <w:szCs w:val="24"/>
        </w:rPr>
        <w:t xml:space="preserve">, urbanização e renda. </w:t>
      </w:r>
      <w:r w:rsidR="0037300D">
        <w:rPr>
          <w:rFonts w:ascii="Times New Roman" w:hAnsi="Times New Roman" w:cs="Times New Roman"/>
          <w:sz w:val="24"/>
          <w:szCs w:val="24"/>
        </w:rPr>
        <w:t>E com relação aos TCP por necessidade, semelhante aos estudos prévios, é encontrada uma proporção maior de mulheres e são caracterizados por um menor nível de escolaridade e renda.</w:t>
      </w:r>
    </w:p>
    <w:p w14:paraId="0B29D87C" w14:textId="09754777" w:rsidR="00813B6A" w:rsidRDefault="00BB33A3" w:rsidP="00747B7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Brasil</w:t>
      </w:r>
      <w:r w:rsidR="00A772E1">
        <w:rPr>
          <w:rFonts w:ascii="Times New Roman" w:hAnsi="Times New Roman" w:cs="Times New Roman"/>
          <w:sz w:val="24"/>
          <w:szCs w:val="24"/>
        </w:rPr>
        <w:t xml:space="preserve"> com seu amplo espaço territoria</w:t>
      </w:r>
      <w:r w:rsidR="00C50DB4">
        <w:rPr>
          <w:rFonts w:ascii="Times New Roman" w:hAnsi="Times New Roman" w:cs="Times New Roman"/>
          <w:sz w:val="24"/>
          <w:szCs w:val="24"/>
        </w:rPr>
        <w:t>l</w:t>
      </w:r>
      <w:r w:rsidR="00A772E1">
        <w:rPr>
          <w:rFonts w:ascii="Times New Roman" w:hAnsi="Times New Roman" w:cs="Times New Roman"/>
          <w:sz w:val="24"/>
          <w:szCs w:val="24"/>
        </w:rPr>
        <w:t xml:space="preserve"> dividido em 27 unidades federativas, possuem diferenças regionais</w:t>
      </w:r>
      <w:r w:rsidR="00C50DB4">
        <w:rPr>
          <w:rFonts w:ascii="Times New Roman" w:hAnsi="Times New Roman" w:cs="Times New Roman"/>
          <w:sz w:val="24"/>
          <w:szCs w:val="24"/>
        </w:rPr>
        <w:t xml:space="preserve"> que </w:t>
      </w:r>
      <w:r w:rsidR="004725F2">
        <w:rPr>
          <w:rFonts w:ascii="Times New Roman" w:hAnsi="Times New Roman" w:cs="Times New Roman"/>
          <w:sz w:val="24"/>
          <w:szCs w:val="24"/>
        </w:rPr>
        <w:t>condiciona</w:t>
      </w:r>
      <w:r w:rsidR="007B3A1D">
        <w:rPr>
          <w:rFonts w:ascii="Times New Roman" w:hAnsi="Times New Roman" w:cs="Times New Roman"/>
          <w:sz w:val="24"/>
          <w:szCs w:val="24"/>
        </w:rPr>
        <w:t>m</w:t>
      </w:r>
      <w:r w:rsidR="00C50DB4">
        <w:rPr>
          <w:rFonts w:ascii="Times New Roman" w:hAnsi="Times New Roman" w:cs="Times New Roman"/>
          <w:sz w:val="24"/>
          <w:szCs w:val="24"/>
        </w:rPr>
        <w:t xml:space="preserve"> diferentes</w:t>
      </w:r>
      <w:r w:rsidR="001474EC">
        <w:rPr>
          <w:rFonts w:ascii="Times New Roman" w:hAnsi="Times New Roman" w:cs="Times New Roman"/>
          <w:sz w:val="24"/>
          <w:szCs w:val="24"/>
        </w:rPr>
        <w:t xml:space="preserve"> </w:t>
      </w:r>
      <w:r w:rsidR="005B49F5">
        <w:rPr>
          <w:rFonts w:ascii="Times New Roman" w:hAnsi="Times New Roman" w:cs="Times New Roman"/>
          <w:sz w:val="24"/>
          <w:szCs w:val="24"/>
        </w:rPr>
        <w:t>configurações</w:t>
      </w:r>
      <w:r w:rsidR="001474EC">
        <w:rPr>
          <w:rFonts w:ascii="Times New Roman" w:hAnsi="Times New Roman" w:cs="Times New Roman"/>
          <w:sz w:val="24"/>
          <w:szCs w:val="24"/>
        </w:rPr>
        <w:t xml:space="preserve"> de trajetórias ocupacionais</w:t>
      </w:r>
      <w:r w:rsidR="005B49F5">
        <w:rPr>
          <w:rFonts w:ascii="Times New Roman" w:hAnsi="Times New Roman" w:cs="Times New Roman"/>
          <w:sz w:val="24"/>
          <w:szCs w:val="24"/>
        </w:rPr>
        <w:t>. Há evidência que um menor</w:t>
      </w:r>
      <w:r w:rsidR="004C12D2">
        <w:rPr>
          <w:rFonts w:ascii="Times New Roman" w:hAnsi="Times New Roman" w:cs="Times New Roman"/>
          <w:sz w:val="24"/>
          <w:szCs w:val="24"/>
        </w:rPr>
        <w:t xml:space="preserve"> grau</w:t>
      </w:r>
      <w:r w:rsidR="005B49F5">
        <w:rPr>
          <w:rFonts w:ascii="Times New Roman" w:hAnsi="Times New Roman" w:cs="Times New Roman"/>
          <w:sz w:val="24"/>
          <w:szCs w:val="24"/>
        </w:rPr>
        <w:t xml:space="preserve"> de desenvolvimento econômico está associado a um maior </w:t>
      </w:r>
      <w:r w:rsidR="00E556B8">
        <w:rPr>
          <w:rFonts w:ascii="Times New Roman" w:hAnsi="Times New Roman" w:cs="Times New Roman"/>
          <w:sz w:val="24"/>
          <w:szCs w:val="24"/>
        </w:rPr>
        <w:t>percentual de TCP por necessidade.</w:t>
      </w:r>
    </w:p>
    <w:p w14:paraId="680E2842" w14:textId="0AE605A6" w:rsidR="00AE37CE" w:rsidRDefault="00777442" w:rsidP="00747B7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principal limitação do nosso trabalho reside no horizonte temporal, que </w:t>
      </w:r>
      <w:r w:rsidR="001C21AC">
        <w:rPr>
          <w:rFonts w:ascii="Times New Roman" w:hAnsi="Times New Roman" w:cs="Times New Roman"/>
          <w:sz w:val="24"/>
          <w:szCs w:val="24"/>
        </w:rPr>
        <w:t xml:space="preserve">de acordo com a metodologia da </w:t>
      </w:r>
      <w:proofErr w:type="spellStart"/>
      <w:r w:rsidR="001C21AC">
        <w:rPr>
          <w:rFonts w:ascii="Times New Roman" w:hAnsi="Times New Roman" w:cs="Times New Roman"/>
          <w:sz w:val="24"/>
          <w:szCs w:val="24"/>
        </w:rPr>
        <w:t>P</w:t>
      </w:r>
      <w:r w:rsidR="00560EC2">
        <w:rPr>
          <w:rFonts w:ascii="Times New Roman" w:hAnsi="Times New Roman" w:cs="Times New Roman"/>
          <w:sz w:val="24"/>
          <w:szCs w:val="24"/>
        </w:rPr>
        <w:t>NADc</w:t>
      </w:r>
      <w:proofErr w:type="spellEnd"/>
      <w:r w:rsidR="001C21AC">
        <w:rPr>
          <w:rFonts w:ascii="Times New Roman" w:hAnsi="Times New Roman" w:cs="Times New Roman"/>
          <w:sz w:val="24"/>
          <w:szCs w:val="24"/>
        </w:rPr>
        <w:t xml:space="preserve">, se restringe a </w:t>
      </w:r>
      <w:r w:rsidR="00560EC2">
        <w:rPr>
          <w:rFonts w:ascii="Times New Roman" w:hAnsi="Times New Roman" w:cs="Times New Roman"/>
          <w:sz w:val="24"/>
          <w:szCs w:val="24"/>
        </w:rPr>
        <w:t xml:space="preserve">cinco trimestres. </w:t>
      </w:r>
      <w:r w:rsidR="007563E8">
        <w:rPr>
          <w:rFonts w:ascii="Times New Roman" w:hAnsi="Times New Roman" w:cs="Times New Roman"/>
          <w:sz w:val="24"/>
          <w:szCs w:val="24"/>
        </w:rPr>
        <w:t>Para pesquisas</w:t>
      </w:r>
      <w:r w:rsidR="00F865AA">
        <w:rPr>
          <w:rFonts w:ascii="Times New Roman" w:hAnsi="Times New Roman" w:cs="Times New Roman"/>
          <w:sz w:val="24"/>
          <w:szCs w:val="24"/>
        </w:rPr>
        <w:t xml:space="preserve"> futuras, é pertinente estudar as razões institucionais que </w:t>
      </w:r>
      <w:r w:rsidR="00B4723F">
        <w:rPr>
          <w:rFonts w:ascii="Times New Roman" w:hAnsi="Times New Roman" w:cs="Times New Roman"/>
          <w:sz w:val="24"/>
          <w:szCs w:val="24"/>
        </w:rPr>
        <w:t>determinam</w:t>
      </w:r>
      <w:r w:rsidR="00F865AA">
        <w:rPr>
          <w:rFonts w:ascii="Times New Roman" w:hAnsi="Times New Roman" w:cs="Times New Roman"/>
          <w:sz w:val="24"/>
          <w:szCs w:val="24"/>
        </w:rPr>
        <w:t xml:space="preserve"> diferentes configurações de trajetórias de TCP entre </w:t>
      </w:r>
      <w:r w:rsidR="00B4723F">
        <w:rPr>
          <w:rFonts w:ascii="Times New Roman" w:hAnsi="Times New Roman" w:cs="Times New Roman"/>
          <w:sz w:val="24"/>
          <w:szCs w:val="24"/>
        </w:rPr>
        <w:t>países e a níveis subnacionais.</w:t>
      </w:r>
      <w:r w:rsidR="0093752E">
        <w:rPr>
          <w:rFonts w:ascii="Times New Roman" w:hAnsi="Times New Roman" w:cs="Times New Roman"/>
          <w:sz w:val="24"/>
          <w:szCs w:val="24"/>
        </w:rPr>
        <w:t xml:space="preserve"> Também recomendamos </w:t>
      </w:r>
      <w:r w:rsidR="004628FA">
        <w:rPr>
          <w:rFonts w:ascii="Times New Roman" w:hAnsi="Times New Roman" w:cs="Times New Roman"/>
          <w:sz w:val="24"/>
          <w:szCs w:val="24"/>
        </w:rPr>
        <w:t xml:space="preserve">a adoção de </w:t>
      </w:r>
      <w:r w:rsidR="001971AD">
        <w:rPr>
          <w:rFonts w:ascii="Times New Roman" w:hAnsi="Times New Roman" w:cs="Times New Roman"/>
          <w:sz w:val="24"/>
          <w:szCs w:val="24"/>
        </w:rPr>
        <w:t xml:space="preserve">modelos de estatística inferencial </w:t>
      </w:r>
      <w:r w:rsidR="004628FA">
        <w:rPr>
          <w:rFonts w:ascii="Times New Roman" w:hAnsi="Times New Roman" w:cs="Times New Roman"/>
          <w:sz w:val="24"/>
          <w:szCs w:val="24"/>
        </w:rPr>
        <w:t>para analisar</w:t>
      </w:r>
      <w:r w:rsidR="00F84E75">
        <w:rPr>
          <w:rFonts w:ascii="Times New Roman" w:hAnsi="Times New Roman" w:cs="Times New Roman"/>
          <w:sz w:val="24"/>
          <w:szCs w:val="24"/>
        </w:rPr>
        <w:t xml:space="preserve"> se as diferenças nas características</w:t>
      </w:r>
      <w:r w:rsidR="000259C8">
        <w:rPr>
          <w:rFonts w:ascii="Times New Roman" w:hAnsi="Times New Roman" w:cs="Times New Roman"/>
          <w:sz w:val="24"/>
          <w:szCs w:val="24"/>
        </w:rPr>
        <w:t xml:space="preserve"> </w:t>
      </w:r>
      <w:r w:rsidR="009B3390">
        <w:rPr>
          <w:rFonts w:ascii="Times New Roman" w:hAnsi="Times New Roman" w:cs="Times New Roman"/>
          <w:sz w:val="24"/>
          <w:szCs w:val="24"/>
        </w:rPr>
        <w:t>entre os</w:t>
      </w:r>
      <w:r w:rsidR="000259C8">
        <w:rPr>
          <w:rFonts w:ascii="Times New Roman" w:hAnsi="Times New Roman" w:cs="Times New Roman"/>
          <w:sz w:val="24"/>
          <w:szCs w:val="24"/>
        </w:rPr>
        <w:t xml:space="preserve"> padrões ocupacionais se mantêm.</w:t>
      </w:r>
    </w:p>
    <w:p w14:paraId="0C788A33" w14:textId="77777777" w:rsidR="00E556B8" w:rsidRDefault="00E556B8" w:rsidP="00747B78">
      <w:pPr>
        <w:pStyle w:val="SemEspaamento"/>
        <w:spacing w:line="360" w:lineRule="auto"/>
        <w:ind w:firstLine="708"/>
        <w:jc w:val="both"/>
        <w:rPr>
          <w:rFonts w:ascii="Times New Roman" w:hAnsi="Times New Roman" w:cs="Times New Roman"/>
          <w:sz w:val="24"/>
          <w:szCs w:val="24"/>
        </w:rPr>
      </w:pPr>
    </w:p>
    <w:p w14:paraId="0B6F3E49" w14:textId="77777777" w:rsidR="00514E63" w:rsidRDefault="00514E63" w:rsidP="00747B78">
      <w:pPr>
        <w:pStyle w:val="SemEspaamento"/>
        <w:spacing w:line="360" w:lineRule="auto"/>
        <w:ind w:firstLine="708"/>
        <w:jc w:val="both"/>
        <w:rPr>
          <w:rFonts w:ascii="Times New Roman" w:hAnsi="Times New Roman" w:cs="Times New Roman"/>
          <w:sz w:val="24"/>
          <w:szCs w:val="24"/>
        </w:rPr>
      </w:pPr>
    </w:p>
    <w:p w14:paraId="24D754A3" w14:textId="73D6C8CE" w:rsidR="00374AEE" w:rsidRPr="005524B1" w:rsidRDefault="00374AEE" w:rsidP="00DA222E">
      <w:pPr>
        <w:pStyle w:val="SemEspaamento"/>
        <w:spacing w:line="360" w:lineRule="auto"/>
        <w:jc w:val="both"/>
        <w:rPr>
          <w:ins w:id="8" w:author="Daniel Pagotto" w:date="2025-10-10T18:07:00Z"/>
          <w:rFonts w:ascii="Times New Roman" w:hAnsi="Times New Roman" w:cs="Times New Roman"/>
          <w:sz w:val="24"/>
          <w:szCs w:val="24"/>
        </w:rPr>
      </w:pPr>
    </w:p>
    <w:p w14:paraId="11E26DA4" w14:textId="77777777" w:rsidR="00374AEE" w:rsidRPr="005524B1" w:rsidRDefault="00374AEE" w:rsidP="00DA222E">
      <w:pPr>
        <w:pStyle w:val="SemEspaamento"/>
        <w:spacing w:line="360" w:lineRule="auto"/>
        <w:jc w:val="both"/>
        <w:rPr>
          <w:rFonts w:ascii="Times New Roman" w:hAnsi="Times New Roman" w:cs="Times New Roman"/>
          <w:sz w:val="24"/>
          <w:szCs w:val="24"/>
        </w:rPr>
      </w:pPr>
    </w:p>
    <w:p w14:paraId="3E4F89C5" w14:textId="4EC82B68" w:rsidR="006D7DDB" w:rsidRPr="004A6880" w:rsidRDefault="00DA222E" w:rsidP="006D7DDB">
      <w:pPr>
        <w:pStyle w:val="SemEspaamento"/>
        <w:spacing w:line="360" w:lineRule="auto"/>
        <w:jc w:val="both"/>
        <w:rPr>
          <w:rFonts w:ascii="Times New Roman" w:hAnsi="Times New Roman" w:cs="Times New Roman"/>
          <w:b/>
          <w:bCs/>
          <w:sz w:val="24"/>
          <w:szCs w:val="24"/>
          <w:lang w:val="en-US"/>
        </w:rPr>
      </w:pPr>
      <w:r w:rsidRPr="004A6880">
        <w:rPr>
          <w:rFonts w:ascii="Times New Roman" w:hAnsi="Times New Roman" w:cs="Times New Roman"/>
          <w:b/>
          <w:bCs/>
          <w:sz w:val="24"/>
          <w:szCs w:val="24"/>
          <w:lang w:val="en-US"/>
        </w:rPr>
        <w:t>REFERÊNCIAS BIBLIOGRÁFICAS</w:t>
      </w:r>
    </w:p>
    <w:p w14:paraId="306B5707" w14:textId="2A448FFE" w:rsidR="00F409D8" w:rsidRPr="004A6880"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546D3D03" w14:textId="77777777" w:rsidR="00CD5B08" w:rsidRPr="004C12D2" w:rsidRDefault="00CD5B08">
          <w:pPr>
            <w:divId w:val="316157511"/>
            <w:rPr>
              <w:rFonts w:eastAsia="Times New Roman"/>
              <w:sz w:val="24"/>
              <w:szCs w:val="24"/>
              <w:lang w:val="en-US"/>
            </w:rPr>
          </w:pPr>
          <w:r w:rsidRPr="004C12D2">
            <w:rPr>
              <w:rFonts w:eastAsia="Times New Roman"/>
              <w:lang w:val="en-US"/>
            </w:rPr>
            <w:t xml:space="preserve">ABBOTT, A.; TSAY, A. Sequence analysis and optimal matching methods in sociology: Review and prospect. </w:t>
          </w:r>
          <w:r w:rsidRPr="004C12D2">
            <w:rPr>
              <w:rFonts w:eastAsia="Times New Roman"/>
              <w:b/>
              <w:bCs/>
              <w:lang w:val="en-US"/>
            </w:rPr>
            <w:t>Sociological Methods &amp; Research</w:t>
          </w:r>
          <w:r w:rsidRPr="004C12D2">
            <w:rPr>
              <w:rFonts w:eastAsia="Times New Roman"/>
              <w:lang w:val="en-US"/>
            </w:rPr>
            <w:t xml:space="preserve">, v. 29, n. 1, 2000. </w:t>
          </w:r>
        </w:p>
        <w:p w14:paraId="7DCA88E2" w14:textId="77777777" w:rsidR="00CD5B08" w:rsidRPr="004C12D2" w:rsidRDefault="00CD5B08">
          <w:pPr>
            <w:divId w:val="2035423686"/>
            <w:rPr>
              <w:rFonts w:eastAsia="Times New Roman"/>
              <w:lang w:val="en-US"/>
            </w:rPr>
          </w:pPr>
          <w:r w:rsidRPr="004C12D2">
            <w:rPr>
              <w:rFonts w:eastAsia="Times New Roman"/>
              <w:lang w:val="en-US"/>
            </w:rPr>
            <w:t xml:space="preserve">ACS, Z. How Is Entrepreneurship Good for Economic Growth? </w:t>
          </w:r>
          <w:r w:rsidRPr="004C12D2">
            <w:rPr>
              <w:rFonts w:eastAsia="Times New Roman"/>
              <w:b/>
              <w:bCs/>
              <w:lang w:val="en-US"/>
            </w:rPr>
            <w:t>innovations</w:t>
          </w:r>
          <w:r w:rsidRPr="004C12D2">
            <w:rPr>
              <w:rFonts w:eastAsia="Times New Roman"/>
              <w:lang w:val="en-US"/>
            </w:rPr>
            <w:t xml:space="preserve">, n. 1, 2006. </w:t>
          </w:r>
        </w:p>
        <w:p w14:paraId="5DF23C69" w14:textId="77777777" w:rsidR="00CD5B08" w:rsidRPr="004C12D2" w:rsidRDefault="00CD5B08">
          <w:pPr>
            <w:divId w:val="1138260502"/>
            <w:rPr>
              <w:rFonts w:eastAsia="Times New Roman"/>
              <w:lang w:val="en-US"/>
            </w:rPr>
          </w:pPr>
          <w:r w:rsidRPr="004C12D2">
            <w:rPr>
              <w:rFonts w:eastAsia="Times New Roman"/>
              <w:lang w:val="en-US"/>
            </w:rPr>
            <w:t xml:space="preserve">BAY, F.; KOSTER, S. </w:t>
          </w:r>
          <w:r w:rsidRPr="004C12D2">
            <w:rPr>
              <w:rFonts w:eastAsia="Times New Roman"/>
              <w:b/>
              <w:bCs/>
              <w:lang w:val="en-US"/>
            </w:rPr>
            <w:t xml:space="preserve">Self-employment career patterns in the Netherlands: exploring individual and regional </w:t>
          </w:r>
          <w:proofErr w:type="spellStart"/>
          <w:r w:rsidRPr="004C12D2">
            <w:rPr>
              <w:rFonts w:eastAsia="Times New Roman"/>
              <w:b/>
              <w:bCs/>
              <w:lang w:val="en-US"/>
            </w:rPr>
            <w:t>differences</w:t>
          </w:r>
          <w:r w:rsidRPr="004C12D2">
            <w:rPr>
              <w:rFonts w:eastAsia="Times New Roman"/>
              <w:lang w:val="en-US"/>
            </w:rPr>
            <w:t>Annals</w:t>
          </w:r>
          <w:proofErr w:type="spellEnd"/>
          <w:r w:rsidRPr="004C12D2">
            <w:rPr>
              <w:rFonts w:eastAsia="Times New Roman"/>
              <w:lang w:val="en-US"/>
            </w:rPr>
            <w:t xml:space="preserve"> of Regional Science. </w:t>
          </w:r>
          <w:r w:rsidRPr="004C12D2">
            <w:rPr>
              <w:rFonts w:eastAsia="Times New Roman"/>
              <w:b/>
              <w:bCs/>
              <w:lang w:val="en-US"/>
            </w:rPr>
            <w:t>Anais</w:t>
          </w:r>
          <w:r w:rsidRPr="004C12D2">
            <w:rPr>
              <w:rFonts w:eastAsia="Times New Roman"/>
              <w:lang w:val="en-US"/>
            </w:rPr>
            <w:t xml:space="preserve">...Springer Science and Business Media Deutschland GmbH, 1 </w:t>
          </w:r>
          <w:proofErr w:type="spellStart"/>
          <w:r w:rsidRPr="004C12D2">
            <w:rPr>
              <w:rFonts w:eastAsia="Times New Roman"/>
              <w:lang w:val="en-US"/>
            </w:rPr>
            <w:t>dez</w:t>
          </w:r>
          <w:proofErr w:type="spellEnd"/>
          <w:r w:rsidRPr="004C12D2">
            <w:rPr>
              <w:rFonts w:eastAsia="Times New Roman"/>
              <w:lang w:val="en-US"/>
            </w:rPr>
            <w:t>. 2023a</w:t>
          </w:r>
        </w:p>
        <w:p w14:paraId="31048128" w14:textId="77777777" w:rsidR="00CD5B08" w:rsidRPr="004C12D2" w:rsidRDefault="00CD5B08">
          <w:pPr>
            <w:divId w:val="1547570813"/>
            <w:rPr>
              <w:rFonts w:eastAsia="Times New Roman"/>
              <w:lang w:val="en-US"/>
            </w:rPr>
          </w:pPr>
          <w:r w:rsidRPr="004C12D2">
            <w:rPr>
              <w:rFonts w:eastAsia="Times New Roman"/>
              <w:lang w:val="en-US"/>
            </w:rPr>
            <w:t xml:space="preserve">___. </w:t>
          </w:r>
          <w:r w:rsidRPr="004C12D2">
            <w:rPr>
              <w:rFonts w:eastAsia="Times New Roman"/>
              <w:b/>
              <w:bCs/>
              <w:lang w:val="en-US"/>
            </w:rPr>
            <w:t xml:space="preserve">Self-employment career patterns in the Netherlands: exploring individual and regional </w:t>
          </w:r>
          <w:proofErr w:type="spellStart"/>
          <w:r w:rsidRPr="004C12D2">
            <w:rPr>
              <w:rFonts w:eastAsia="Times New Roman"/>
              <w:b/>
              <w:bCs/>
              <w:lang w:val="en-US"/>
            </w:rPr>
            <w:t>differences</w:t>
          </w:r>
          <w:r w:rsidRPr="004C12D2">
            <w:rPr>
              <w:rFonts w:eastAsia="Times New Roman"/>
              <w:lang w:val="en-US"/>
            </w:rPr>
            <w:t>Annals</w:t>
          </w:r>
          <w:proofErr w:type="spellEnd"/>
          <w:r w:rsidRPr="004C12D2">
            <w:rPr>
              <w:rFonts w:eastAsia="Times New Roman"/>
              <w:lang w:val="en-US"/>
            </w:rPr>
            <w:t xml:space="preserve"> of Regional Science. </w:t>
          </w:r>
          <w:r w:rsidRPr="004C12D2">
            <w:rPr>
              <w:rFonts w:eastAsia="Times New Roman"/>
              <w:b/>
              <w:bCs/>
              <w:lang w:val="en-US"/>
            </w:rPr>
            <w:t>Anais</w:t>
          </w:r>
          <w:r w:rsidRPr="004C12D2">
            <w:rPr>
              <w:rFonts w:eastAsia="Times New Roman"/>
              <w:lang w:val="en-US"/>
            </w:rPr>
            <w:t xml:space="preserve">...Springer Science and Business Media Deutschland GmbH, 1 </w:t>
          </w:r>
          <w:proofErr w:type="spellStart"/>
          <w:r w:rsidRPr="004C12D2">
            <w:rPr>
              <w:rFonts w:eastAsia="Times New Roman"/>
              <w:lang w:val="en-US"/>
            </w:rPr>
            <w:t>dez</w:t>
          </w:r>
          <w:proofErr w:type="spellEnd"/>
          <w:r w:rsidRPr="004C12D2">
            <w:rPr>
              <w:rFonts w:eastAsia="Times New Roman"/>
              <w:lang w:val="en-US"/>
            </w:rPr>
            <w:t>. 2023b</w:t>
          </w:r>
        </w:p>
        <w:p w14:paraId="14DB9C6C" w14:textId="77777777" w:rsidR="00CD5B08" w:rsidRPr="004C12D2" w:rsidRDefault="00CD5B08">
          <w:pPr>
            <w:divId w:val="1773815928"/>
            <w:rPr>
              <w:rFonts w:eastAsia="Times New Roman"/>
              <w:lang w:val="en-US"/>
            </w:rPr>
          </w:pPr>
          <w:r w:rsidRPr="004C12D2">
            <w:rPr>
              <w:rFonts w:eastAsia="Times New Roman"/>
              <w:lang w:val="en-US"/>
            </w:rPr>
            <w:t xml:space="preserve">BEUSCH, E.; SOEST, A. VAN. </w:t>
          </w:r>
          <w:proofErr w:type="spellStart"/>
          <w:r w:rsidRPr="004C12D2">
            <w:rPr>
              <w:rFonts w:eastAsia="Times New Roman"/>
              <w:lang w:val="en-US"/>
            </w:rPr>
            <w:t>Labour</w:t>
          </w:r>
          <w:proofErr w:type="spellEnd"/>
          <w:r w:rsidRPr="004C12D2">
            <w:rPr>
              <w:rFonts w:eastAsia="Times New Roman"/>
              <w:lang w:val="en-US"/>
            </w:rPr>
            <w:t xml:space="preserve"> Market Trajectories of the Self-employed in the Netherlands. </w:t>
          </w:r>
          <w:r w:rsidRPr="004C12D2">
            <w:rPr>
              <w:rFonts w:eastAsia="Times New Roman"/>
              <w:b/>
              <w:bCs/>
              <w:lang w:val="en-US"/>
            </w:rPr>
            <w:t>Economist (Netherlands)</w:t>
          </w:r>
          <w:r w:rsidRPr="004C12D2">
            <w:rPr>
              <w:rFonts w:eastAsia="Times New Roman"/>
              <w:lang w:val="en-US"/>
            </w:rPr>
            <w:t xml:space="preserve">, v. 168, n. 1, p. 109–146, 1 mar. 2020a. </w:t>
          </w:r>
        </w:p>
        <w:p w14:paraId="480C9A40" w14:textId="77777777" w:rsidR="00CD5B08" w:rsidRPr="004C12D2" w:rsidRDefault="00CD5B08">
          <w:pPr>
            <w:divId w:val="1113283851"/>
            <w:rPr>
              <w:rFonts w:eastAsia="Times New Roman"/>
              <w:lang w:val="en-US"/>
            </w:rPr>
          </w:pPr>
          <w:r w:rsidRPr="004C12D2">
            <w:rPr>
              <w:rFonts w:eastAsia="Times New Roman"/>
              <w:lang w:val="en-US"/>
            </w:rPr>
            <w:t xml:space="preserve">___. </w:t>
          </w:r>
          <w:proofErr w:type="spellStart"/>
          <w:r w:rsidRPr="004C12D2">
            <w:rPr>
              <w:rFonts w:eastAsia="Times New Roman"/>
              <w:lang w:val="en-US"/>
            </w:rPr>
            <w:t>Labour</w:t>
          </w:r>
          <w:proofErr w:type="spellEnd"/>
          <w:r w:rsidRPr="004C12D2">
            <w:rPr>
              <w:rFonts w:eastAsia="Times New Roman"/>
              <w:lang w:val="en-US"/>
            </w:rPr>
            <w:t xml:space="preserve"> Market Trajectories of the Self-employed in the Netherlands. </w:t>
          </w:r>
          <w:r w:rsidRPr="004C12D2">
            <w:rPr>
              <w:rFonts w:eastAsia="Times New Roman"/>
              <w:b/>
              <w:bCs/>
              <w:lang w:val="en-US"/>
            </w:rPr>
            <w:t>Economist (Netherlands)</w:t>
          </w:r>
          <w:r w:rsidRPr="004C12D2">
            <w:rPr>
              <w:rFonts w:eastAsia="Times New Roman"/>
              <w:lang w:val="en-US"/>
            </w:rPr>
            <w:t xml:space="preserve">, v. 168, n. 1, p. 109–146, 1 mar. 2020b. </w:t>
          </w:r>
        </w:p>
        <w:p w14:paraId="268659E0" w14:textId="77777777" w:rsidR="00CD5B08" w:rsidRPr="004C12D2" w:rsidRDefault="00CD5B08">
          <w:pPr>
            <w:divId w:val="252596582"/>
            <w:rPr>
              <w:rFonts w:eastAsia="Times New Roman"/>
              <w:lang w:val="en-US"/>
            </w:rPr>
          </w:pPr>
          <w:r w:rsidRPr="004C12D2">
            <w:rPr>
              <w:rFonts w:eastAsia="Times New Roman"/>
              <w:lang w:val="en-US"/>
            </w:rPr>
            <w:t xml:space="preserve">BINDER, M. Entrepreneurial worries: Self-employment and potential loss of well-being. </w:t>
          </w:r>
          <w:r w:rsidRPr="004C12D2">
            <w:rPr>
              <w:rFonts w:eastAsia="Times New Roman"/>
              <w:b/>
              <w:bCs/>
              <w:lang w:val="en-US"/>
            </w:rPr>
            <w:t>Journal of Economic Psychology</w:t>
          </w:r>
          <w:r w:rsidRPr="004C12D2">
            <w:rPr>
              <w:rFonts w:eastAsia="Times New Roman"/>
              <w:lang w:val="en-US"/>
            </w:rPr>
            <w:t xml:space="preserve">, v. 105, 1 </w:t>
          </w:r>
          <w:proofErr w:type="spellStart"/>
          <w:r w:rsidRPr="004C12D2">
            <w:rPr>
              <w:rFonts w:eastAsia="Times New Roman"/>
              <w:lang w:val="en-US"/>
            </w:rPr>
            <w:t>dez</w:t>
          </w:r>
          <w:proofErr w:type="spellEnd"/>
          <w:r w:rsidRPr="004C12D2">
            <w:rPr>
              <w:rFonts w:eastAsia="Times New Roman"/>
              <w:lang w:val="en-US"/>
            </w:rPr>
            <w:t xml:space="preserve">. 2024. </w:t>
          </w:r>
        </w:p>
        <w:p w14:paraId="0B32AAF0" w14:textId="77777777" w:rsidR="00CD5B08" w:rsidRPr="004C12D2" w:rsidRDefault="00CD5B08">
          <w:pPr>
            <w:divId w:val="1753509569"/>
            <w:rPr>
              <w:rFonts w:eastAsia="Times New Roman"/>
              <w:lang w:val="en-US"/>
            </w:rPr>
          </w:pPr>
          <w:r w:rsidRPr="004C12D2">
            <w:rPr>
              <w:rFonts w:eastAsia="Times New Roman"/>
              <w:lang w:val="en-US"/>
            </w:rPr>
            <w:t xml:space="preserve">BLOCK, J. H.; WAGNER, M. Necessity and opportunity entrepreneurs in Germany: characteristics and earnings differentials. </w:t>
          </w:r>
          <w:proofErr w:type="spellStart"/>
          <w:r w:rsidRPr="004C12D2">
            <w:rPr>
              <w:rFonts w:eastAsia="Times New Roman"/>
              <w:b/>
              <w:bCs/>
              <w:lang w:val="en-US"/>
            </w:rPr>
            <w:t>Schmalenbach</w:t>
          </w:r>
          <w:proofErr w:type="spellEnd"/>
          <w:r w:rsidRPr="004C12D2">
            <w:rPr>
              <w:rFonts w:eastAsia="Times New Roman"/>
              <w:b/>
              <w:bCs/>
              <w:lang w:val="en-US"/>
            </w:rPr>
            <w:t xml:space="preserve"> Business Review</w:t>
          </w:r>
          <w:r w:rsidRPr="004C12D2">
            <w:rPr>
              <w:rFonts w:eastAsia="Times New Roman"/>
              <w:lang w:val="en-US"/>
            </w:rPr>
            <w:t xml:space="preserve">, v. 62, n. 2, 2010. </w:t>
          </w:r>
        </w:p>
        <w:p w14:paraId="31D47462" w14:textId="77777777" w:rsidR="00CD5B08" w:rsidRPr="004C12D2" w:rsidRDefault="00CD5B08">
          <w:pPr>
            <w:divId w:val="2131895532"/>
            <w:rPr>
              <w:rFonts w:eastAsia="Times New Roman"/>
              <w:lang w:val="en-US"/>
            </w:rPr>
          </w:pPr>
          <w:r w:rsidRPr="004C12D2">
            <w:rPr>
              <w:rFonts w:eastAsia="Times New Roman"/>
              <w:lang w:val="en-US"/>
            </w:rPr>
            <w:t xml:space="preserve">___. </w:t>
          </w:r>
          <w:r w:rsidRPr="004C12D2">
            <w:rPr>
              <w:rFonts w:eastAsia="Times New Roman"/>
              <w:b/>
              <w:bCs/>
              <w:lang w:val="en-US"/>
            </w:rPr>
            <w:t xml:space="preserve">Necessity </w:t>
          </w:r>
          <w:proofErr w:type="spellStart"/>
          <w:r w:rsidRPr="004C12D2">
            <w:rPr>
              <w:rFonts w:eastAsia="Times New Roman"/>
              <w:b/>
              <w:bCs/>
              <w:lang w:val="en-US"/>
            </w:rPr>
            <w:t>eNtrepreNeurship</w:t>
          </w:r>
          <w:proofErr w:type="spellEnd"/>
          <w:r w:rsidRPr="004C12D2">
            <w:rPr>
              <w:rFonts w:eastAsia="Times New Roman"/>
              <w:b/>
              <w:bCs/>
              <w:lang w:val="en-US"/>
            </w:rPr>
            <w:t xml:space="preserve"> Necessity </w:t>
          </w:r>
          <w:proofErr w:type="spellStart"/>
          <w:r w:rsidRPr="004C12D2">
            <w:rPr>
              <w:rFonts w:eastAsia="Times New Roman"/>
              <w:b/>
              <w:bCs/>
              <w:lang w:val="en-US"/>
            </w:rPr>
            <w:t>aNd</w:t>
          </w:r>
          <w:proofErr w:type="spellEnd"/>
          <w:r w:rsidRPr="004C12D2">
            <w:rPr>
              <w:rFonts w:eastAsia="Times New Roman"/>
              <w:b/>
              <w:bCs/>
              <w:lang w:val="en-US"/>
            </w:rPr>
            <w:t xml:space="preserve"> </w:t>
          </w:r>
          <w:proofErr w:type="spellStart"/>
          <w:r w:rsidRPr="004C12D2">
            <w:rPr>
              <w:rFonts w:eastAsia="Times New Roman"/>
              <w:b/>
              <w:bCs/>
              <w:lang w:val="en-US"/>
            </w:rPr>
            <w:t>OppOrtuNity</w:t>
          </w:r>
          <w:proofErr w:type="spellEnd"/>
          <w:r w:rsidRPr="004C12D2">
            <w:rPr>
              <w:rFonts w:eastAsia="Times New Roman"/>
              <w:b/>
              <w:bCs/>
              <w:lang w:val="en-US"/>
            </w:rPr>
            <w:t xml:space="preserve"> </w:t>
          </w:r>
          <w:proofErr w:type="spellStart"/>
          <w:r w:rsidRPr="004C12D2">
            <w:rPr>
              <w:rFonts w:eastAsia="Times New Roman"/>
              <w:b/>
              <w:bCs/>
              <w:lang w:val="en-US"/>
            </w:rPr>
            <w:t>eNtrepreNeurs</w:t>
          </w:r>
          <w:proofErr w:type="spellEnd"/>
          <w:r w:rsidRPr="004C12D2">
            <w:rPr>
              <w:rFonts w:eastAsia="Times New Roman"/>
              <w:b/>
              <w:bCs/>
              <w:lang w:val="en-US"/>
            </w:rPr>
            <w:t xml:space="preserve"> </w:t>
          </w:r>
          <w:proofErr w:type="spellStart"/>
          <w:r w:rsidRPr="004C12D2">
            <w:rPr>
              <w:rFonts w:eastAsia="Times New Roman"/>
              <w:b/>
              <w:bCs/>
              <w:lang w:val="en-US"/>
            </w:rPr>
            <w:t>iN</w:t>
          </w:r>
          <w:proofErr w:type="spellEnd"/>
          <w:r w:rsidRPr="004C12D2">
            <w:rPr>
              <w:rFonts w:eastAsia="Times New Roman"/>
              <w:b/>
              <w:bCs/>
              <w:lang w:val="en-US"/>
            </w:rPr>
            <w:t xml:space="preserve"> Ger-</w:t>
          </w:r>
          <w:proofErr w:type="spellStart"/>
          <w:r w:rsidRPr="004C12D2">
            <w:rPr>
              <w:rFonts w:eastAsia="Times New Roman"/>
              <w:b/>
              <w:bCs/>
              <w:lang w:val="en-US"/>
            </w:rPr>
            <w:t>maNy</w:t>
          </w:r>
          <w:proofErr w:type="spellEnd"/>
          <w:r w:rsidRPr="004C12D2">
            <w:rPr>
              <w:rFonts w:eastAsia="Times New Roman"/>
              <w:b/>
              <w:bCs/>
              <w:lang w:val="en-US"/>
            </w:rPr>
            <w:t xml:space="preserve">: characteristics </w:t>
          </w:r>
          <w:proofErr w:type="spellStart"/>
          <w:r w:rsidRPr="004C12D2">
            <w:rPr>
              <w:rFonts w:eastAsia="Times New Roman"/>
              <w:b/>
              <w:bCs/>
              <w:lang w:val="en-US"/>
            </w:rPr>
            <w:t>aNd</w:t>
          </w:r>
          <w:proofErr w:type="spellEnd"/>
          <w:r w:rsidRPr="004C12D2">
            <w:rPr>
              <w:rFonts w:eastAsia="Times New Roman"/>
              <w:b/>
              <w:bCs/>
              <w:lang w:val="en-US"/>
            </w:rPr>
            <w:t xml:space="preserve"> </w:t>
          </w:r>
          <w:proofErr w:type="spellStart"/>
          <w:r w:rsidRPr="004C12D2">
            <w:rPr>
              <w:rFonts w:eastAsia="Times New Roman"/>
              <w:b/>
              <w:bCs/>
              <w:lang w:val="en-US"/>
            </w:rPr>
            <w:t>earNiNGs</w:t>
          </w:r>
          <w:proofErr w:type="spellEnd"/>
          <w:r w:rsidRPr="004C12D2">
            <w:rPr>
              <w:rFonts w:eastAsia="Times New Roman"/>
              <w:b/>
              <w:bCs/>
              <w:lang w:val="en-US"/>
            </w:rPr>
            <w:t xml:space="preserve"> </w:t>
          </w:r>
          <w:proofErr w:type="spellStart"/>
          <w:r w:rsidRPr="004C12D2">
            <w:rPr>
              <w:rFonts w:eastAsia="Times New Roman"/>
              <w:b/>
              <w:bCs/>
              <w:lang w:val="en-US"/>
            </w:rPr>
            <w:t>differeNtials</w:t>
          </w:r>
          <w:proofErr w:type="spellEnd"/>
          <w:r w:rsidRPr="004C12D2">
            <w:rPr>
              <w:rFonts w:eastAsia="Times New Roman"/>
              <w:b/>
              <w:bCs/>
              <w:lang w:val="en-US"/>
            </w:rPr>
            <w:t xml:space="preserve"> **</w:t>
          </w:r>
          <w:r w:rsidRPr="004C12D2">
            <w:rPr>
              <w:rFonts w:eastAsia="Times New Roman"/>
              <w:lang w:val="en-US"/>
            </w:rPr>
            <w:t>. [</w:t>
          </w:r>
          <w:proofErr w:type="spellStart"/>
          <w:r w:rsidRPr="004C12D2">
            <w:rPr>
              <w:rFonts w:eastAsia="Times New Roman"/>
              <w:lang w:val="en-US"/>
            </w:rPr>
            <w:t>s.l</w:t>
          </w:r>
          <w:proofErr w:type="spellEnd"/>
          <w:r w:rsidRPr="004C12D2">
            <w:rPr>
              <w:rFonts w:eastAsia="Times New Roman"/>
              <w:lang w:val="en-US"/>
            </w:rPr>
            <w:t xml:space="preserve">: </w:t>
          </w:r>
          <w:proofErr w:type="spellStart"/>
          <w:r w:rsidRPr="004C12D2">
            <w:rPr>
              <w:rFonts w:eastAsia="Times New Roman"/>
              <w:lang w:val="en-US"/>
            </w:rPr>
            <w:t>s.n</w:t>
          </w:r>
          <w:proofErr w:type="spellEnd"/>
          <w:r w:rsidRPr="004C12D2">
            <w:rPr>
              <w:rFonts w:eastAsia="Times New Roman"/>
              <w:lang w:val="en-US"/>
            </w:rPr>
            <w:t xml:space="preserve">.]. </w:t>
          </w:r>
        </w:p>
        <w:p w14:paraId="3E819A1C" w14:textId="77777777" w:rsidR="00CD5B08" w:rsidRPr="004C12D2" w:rsidRDefault="00CD5B08">
          <w:pPr>
            <w:divId w:val="277757323"/>
            <w:rPr>
              <w:rFonts w:eastAsia="Times New Roman"/>
              <w:lang w:val="en-US"/>
            </w:rPr>
          </w:pPr>
          <w:r w:rsidRPr="004C12D2">
            <w:rPr>
              <w:rFonts w:eastAsia="Times New Roman"/>
              <w:lang w:val="en-US"/>
            </w:rPr>
            <w:t xml:space="preserve">CARVALHO, J. B.; BORGES, C. Proposal for a typology of self-employed considering the impact of the business and entrepreneurial engagement. </w:t>
          </w:r>
          <w:r w:rsidRPr="004C12D2">
            <w:rPr>
              <w:rFonts w:eastAsia="Times New Roman"/>
              <w:b/>
              <w:bCs/>
              <w:lang w:val="en-US"/>
            </w:rPr>
            <w:t>REGEPE Entrepreneurship and Small Business Journal</w:t>
          </w:r>
          <w:r w:rsidRPr="004C12D2">
            <w:rPr>
              <w:rFonts w:eastAsia="Times New Roman"/>
              <w:lang w:val="en-US"/>
            </w:rPr>
            <w:t xml:space="preserve">, v. 14, 1 </w:t>
          </w:r>
          <w:proofErr w:type="spellStart"/>
          <w:r w:rsidRPr="004C12D2">
            <w:rPr>
              <w:rFonts w:eastAsia="Times New Roman"/>
              <w:lang w:val="en-US"/>
            </w:rPr>
            <w:t>jan.</w:t>
          </w:r>
          <w:proofErr w:type="spellEnd"/>
          <w:r w:rsidRPr="004C12D2">
            <w:rPr>
              <w:rFonts w:eastAsia="Times New Roman"/>
              <w:lang w:val="en-US"/>
            </w:rPr>
            <w:t xml:space="preserve"> 2025. </w:t>
          </w:r>
        </w:p>
        <w:p w14:paraId="0D01FB18" w14:textId="77777777" w:rsidR="00CD5B08" w:rsidRPr="004C12D2" w:rsidRDefault="00CD5B08">
          <w:pPr>
            <w:divId w:val="435444576"/>
            <w:rPr>
              <w:rFonts w:eastAsia="Times New Roman"/>
              <w:lang w:val="en-US"/>
            </w:rPr>
          </w:pPr>
          <w:r w:rsidRPr="004C12D2">
            <w:rPr>
              <w:rFonts w:eastAsia="Times New Roman"/>
              <w:lang w:val="en-US"/>
            </w:rPr>
            <w:t xml:space="preserve">D’ELIA, E.; GABRIELE, S. Self-employment income: estimation methods, patterns, impact on distribution. </w:t>
          </w:r>
          <w:r w:rsidRPr="004C12D2">
            <w:rPr>
              <w:rFonts w:eastAsia="Times New Roman"/>
              <w:b/>
              <w:bCs/>
              <w:lang w:val="en-US"/>
            </w:rPr>
            <w:t>Structural Change and Economic Dynamics</w:t>
          </w:r>
          <w:r w:rsidRPr="004C12D2">
            <w:rPr>
              <w:rFonts w:eastAsia="Times New Roman"/>
              <w:lang w:val="en-US"/>
            </w:rPr>
            <w:t xml:space="preserve">, v. 62, p. 390–398, 1 set. 2022. </w:t>
          </w:r>
        </w:p>
        <w:p w14:paraId="200A6FCF" w14:textId="77777777" w:rsidR="00CD5B08" w:rsidRDefault="00CD5B08">
          <w:pPr>
            <w:divId w:val="412510203"/>
            <w:rPr>
              <w:rFonts w:eastAsia="Times New Roman"/>
            </w:rPr>
          </w:pPr>
          <w:r w:rsidRPr="004C12D2">
            <w:rPr>
              <w:rFonts w:eastAsia="Times New Roman"/>
              <w:lang w:val="en-US"/>
            </w:rPr>
            <w:t xml:space="preserve">FAIRLIE, R. W.; FOSSEN, F. M. Opportunity Versus Necessity Entrepreneurship: Two Components of Business Creation. </w:t>
          </w:r>
          <w:r>
            <w:rPr>
              <w:rFonts w:eastAsia="Times New Roman"/>
              <w:b/>
              <w:bCs/>
            </w:rPr>
            <w:t xml:space="preserve">SSRN </w:t>
          </w:r>
          <w:proofErr w:type="spellStart"/>
          <w:r>
            <w:rPr>
              <w:rFonts w:eastAsia="Times New Roman"/>
              <w:b/>
              <w:bCs/>
            </w:rPr>
            <w:t>Electronic</w:t>
          </w:r>
          <w:proofErr w:type="spellEnd"/>
          <w:r>
            <w:rPr>
              <w:rFonts w:eastAsia="Times New Roman"/>
              <w:b/>
              <w:bCs/>
            </w:rPr>
            <w:t xml:space="preserve"> </w:t>
          </w:r>
          <w:proofErr w:type="spellStart"/>
          <w:r>
            <w:rPr>
              <w:rFonts w:eastAsia="Times New Roman"/>
              <w:b/>
              <w:bCs/>
            </w:rPr>
            <w:t>Journal</w:t>
          </w:r>
          <w:proofErr w:type="spellEnd"/>
          <w:r>
            <w:rPr>
              <w:rFonts w:eastAsia="Times New Roman"/>
            </w:rPr>
            <w:t xml:space="preserve">, 21 mar. 2018. </w:t>
          </w:r>
        </w:p>
        <w:p w14:paraId="4B70127E" w14:textId="77777777" w:rsidR="00CD5B08" w:rsidRDefault="00CD5B08">
          <w:pPr>
            <w:divId w:val="801775369"/>
            <w:rPr>
              <w:rFonts w:eastAsia="Times New Roman"/>
            </w:rPr>
          </w:pPr>
          <w:r>
            <w:rPr>
              <w:rFonts w:eastAsia="Times New Roman"/>
            </w:rPr>
            <w:t xml:space="preserve">GORI MAIA, A.; JOSÉ DE QUADROS, W. </w:t>
          </w:r>
          <w:r>
            <w:rPr>
              <w:rFonts w:eastAsia="Times New Roman"/>
              <w:b/>
              <w:bCs/>
            </w:rPr>
            <w:t xml:space="preserve">Tipologia municipal de classes </w:t>
          </w:r>
          <w:proofErr w:type="spellStart"/>
          <w:r>
            <w:rPr>
              <w:rFonts w:eastAsia="Times New Roman"/>
              <w:b/>
              <w:bCs/>
            </w:rPr>
            <w:t>sociocupacionais</w:t>
          </w:r>
          <w:proofErr w:type="spellEnd"/>
          <w:r>
            <w:rPr>
              <w:rFonts w:eastAsia="Times New Roman"/>
              <w:b/>
              <w:bCs/>
            </w:rPr>
            <w:t>: uma nova dimensão para análise das desigualdades territoriais no Brasil</w:t>
          </w:r>
          <w:r>
            <w:rPr>
              <w:rFonts w:eastAsia="Times New Roman"/>
            </w:rPr>
            <w:t>. [</w:t>
          </w:r>
          <w:proofErr w:type="spellStart"/>
          <w:r>
            <w:rPr>
              <w:rFonts w:eastAsia="Times New Roman"/>
            </w:rPr>
            <w:t>s.l</w:t>
          </w:r>
          <w:proofErr w:type="spellEnd"/>
          <w:r>
            <w:rPr>
              <w:rFonts w:eastAsia="Times New Roman"/>
            </w:rPr>
            <w:t xml:space="preserve">: s.n.]. </w:t>
          </w:r>
        </w:p>
        <w:p w14:paraId="258251C1" w14:textId="77777777" w:rsidR="00CD5B08" w:rsidRPr="004C12D2" w:rsidRDefault="00CD5B08">
          <w:pPr>
            <w:divId w:val="961695019"/>
            <w:rPr>
              <w:rFonts w:eastAsia="Times New Roman"/>
              <w:lang w:val="en-US"/>
            </w:rPr>
          </w:pPr>
          <w:r w:rsidRPr="004C12D2">
            <w:rPr>
              <w:rFonts w:eastAsia="Times New Roman"/>
              <w:lang w:val="en-US"/>
            </w:rPr>
            <w:t xml:space="preserve">HJORTH, D.; HOLT, R.; STEYAERT, C. Entrepreneurship and process studies. </w:t>
          </w:r>
          <w:r w:rsidRPr="004C12D2">
            <w:rPr>
              <w:rFonts w:eastAsia="Times New Roman"/>
              <w:b/>
              <w:bCs/>
              <w:lang w:val="en-US"/>
            </w:rPr>
            <w:t>International Small Business Journal: Researching Entrepreneurship</w:t>
          </w:r>
          <w:r w:rsidRPr="004C12D2">
            <w:rPr>
              <w:rFonts w:eastAsia="Times New Roman"/>
              <w:lang w:val="en-US"/>
            </w:rPr>
            <w:t xml:space="preserve">, v. 33, n. 6, p. 599–611, 24 set. 2015. </w:t>
          </w:r>
        </w:p>
        <w:p w14:paraId="138714C2" w14:textId="77777777" w:rsidR="00CD5B08" w:rsidRDefault="00CD5B08">
          <w:pPr>
            <w:divId w:val="155583421"/>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4034206E" w14:textId="77777777" w:rsidR="00CD5B08" w:rsidRPr="004C12D2" w:rsidRDefault="00CD5B08">
          <w:pPr>
            <w:divId w:val="2080979224"/>
            <w:rPr>
              <w:rFonts w:eastAsia="Times New Roman"/>
              <w:lang w:val="en-US"/>
            </w:rPr>
          </w:pPr>
          <w:r w:rsidRPr="004C12D2">
            <w:rPr>
              <w:rFonts w:eastAsia="Times New Roman"/>
              <w:lang w:val="en-US"/>
            </w:rPr>
            <w:t xml:space="preserve">JABEUR, S. BEN </w:t>
          </w:r>
          <w:r w:rsidRPr="004C12D2">
            <w:rPr>
              <w:rFonts w:eastAsia="Times New Roman"/>
              <w:i/>
              <w:iCs/>
              <w:lang w:val="en-US"/>
            </w:rPr>
            <w:t>et al.</w:t>
          </w:r>
          <w:r w:rsidRPr="004C12D2">
            <w:rPr>
              <w:rFonts w:eastAsia="Times New Roman"/>
              <w:lang w:val="en-US"/>
            </w:rPr>
            <w:t xml:space="preserve"> Forecasting the macrolevel determinants of entrepreneurial opportunities using artificial intelligence models. </w:t>
          </w:r>
          <w:r w:rsidRPr="004C12D2">
            <w:rPr>
              <w:rFonts w:eastAsia="Times New Roman"/>
              <w:b/>
              <w:bCs/>
              <w:lang w:val="en-US"/>
            </w:rPr>
            <w:t>Technological Forecasting and Social Change</w:t>
          </w:r>
          <w:r w:rsidRPr="004C12D2">
            <w:rPr>
              <w:rFonts w:eastAsia="Times New Roman"/>
              <w:lang w:val="en-US"/>
            </w:rPr>
            <w:t xml:space="preserve">, v. 175, 1 </w:t>
          </w:r>
          <w:proofErr w:type="spellStart"/>
          <w:r w:rsidRPr="004C12D2">
            <w:rPr>
              <w:rFonts w:eastAsia="Times New Roman"/>
              <w:lang w:val="en-US"/>
            </w:rPr>
            <w:t>fev</w:t>
          </w:r>
          <w:proofErr w:type="spellEnd"/>
          <w:r w:rsidRPr="004C12D2">
            <w:rPr>
              <w:rFonts w:eastAsia="Times New Roman"/>
              <w:lang w:val="en-US"/>
            </w:rPr>
            <w:t xml:space="preserve">. 2022. </w:t>
          </w:r>
        </w:p>
        <w:p w14:paraId="2ACD0084" w14:textId="77777777" w:rsidR="00CD5B08" w:rsidRPr="004C12D2" w:rsidRDefault="00CD5B08">
          <w:pPr>
            <w:divId w:val="1432167732"/>
            <w:rPr>
              <w:rFonts w:eastAsia="Times New Roman"/>
              <w:lang w:val="en-US"/>
            </w:rPr>
          </w:pPr>
          <w:r w:rsidRPr="004C12D2">
            <w:rPr>
              <w:rFonts w:eastAsia="Times New Roman"/>
              <w:lang w:val="en-US"/>
            </w:rPr>
            <w:lastRenderedPageBreak/>
            <w:t xml:space="preserve">KOCH, M.; PARK, S.; ZAHRA, S. A. Career patterns in self-employment and career success. </w:t>
          </w:r>
          <w:r w:rsidRPr="004C12D2">
            <w:rPr>
              <w:rFonts w:eastAsia="Times New Roman"/>
              <w:b/>
              <w:bCs/>
              <w:lang w:val="en-US"/>
            </w:rPr>
            <w:t>Journal of Business Venturing</w:t>
          </w:r>
          <w:r w:rsidRPr="004C12D2">
            <w:rPr>
              <w:rFonts w:eastAsia="Times New Roman"/>
              <w:lang w:val="en-US"/>
            </w:rPr>
            <w:t xml:space="preserve">, v. 36, n. 1, 1 </w:t>
          </w:r>
          <w:proofErr w:type="spellStart"/>
          <w:r w:rsidRPr="004C12D2">
            <w:rPr>
              <w:rFonts w:eastAsia="Times New Roman"/>
              <w:lang w:val="en-US"/>
            </w:rPr>
            <w:t>jan.</w:t>
          </w:r>
          <w:proofErr w:type="spellEnd"/>
          <w:r w:rsidRPr="004C12D2">
            <w:rPr>
              <w:rFonts w:eastAsia="Times New Roman"/>
              <w:lang w:val="en-US"/>
            </w:rPr>
            <w:t xml:space="preserve"> 2021a. </w:t>
          </w:r>
        </w:p>
        <w:p w14:paraId="159998A7" w14:textId="77777777" w:rsidR="00CD5B08" w:rsidRPr="004C12D2" w:rsidRDefault="00CD5B08">
          <w:pPr>
            <w:divId w:val="1636566151"/>
            <w:rPr>
              <w:rFonts w:eastAsia="Times New Roman"/>
              <w:lang w:val="en-US"/>
            </w:rPr>
          </w:pPr>
          <w:r w:rsidRPr="004C12D2">
            <w:rPr>
              <w:rFonts w:eastAsia="Times New Roman"/>
              <w:lang w:val="en-US"/>
            </w:rPr>
            <w:t xml:space="preserve">___. Career patterns in self-employment and career success. </w:t>
          </w:r>
          <w:r w:rsidRPr="004C12D2">
            <w:rPr>
              <w:rFonts w:eastAsia="Times New Roman"/>
              <w:b/>
              <w:bCs/>
              <w:lang w:val="en-US"/>
            </w:rPr>
            <w:t>Journal of Business Venturing</w:t>
          </w:r>
          <w:r w:rsidRPr="004C12D2">
            <w:rPr>
              <w:rFonts w:eastAsia="Times New Roman"/>
              <w:lang w:val="en-US"/>
            </w:rPr>
            <w:t xml:space="preserve">, v. 36, n. 1, 1 </w:t>
          </w:r>
          <w:proofErr w:type="spellStart"/>
          <w:r w:rsidRPr="004C12D2">
            <w:rPr>
              <w:rFonts w:eastAsia="Times New Roman"/>
              <w:lang w:val="en-US"/>
            </w:rPr>
            <w:t>jan.</w:t>
          </w:r>
          <w:proofErr w:type="spellEnd"/>
          <w:r w:rsidRPr="004C12D2">
            <w:rPr>
              <w:rFonts w:eastAsia="Times New Roman"/>
              <w:lang w:val="en-US"/>
            </w:rPr>
            <w:t xml:space="preserve"> 2021b. </w:t>
          </w:r>
        </w:p>
        <w:p w14:paraId="40820A32" w14:textId="77777777" w:rsidR="00CD5B08" w:rsidRPr="004C12D2" w:rsidRDefault="00CD5B08">
          <w:pPr>
            <w:divId w:val="955597725"/>
            <w:rPr>
              <w:rFonts w:eastAsia="Times New Roman"/>
              <w:lang w:val="en-US"/>
            </w:rPr>
          </w:pPr>
          <w:r w:rsidRPr="004C12D2">
            <w:rPr>
              <w:rFonts w:eastAsia="Times New Roman"/>
              <w:lang w:val="en-US"/>
            </w:rPr>
            <w:t xml:space="preserve">LAWLESS, M.; O’BRIEN, P.; REHILL, L. Flows In and Out of Self-Employment. </w:t>
          </w:r>
          <w:r w:rsidRPr="004C12D2">
            <w:rPr>
              <w:rFonts w:eastAsia="Times New Roman"/>
              <w:b/>
              <w:bCs/>
              <w:lang w:val="en-US"/>
            </w:rPr>
            <w:t>The Economic and Social Review</w:t>
          </w:r>
          <w:r w:rsidRPr="004C12D2">
            <w:rPr>
              <w:rFonts w:eastAsia="Times New Roman"/>
              <w:lang w:val="en-US"/>
            </w:rPr>
            <w:t xml:space="preserve">, v. 55, n. 4, p. 515–543, 2024. </w:t>
          </w:r>
        </w:p>
        <w:p w14:paraId="57CDFD99" w14:textId="77777777" w:rsidR="00CD5B08" w:rsidRPr="004C12D2" w:rsidRDefault="00CD5B08">
          <w:pPr>
            <w:divId w:val="144277032"/>
            <w:rPr>
              <w:rFonts w:eastAsia="Times New Roman"/>
              <w:lang w:val="en-US"/>
            </w:rPr>
          </w:pPr>
          <w:r w:rsidRPr="004C12D2">
            <w:rPr>
              <w:rFonts w:eastAsia="Times New Roman"/>
              <w:lang w:val="en-US"/>
            </w:rPr>
            <w:t xml:space="preserve">LIAO, T. F. </w:t>
          </w:r>
          <w:r w:rsidRPr="004C12D2">
            <w:rPr>
              <w:rFonts w:eastAsia="Times New Roman"/>
              <w:i/>
              <w:iCs/>
              <w:lang w:val="en-US"/>
            </w:rPr>
            <w:t>et al.</w:t>
          </w:r>
          <w:r w:rsidRPr="004C12D2">
            <w:rPr>
              <w:rFonts w:eastAsia="Times New Roman"/>
              <w:lang w:val="en-US"/>
            </w:rPr>
            <w:t xml:space="preserve"> Sequence analysis: Its past, present, and future. </w:t>
          </w:r>
          <w:r w:rsidRPr="004C12D2">
            <w:rPr>
              <w:rFonts w:eastAsia="Times New Roman"/>
              <w:b/>
              <w:bCs/>
              <w:lang w:val="en-US"/>
            </w:rPr>
            <w:t>Social Science Research</w:t>
          </w:r>
          <w:r w:rsidRPr="004C12D2">
            <w:rPr>
              <w:rFonts w:eastAsia="Times New Roman"/>
              <w:lang w:val="en-US"/>
            </w:rPr>
            <w:t xml:space="preserve">, v. 107, 1 set. 2022. </w:t>
          </w:r>
        </w:p>
        <w:p w14:paraId="1486C3D5" w14:textId="77777777" w:rsidR="00CD5B08" w:rsidRDefault="00CD5B08">
          <w:pPr>
            <w:divId w:val="2135782582"/>
            <w:rPr>
              <w:rFonts w:eastAsia="Times New Roman"/>
            </w:rPr>
          </w:pPr>
          <w:r w:rsidRPr="004C12D2">
            <w:rPr>
              <w:rFonts w:eastAsia="Times New Roman"/>
              <w:lang w:val="en-US"/>
            </w:rPr>
            <w:t xml:space="preserve">LITSARDOPOULOS, N. </w:t>
          </w:r>
          <w:r w:rsidRPr="004C12D2">
            <w:rPr>
              <w:rFonts w:eastAsia="Times New Roman"/>
              <w:i/>
              <w:iCs/>
              <w:lang w:val="en-US"/>
            </w:rPr>
            <w:t>et al.</w:t>
          </w:r>
          <w:r w:rsidRPr="004C12D2">
            <w:rPr>
              <w:rFonts w:eastAsia="Times New Roman"/>
              <w:lang w:val="en-US"/>
            </w:rPr>
            <w:t xml:space="preserve"> Self-employment experience effects on well-being: A longitudinal study. </w:t>
          </w:r>
          <w:r>
            <w:rPr>
              <w:rFonts w:eastAsia="Times New Roman"/>
              <w:b/>
              <w:bCs/>
            </w:rPr>
            <w:t xml:space="preserve">Economic </w:t>
          </w:r>
          <w:proofErr w:type="spellStart"/>
          <w:r>
            <w:rPr>
              <w:rFonts w:eastAsia="Times New Roman"/>
              <w:b/>
              <w:bCs/>
            </w:rPr>
            <w:t>and</w:t>
          </w:r>
          <w:proofErr w:type="spellEnd"/>
          <w:r>
            <w:rPr>
              <w:rFonts w:eastAsia="Times New Roman"/>
              <w:b/>
              <w:bCs/>
            </w:rPr>
            <w:t xml:space="preserve"> Industrial </w:t>
          </w:r>
          <w:proofErr w:type="spellStart"/>
          <w:r>
            <w:rPr>
              <w:rFonts w:eastAsia="Times New Roman"/>
              <w:b/>
              <w:bCs/>
            </w:rPr>
            <w:t>Democracy</w:t>
          </w:r>
          <w:proofErr w:type="spellEnd"/>
          <w:r>
            <w:rPr>
              <w:rFonts w:eastAsia="Times New Roman"/>
            </w:rPr>
            <w:t xml:space="preserve">, v. 44, n. 2, p. 454–480, 1 maio 2023. </w:t>
          </w:r>
        </w:p>
        <w:p w14:paraId="11136F6A" w14:textId="77777777" w:rsidR="00CD5B08" w:rsidRDefault="00CD5B08">
          <w:pPr>
            <w:divId w:val="100028607"/>
            <w:rPr>
              <w:rFonts w:eastAsia="Times New Roman"/>
            </w:rPr>
          </w:pPr>
          <w:r>
            <w:rPr>
              <w:rFonts w:eastAsia="Times New Roman"/>
            </w:rPr>
            <w:t xml:space="preserve">MARZULO, E. P.; HECK, M. A.; FILIPPI, E. E. Desigualdades socioeconômicas no Brasil. </w:t>
          </w:r>
          <w:proofErr w:type="spellStart"/>
          <w:r>
            <w:rPr>
              <w:rFonts w:eastAsia="Times New Roman"/>
              <w:b/>
              <w:bCs/>
            </w:rPr>
            <w:t>DRd</w:t>
          </w:r>
          <w:proofErr w:type="spellEnd"/>
          <w:r>
            <w:rPr>
              <w:rFonts w:eastAsia="Times New Roman"/>
              <w:b/>
              <w:bCs/>
            </w:rPr>
            <w:t xml:space="preserve"> - Desenvolvimento Regional em debate</w:t>
          </w:r>
          <w:r>
            <w:rPr>
              <w:rFonts w:eastAsia="Times New Roman"/>
            </w:rPr>
            <w:t xml:space="preserve">, v. 10, p. 1377–1402, 11 dez. 2020. </w:t>
          </w:r>
        </w:p>
        <w:p w14:paraId="31A5EF5B" w14:textId="77777777" w:rsidR="00CD5B08" w:rsidRPr="004C12D2" w:rsidRDefault="00CD5B08">
          <w:pPr>
            <w:divId w:val="1510365045"/>
            <w:rPr>
              <w:rFonts w:eastAsia="Times New Roman"/>
              <w:lang w:val="en-US"/>
            </w:rPr>
          </w:pPr>
          <w:r>
            <w:rPr>
              <w:rFonts w:eastAsia="Times New Roman"/>
            </w:rPr>
            <w:t xml:space="preserve">MAZZEO, V.; ANDREA, A.; GIL, C. </w:t>
          </w:r>
          <w:r>
            <w:rPr>
              <w:rFonts w:eastAsia="Times New Roman"/>
              <w:b/>
              <w:bCs/>
            </w:rPr>
            <w:t xml:space="preserve">El </w:t>
          </w:r>
          <w:proofErr w:type="spellStart"/>
          <w:r>
            <w:rPr>
              <w:rFonts w:eastAsia="Times New Roman"/>
              <w:b/>
              <w:bCs/>
            </w:rPr>
            <w:t>crecimiento</w:t>
          </w:r>
          <w:proofErr w:type="spellEnd"/>
          <w:r>
            <w:rPr>
              <w:rFonts w:eastAsia="Times New Roman"/>
              <w:b/>
              <w:bCs/>
            </w:rPr>
            <w:t xml:space="preserve"> de </w:t>
          </w:r>
          <w:proofErr w:type="spellStart"/>
          <w:r>
            <w:rPr>
              <w:rFonts w:eastAsia="Times New Roman"/>
              <w:b/>
              <w:bCs/>
            </w:rPr>
            <w:t>la</w:t>
          </w:r>
          <w:proofErr w:type="spellEnd"/>
          <w:r>
            <w:rPr>
              <w:rFonts w:eastAsia="Times New Roman"/>
              <w:b/>
              <w:bCs/>
            </w:rPr>
            <w:t xml:space="preserve"> </w:t>
          </w:r>
          <w:proofErr w:type="spellStart"/>
          <w:r>
            <w:rPr>
              <w:rFonts w:eastAsia="Times New Roman"/>
              <w:b/>
              <w:bCs/>
            </w:rPr>
            <w:t>jefatura</w:t>
          </w:r>
          <w:proofErr w:type="spellEnd"/>
          <w:r>
            <w:rPr>
              <w:rFonts w:eastAsia="Times New Roman"/>
              <w:b/>
              <w:bCs/>
            </w:rPr>
            <w:t xml:space="preserve"> de </w:t>
          </w:r>
          <w:proofErr w:type="spellStart"/>
          <w:r>
            <w:rPr>
              <w:rFonts w:eastAsia="Times New Roman"/>
              <w:b/>
              <w:bCs/>
            </w:rPr>
            <w:t>hogar</w:t>
          </w:r>
          <w:proofErr w:type="spellEnd"/>
          <w:r>
            <w:rPr>
              <w:rFonts w:eastAsia="Times New Roman"/>
              <w:b/>
              <w:bCs/>
            </w:rPr>
            <w:t xml:space="preserve"> </w:t>
          </w:r>
          <w:proofErr w:type="spellStart"/>
          <w:r>
            <w:rPr>
              <w:rFonts w:eastAsia="Times New Roman"/>
              <w:b/>
              <w:bCs/>
            </w:rPr>
            <w:t>femenina</w:t>
          </w:r>
          <w:proofErr w:type="spellEnd"/>
          <w:r>
            <w:rPr>
              <w:rFonts w:eastAsia="Times New Roman"/>
              <w:b/>
              <w:bCs/>
            </w:rPr>
            <w:t xml:space="preserve"> </w:t>
          </w:r>
          <w:proofErr w:type="spellStart"/>
          <w:r>
            <w:rPr>
              <w:rFonts w:eastAsia="Times New Roman"/>
              <w:b/>
              <w:bCs/>
            </w:rPr>
            <w:t>en</w:t>
          </w:r>
          <w:proofErr w:type="spellEnd"/>
          <w:r>
            <w:rPr>
              <w:rFonts w:eastAsia="Times New Roman"/>
              <w:b/>
              <w:bCs/>
            </w:rPr>
            <w:t xml:space="preserve"> </w:t>
          </w:r>
          <w:proofErr w:type="spellStart"/>
          <w:r>
            <w:rPr>
              <w:rFonts w:eastAsia="Times New Roman"/>
              <w:b/>
              <w:bCs/>
            </w:rPr>
            <w:t>la</w:t>
          </w:r>
          <w:proofErr w:type="spellEnd"/>
          <w:r>
            <w:rPr>
              <w:rFonts w:eastAsia="Times New Roman"/>
              <w:b/>
              <w:bCs/>
            </w:rPr>
            <w:t xml:space="preserve"> </w:t>
          </w:r>
          <w:proofErr w:type="spellStart"/>
          <w:r>
            <w:rPr>
              <w:rFonts w:eastAsia="Times New Roman"/>
              <w:b/>
              <w:bCs/>
            </w:rPr>
            <w:t>Ciudad</w:t>
          </w:r>
          <w:proofErr w:type="spellEnd"/>
          <w:r>
            <w:rPr>
              <w:rFonts w:eastAsia="Times New Roman"/>
              <w:b/>
              <w:bCs/>
            </w:rPr>
            <w:t xml:space="preserve"> de Buenos Aires ¿se </w:t>
          </w:r>
          <w:proofErr w:type="spellStart"/>
          <w:r>
            <w:rPr>
              <w:rFonts w:eastAsia="Times New Roman"/>
              <w:b/>
              <w:bCs/>
            </w:rPr>
            <w:t>aceleró</w:t>
          </w:r>
          <w:proofErr w:type="spellEnd"/>
          <w:r>
            <w:rPr>
              <w:rFonts w:eastAsia="Times New Roman"/>
              <w:b/>
              <w:bCs/>
            </w:rPr>
            <w:t xml:space="preserve"> </w:t>
          </w:r>
          <w:proofErr w:type="spellStart"/>
          <w:r>
            <w:rPr>
              <w:rFonts w:eastAsia="Times New Roman"/>
              <w:b/>
              <w:bCs/>
            </w:rPr>
            <w:t>los</w:t>
          </w:r>
          <w:proofErr w:type="spellEnd"/>
          <w:r>
            <w:rPr>
              <w:rFonts w:eastAsia="Times New Roman"/>
              <w:b/>
              <w:bCs/>
            </w:rPr>
            <w:t xml:space="preserve"> últimos </w:t>
          </w:r>
          <w:proofErr w:type="spellStart"/>
          <w:r>
            <w:rPr>
              <w:rFonts w:eastAsia="Times New Roman"/>
              <w:b/>
              <w:bCs/>
            </w:rPr>
            <w:t>años</w:t>
          </w:r>
          <w:proofErr w:type="spellEnd"/>
          <w:r>
            <w:rPr>
              <w:rFonts w:eastAsia="Times New Roman"/>
              <w:b/>
              <w:bCs/>
            </w:rPr>
            <w:t xml:space="preserve">? </w:t>
          </w:r>
          <w:r w:rsidRPr="004C12D2">
            <w:rPr>
              <w:rFonts w:eastAsia="Times New Roman"/>
              <w:b/>
              <w:bCs/>
              <w:lang w:val="en-US"/>
            </w:rPr>
            <w:t xml:space="preserve">¿Por </w:t>
          </w:r>
          <w:proofErr w:type="spellStart"/>
          <w:r w:rsidRPr="004C12D2">
            <w:rPr>
              <w:rFonts w:eastAsia="Times New Roman"/>
              <w:b/>
              <w:bCs/>
              <w:lang w:val="en-US"/>
            </w:rPr>
            <w:t>qué</w:t>
          </w:r>
          <w:proofErr w:type="spellEnd"/>
          <w:r w:rsidRPr="004C12D2">
            <w:rPr>
              <w:rFonts w:eastAsia="Times New Roman"/>
              <w:b/>
              <w:bCs/>
              <w:lang w:val="en-US"/>
            </w:rPr>
            <w:t>?</w:t>
          </w:r>
          <w:r w:rsidRPr="004C12D2">
            <w:rPr>
              <w:rFonts w:eastAsia="Times New Roman"/>
              <w:lang w:val="en-US"/>
            </w:rPr>
            <w:t xml:space="preserve"> [</w:t>
          </w:r>
          <w:proofErr w:type="spellStart"/>
          <w:r w:rsidRPr="004C12D2">
            <w:rPr>
              <w:rFonts w:eastAsia="Times New Roman"/>
              <w:lang w:val="en-US"/>
            </w:rPr>
            <w:t>s.l</w:t>
          </w:r>
          <w:proofErr w:type="spellEnd"/>
          <w:r w:rsidRPr="004C12D2">
            <w:rPr>
              <w:rFonts w:eastAsia="Times New Roman"/>
              <w:lang w:val="en-US"/>
            </w:rPr>
            <w:t xml:space="preserve">: </w:t>
          </w:r>
          <w:proofErr w:type="spellStart"/>
          <w:r w:rsidRPr="004C12D2">
            <w:rPr>
              <w:rFonts w:eastAsia="Times New Roman"/>
              <w:lang w:val="en-US"/>
            </w:rPr>
            <w:t>s.n</w:t>
          </w:r>
          <w:proofErr w:type="spellEnd"/>
          <w:r w:rsidRPr="004C12D2">
            <w:rPr>
              <w:rFonts w:eastAsia="Times New Roman"/>
              <w:lang w:val="en-US"/>
            </w:rPr>
            <w:t xml:space="preserve">.]. </w:t>
          </w:r>
        </w:p>
        <w:p w14:paraId="45DC323A" w14:textId="77777777" w:rsidR="00CD5B08" w:rsidRPr="004C12D2" w:rsidRDefault="00CD5B08">
          <w:pPr>
            <w:divId w:val="976566351"/>
            <w:rPr>
              <w:rFonts w:eastAsia="Times New Roman"/>
              <w:lang w:val="en-US"/>
            </w:rPr>
          </w:pPr>
          <w:r w:rsidRPr="004C12D2">
            <w:rPr>
              <w:rFonts w:eastAsia="Times New Roman"/>
              <w:lang w:val="en-US"/>
            </w:rPr>
            <w:t xml:space="preserve">NARITA, R. Self-employment in developing countries: A search-equilibrium approach. </w:t>
          </w:r>
          <w:r w:rsidRPr="004C12D2">
            <w:rPr>
              <w:rFonts w:eastAsia="Times New Roman"/>
              <w:b/>
              <w:bCs/>
              <w:lang w:val="en-US"/>
            </w:rPr>
            <w:t>Review of Economic Dynamics</w:t>
          </w:r>
          <w:r w:rsidRPr="004C12D2">
            <w:rPr>
              <w:rFonts w:eastAsia="Times New Roman"/>
              <w:lang w:val="en-US"/>
            </w:rPr>
            <w:t xml:space="preserve">, v. 35, p. 1–34, 1 </w:t>
          </w:r>
          <w:proofErr w:type="spellStart"/>
          <w:r w:rsidRPr="004C12D2">
            <w:rPr>
              <w:rFonts w:eastAsia="Times New Roman"/>
              <w:lang w:val="en-US"/>
            </w:rPr>
            <w:t>jan.</w:t>
          </w:r>
          <w:proofErr w:type="spellEnd"/>
          <w:r w:rsidRPr="004C12D2">
            <w:rPr>
              <w:rFonts w:eastAsia="Times New Roman"/>
              <w:lang w:val="en-US"/>
            </w:rPr>
            <w:t xml:space="preserve"> 2020. </w:t>
          </w:r>
        </w:p>
        <w:p w14:paraId="2B7FAF71" w14:textId="77777777" w:rsidR="00CD5B08" w:rsidRPr="004C12D2" w:rsidRDefault="00CD5B08">
          <w:pPr>
            <w:divId w:val="1141196116"/>
            <w:rPr>
              <w:rFonts w:eastAsia="Times New Roman"/>
              <w:lang w:val="en-US"/>
            </w:rPr>
          </w:pPr>
          <w:r w:rsidRPr="004C12D2">
            <w:rPr>
              <w:rFonts w:eastAsia="Times New Roman"/>
              <w:lang w:val="en-US"/>
            </w:rPr>
            <w:t xml:space="preserve">NOGUEIRA, M. O. “Don’t Bring Me Problems, Bring Me Solutions!” Believe me, they can be found in micro and small enterprises. </w:t>
          </w:r>
          <w:r w:rsidRPr="004C12D2">
            <w:rPr>
              <w:rFonts w:eastAsia="Times New Roman"/>
              <w:b/>
              <w:bCs/>
              <w:lang w:val="en-US"/>
            </w:rPr>
            <w:t>REGEPE Entrepreneurship and Small Business Journal</w:t>
          </w:r>
          <w:r w:rsidRPr="004C12D2">
            <w:rPr>
              <w:rFonts w:eastAsia="Times New Roman"/>
              <w:lang w:val="en-US"/>
            </w:rPr>
            <w:t xml:space="preserve">, v. 14, 1 </w:t>
          </w:r>
          <w:proofErr w:type="spellStart"/>
          <w:r w:rsidRPr="004C12D2">
            <w:rPr>
              <w:rFonts w:eastAsia="Times New Roman"/>
              <w:lang w:val="en-US"/>
            </w:rPr>
            <w:t>jan.</w:t>
          </w:r>
          <w:proofErr w:type="spellEnd"/>
          <w:r w:rsidRPr="004C12D2">
            <w:rPr>
              <w:rFonts w:eastAsia="Times New Roman"/>
              <w:lang w:val="en-US"/>
            </w:rPr>
            <w:t xml:space="preserve"> 2025. </w:t>
          </w:r>
        </w:p>
        <w:p w14:paraId="5C7A49C1" w14:textId="77777777" w:rsidR="00CD5B08" w:rsidRPr="004C12D2" w:rsidRDefault="00CD5B08">
          <w:pPr>
            <w:divId w:val="1324435289"/>
            <w:rPr>
              <w:rFonts w:eastAsia="Times New Roman"/>
              <w:lang w:val="en-US"/>
            </w:rPr>
          </w:pPr>
          <w:r w:rsidRPr="004C12D2">
            <w:rPr>
              <w:rFonts w:eastAsia="Times New Roman"/>
              <w:lang w:val="en-US"/>
            </w:rPr>
            <w:t xml:space="preserve">ROMERO, I.; MARTÍNEZ-ROMÁN, J. A. Self-employment and innovation. Exploring the determinants of innovative behavior in small businesses. </w:t>
          </w:r>
          <w:r w:rsidRPr="004C12D2">
            <w:rPr>
              <w:rFonts w:eastAsia="Times New Roman"/>
              <w:b/>
              <w:bCs/>
              <w:lang w:val="en-US"/>
            </w:rPr>
            <w:t>Research Policy</w:t>
          </w:r>
          <w:r w:rsidRPr="004C12D2">
            <w:rPr>
              <w:rFonts w:eastAsia="Times New Roman"/>
              <w:lang w:val="en-US"/>
            </w:rPr>
            <w:t xml:space="preserve">, v. 41, n. 1, p. 178–189, </w:t>
          </w:r>
          <w:proofErr w:type="spellStart"/>
          <w:r w:rsidRPr="004C12D2">
            <w:rPr>
              <w:rFonts w:eastAsia="Times New Roman"/>
              <w:lang w:val="en-US"/>
            </w:rPr>
            <w:t>fev</w:t>
          </w:r>
          <w:proofErr w:type="spellEnd"/>
          <w:r w:rsidRPr="004C12D2">
            <w:rPr>
              <w:rFonts w:eastAsia="Times New Roman"/>
              <w:lang w:val="en-US"/>
            </w:rPr>
            <w:t xml:space="preserve">. 2012. </w:t>
          </w:r>
        </w:p>
        <w:p w14:paraId="5A6C6ACC" w14:textId="77777777" w:rsidR="00CD5B08" w:rsidRDefault="00CD5B08">
          <w:pPr>
            <w:divId w:val="1001202049"/>
            <w:rPr>
              <w:rFonts w:eastAsia="Times New Roman"/>
            </w:rPr>
          </w:pPr>
          <w:r>
            <w:rPr>
              <w:rFonts w:eastAsia="Times New Roman"/>
            </w:rPr>
            <w:t xml:space="preserve">SANTIAGO, C. E. P.; VASCONCELOS, A. M. N. Do catador ao doutor: Um retrato da informalidade do trabalhador por conta própria no Brasil. </w:t>
          </w:r>
          <w:r>
            <w:rPr>
              <w:rFonts w:eastAsia="Times New Roman"/>
              <w:b/>
              <w:bCs/>
            </w:rPr>
            <w:t>Nova Economia</w:t>
          </w:r>
          <w:r>
            <w:rPr>
              <w:rFonts w:eastAsia="Times New Roman"/>
            </w:rPr>
            <w:t xml:space="preserve">, v. 27, n. 2, p. 213–246, 2017. </w:t>
          </w:r>
        </w:p>
        <w:p w14:paraId="0C49ED5A" w14:textId="77777777" w:rsidR="00CD5B08" w:rsidRPr="004C12D2" w:rsidRDefault="00CD5B08">
          <w:pPr>
            <w:divId w:val="1650983095"/>
            <w:rPr>
              <w:rFonts w:eastAsia="Times New Roman"/>
              <w:lang w:val="en-US"/>
            </w:rPr>
          </w:pPr>
          <w:r w:rsidRPr="004C12D2">
            <w:rPr>
              <w:rFonts w:eastAsia="Times New Roman"/>
              <w:lang w:val="en-US"/>
            </w:rPr>
            <w:t xml:space="preserve">SKRZEK-LUBASIŃSKA, M.; SZABAN, J. M. Nomenclature and </w:t>
          </w:r>
          <w:proofErr w:type="spellStart"/>
          <w:r w:rsidRPr="004C12D2">
            <w:rPr>
              <w:rFonts w:eastAsia="Times New Roman"/>
              <w:lang w:val="en-US"/>
            </w:rPr>
            <w:t>harmonised</w:t>
          </w:r>
          <w:proofErr w:type="spellEnd"/>
          <w:r w:rsidRPr="004C12D2">
            <w:rPr>
              <w:rFonts w:eastAsia="Times New Roman"/>
              <w:lang w:val="en-US"/>
            </w:rPr>
            <w:t xml:space="preserve"> criteria for the self-employment </w:t>
          </w:r>
          <w:proofErr w:type="spellStart"/>
          <w:r w:rsidRPr="004C12D2">
            <w:rPr>
              <w:rFonts w:eastAsia="Times New Roman"/>
              <w:lang w:val="en-US"/>
            </w:rPr>
            <w:t>categorisation</w:t>
          </w:r>
          <w:proofErr w:type="spellEnd"/>
          <w:r w:rsidRPr="004C12D2">
            <w:rPr>
              <w:rFonts w:eastAsia="Times New Roman"/>
              <w:lang w:val="en-US"/>
            </w:rPr>
            <w:t xml:space="preserve">. An approach pursuant to a systematic review of the literature. </w:t>
          </w:r>
          <w:r w:rsidRPr="004C12D2">
            <w:rPr>
              <w:rFonts w:eastAsia="Times New Roman"/>
              <w:b/>
              <w:bCs/>
              <w:lang w:val="en-US"/>
            </w:rPr>
            <w:t>European Management Journal</w:t>
          </w:r>
          <w:r w:rsidRPr="004C12D2">
            <w:rPr>
              <w:rFonts w:eastAsia="Times New Roman"/>
              <w:lang w:val="en-US"/>
            </w:rPr>
            <w:t xml:space="preserve">, v. 37, n. 3, p. 376–386, 1 jun. 2019. </w:t>
          </w:r>
        </w:p>
        <w:p w14:paraId="0B2355FD" w14:textId="77777777" w:rsidR="00CD5B08" w:rsidRPr="004C12D2" w:rsidRDefault="00CD5B08">
          <w:pPr>
            <w:divId w:val="1946231615"/>
            <w:rPr>
              <w:rFonts w:eastAsia="Times New Roman"/>
              <w:lang w:val="en-US"/>
            </w:rPr>
          </w:pPr>
          <w:r w:rsidRPr="004C12D2">
            <w:rPr>
              <w:rFonts w:eastAsia="Times New Roman"/>
              <w:lang w:val="en-US"/>
            </w:rPr>
            <w:t xml:space="preserve">SUN, S. B.; JIN, L.; ZHAO, X. The career history of Chinese entrepreneurs and their life outcomes: a life history study using sequence analysis. </w:t>
          </w:r>
          <w:r w:rsidRPr="004C12D2">
            <w:rPr>
              <w:rFonts w:eastAsia="Times New Roman"/>
              <w:b/>
              <w:bCs/>
              <w:lang w:val="en-US"/>
            </w:rPr>
            <w:t>Longitudinal and Life Course Studies</w:t>
          </w:r>
          <w:r w:rsidRPr="004C12D2">
            <w:rPr>
              <w:rFonts w:eastAsia="Times New Roman"/>
              <w:lang w:val="en-US"/>
            </w:rPr>
            <w:t xml:space="preserve">, v. 15, n. 2, p. 176–208, 1 abr. 2024a. </w:t>
          </w:r>
        </w:p>
        <w:p w14:paraId="65A6788A" w14:textId="77777777" w:rsidR="00CD5B08" w:rsidRPr="004C12D2" w:rsidRDefault="00CD5B08">
          <w:pPr>
            <w:divId w:val="1255936662"/>
            <w:rPr>
              <w:rFonts w:eastAsia="Times New Roman"/>
              <w:lang w:val="en-US"/>
            </w:rPr>
          </w:pPr>
          <w:r w:rsidRPr="004C12D2">
            <w:rPr>
              <w:rFonts w:eastAsia="Times New Roman"/>
              <w:lang w:val="en-US"/>
            </w:rPr>
            <w:t xml:space="preserve">___. The career history of Chinese entrepreneurs and their life outcomes: a life history study using sequence analysis. </w:t>
          </w:r>
          <w:r w:rsidRPr="004C12D2">
            <w:rPr>
              <w:rFonts w:eastAsia="Times New Roman"/>
              <w:b/>
              <w:bCs/>
              <w:lang w:val="en-US"/>
            </w:rPr>
            <w:t>Longitudinal and Life Course Studies</w:t>
          </w:r>
          <w:r w:rsidRPr="004C12D2">
            <w:rPr>
              <w:rFonts w:eastAsia="Times New Roman"/>
              <w:lang w:val="en-US"/>
            </w:rPr>
            <w:t xml:space="preserve">, v. 15, n. 2, p. 176–208, 1 abr. 2024b. </w:t>
          </w:r>
        </w:p>
        <w:p w14:paraId="3E6B37B9" w14:textId="77777777" w:rsidR="00CD5B08" w:rsidRDefault="00CD5B08">
          <w:pPr>
            <w:divId w:val="182985650"/>
            <w:rPr>
              <w:rFonts w:eastAsia="Times New Roman"/>
            </w:rPr>
          </w:pPr>
          <w:r>
            <w:rPr>
              <w:rFonts w:eastAsia="Times New Roman"/>
            </w:rPr>
            <w:t xml:space="preserve">VIEIRA, J. M. </w:t>
          </w:r>
          <w:r>
            <w:rPr>
              <w:rFonts w:eastAsia="Times New Roman"/>
              <w:b/>
              <w:bCs/>
            </w:rPr>
            <w:t>Os domicílios de responsabilidade compartilhada no Brasil em 2010: uma questão de homogamia marital? 1</w:t>
          </w:r>
          <w:r>
            <w:rPr>
              <w:rFonts w:eastAsia="Times New Roman"/>
            </w:rPr>
            <w:t>. [</w:t>
          </w:r>
          <w:proofErr w:type="spellStart"/>
          <w:r>
            <w:rPr>
              <w:rFonts w:eastAsia="Times New Roman"/>
            </w:rPr>
            <w:t>s.l</w:t>
          </w:r>
          <w:proofErr w:type="spellEnd"/>
          <w:r>
            <w:rPr>
              <w:rFonts w:eastAsia="Times New Roman"/>
            </w:rPr>
            <w:t xml:space="preserve">: s.n.]. </w:t>
          </w:r>
        </w:p>
        <w:p w14:paraId="2354D1CD" w14:textId="32459C22" w:rsidR="00F409D8" w:rsidRPr="00377A93" w:rsidRDefault="00CD5B08"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Pagotto" w:date="2025-10-10T17:54:00Z" w:initials="DP">
    <w:p w14:paraId="77A94F5D" w14:textId="2BA84847" w:rsidR="00A6017E" w:rsidRDefault="00A6017E">
      <w:pPr>
        <w:pStyle w:val="Textodecomentrio"/>
      </w:pPr>
      <w:r>
        <w:rPr>
          <w:rStyle w:val="Refdecomentrio"/>
        </w:rPr>
        <w:annotationRef/>
      </w:r>
      <w:r>
        <w:t>Acho que toda esta parte aqui não vale a pena trazer</w:t>
      </w:r>
    </w:p>
  </w:comment>
  <w:comment w:id="6" w:author="Conta da Microsoft" w:date="2025-10-15T16:21:00Z" w:initials="CdM">
    <w:p w14:paraId="272C67FB" w14:textId="278EF9D4" w:rsidR="005524B1" w:rsidRDefault="005524B1">
      <w:pPr>
        <w:pStyle w:val="Textodecomentrio"/>
      </w:pPr>
      <w:r>
        <w:rPr>
          <w:rStyle w:val="Refdecomentrio"/>
        </w:rPr>
        <w:annotationRef/>
      </w:r>
      <w:r>
        <w:t>Tem que encaixar isso em um lugar melhor</w:t>
      </w:r>
    </w:p>
  </w:comment>
  <w:comment w:id="7" w:author="Daniel Pagotto" w:date="2025-10-10T17:56:00Z" w:initials="DP">
    <w:p w14:paraId="342156A6" w14:textId="4D068E15" w:rsidR="00A6017E" w:rsidRDefault="00A6017E">
      <w:pPr>
        <w:pStyle w:val="Textodecomentrio"/>
      </w:pPr>
      <w:r>
        <w:rPr>
          <w:rStyle w:val="Refdecomentrio"/>
        </w:rPr>
        <w:annotationRef/>
      </w:r>
      <w:r>
        <w:t xml:space="preserve">Aqui dá para aprofundar um pouco mais, fazendo inclusive um paralelo com gênero e renda. </w:t>
      </w:r>
    </w:p>
    <w:p w14:paraId="42CBDA9E" w14:textId="77777777" w:rsidR="00A6017E" w:rsidRDefault="00A6017E">
      <w:pPr>
        <w:pStyle w:val="Textodecomentrio"/>
      </w:pPr>
    </w:p>
    <w:p w14:paraId="1A470647" w14:textId="171A669E" w:rsidR="00A6017E" w:rsidRDefault="00A6017E">
      <w:pPr>
        <w:pStyle w:val="Textodecomentrio"/>
      </w:pPr>
      <w:r>
        <w:t xml:space="preserve">A pessoa que é intermitente ou necessidade é, respectivamente, o fazedor bico (temporário ou fixo). Estes perfis, muitas vezes, são pessoas que não representam a principal responsável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94F5D" w15:done="0"/>
  <w15:commentEx w15:paraId="272C67FB" w15:done="0"/>
  <w15:commentEx w15:paraId="1A470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3C6CC" w16cex:dateUtc="2025-10-10T20:54:00Z"/>
  <w16cex:commentExtensible w16cex:durableId="2C93C760" w16cex:dateUtc="2025-10-1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94F5D" w16cid:durableId="2C93C6CC"/>
  <w16cid:commentId w16cid:paraId="272C67FB" w16cid:durableId="2C9B6F89"/>
  <w16cid:commentId w16cid:paraId="1A470647" w16cid:durableId="2C93C7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Alef Santos">
    <w15:presenceInfo w15:providerId="Windows Live" w15:userId="e94e91ad3b9f2a1e"/>
  </w15:person>
  <w15:person w15:author="Conta da Microsoft">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125D"/>
    <w:rsid w:val="000028B5"/>
    <w:rsid w:val="000033F5"/>
    <w:rsid w:val="000076EF"/>
    <w:rsid w:val="00012351"/>
    <w:rsid w:val="0001367A"/>
    <w:rsid w:val="00015A67"/>
    <w:rsid w:val="00015D65"/>
    <w:rsid w:val="00016665"/>
    <w:rsid w:val="0001680E"/>
    <w:rsid w:val="00016BA1"/>
    <w:rsid w:val="00022CE5"/>
    <w:rsid w:val="00024DF9"/>
    <w:rsid w:val="00025324"/>
    <w:rsid w:val="000259C8"/>
    <w:rsid w:val="00026C01"/>
    <w:rsid w:val="00032915"/>
    <w:rsid w:val="00032A2E"/>
    <w:rsid w:val="00032AC1"/>
    <w:rsid w:val="00032DD2"/>
    <w:rsid w:val="00034C2E"/>
    <w:rsid w:val="00037A67"/>
    <w:rsid w:val="000400D2"/>
    <w:rsid w:val="000430F7"/>
    <w:rsid w:val="000479B3"/>
    <w:rsid w:val="000533BB"/>
    <w:rsid w:val="00056FC3"/>
    <w:rsid w:val="00060982"/>
    <w:rsid w:val="00062112"/>
    <w:rsid w:val="00074F30"/>
    <w:rsid w:val="000763C1"/>
    <w:rsid w:val="00077991"/>
    <w:rsid w:val="0008724E"/>
    <w:rsid w:val="00087487"/>
    <w:rsid w:val="00090902"/>
    <w:rsid w:val="00093316"/>
    <w:rsid w:val="00094EFC"/>
    <w:rsid w:val="000954F5"/>
    <w:rsid w:val="000A285B"/>
    <w:rsid w:val="000A7B98"/>
    <w:rsid w:val="000B09C2"/>
    <w:rsid w:val="000B22CF"/>
    <w:rsid w:val="000B22DD"/>
    <w:rsid w:val="000B50B0"/>
    <w:rsid w:val="000B6CF1"/>
    <w:rsid w:val="000B7FBA"/>
    <w:rsid w:val="000C1050"/>
    <w:rsid w:val="000C1B31"/>
    <w:rsid w:val="000C24E5"/>
    <w:rsid w:val="000C53A0"/>
    <w:rsid w:val="000D20FB"/>
    <w:rsid w:val="000D32B0"/>
    <w:rsid w:val="000D5670"/>
    <w:rsid w:val="000D6F37"/>
    <w:rsid w:val="000E1BA9"/>
    <w:rsid w:val="000E43B3"/>
    <w:rsid w:val="000E4554"/>
    <w:rsid w:val="000F0D33"/>
    <w:rsid w:val="000F140D"/>
    <w:rsid w:val="000F361C"/>
    <w:rsid w:val="000F6C9F"/>
    <w:rsid w:val="000F7E9E"/>
    <w:rsid w:val="00101533"/>
    <w:rsid w:val="00104E98"/>
    <w:rsid w:val="00111A9F"/>
    <w:rsid w:val="00113C56"/>
    <w:rsid w:val="0011682F"/>
    <w:rsid w:val="0012087E"/>
    <w:rsid w:val="00120972"/>
    <w:rsid w:val="00120ACE"/>
    <w:rsid w:val="001213ED"/>
    <w:rsid w:val="001227BE"/>
    <w:rsid w:val="001303A6"/>
    <w:rsid w:val="00131E45"/>
    <w:rsid w:val="00132DBA"/>
    <w:rsid w:val="00133465"/>
    <w:rsid w:val="001369FF"/>
    <w:rsid w:val="00137974"/>
    <w:rsid w:val="00137AE2"/>
    <w:rsid w:val="001471DF"/>
    <w:rsid w:val="001474EC"/>
    <w:rsid w:val="0015275E"/>
    <w:rsid w:val="0015359E"/>
    <w:rsid w:val="00153777"/>
    <w:rsid w:val="001553BE"/>
    <w:rsid w:val="00155882"/>
    <w:rsid w:val="001571F7"/>
    <w:rsid w:val="00160006"/>
    <w:rsid w:val="0016005B"/>
    <w:rsid w:val="00161623"/>
    <w:rsid w:val="001658F4"/>
    <w:rsid w:val="001664D1"/>
    <w:rsid w:val="0017219C"/>
    <w:rsid w:val="0017253B"/>
    <w:rsid w:val="00172FEB"/>
    <w:rsid w:val="0017745B"/>
    <w:rsid w:val="0018212C"/>
    <w:rsid w:val="00182CCE"/>
    <w:rsid w:val="001878EE"/>
    <w:rsid w:val="001902F2"/>
    <w:rsid w:val="00190C8F"/>
    <w:rsid w:val="0019317A"/>
    <w:rsid w:val="001971AD"/>
    <w:rsid w:val="001A02A5"/>
    <w:rsid w:val="001A0A03"/>
    <w:rsid w:val="001A1325"/>
    <w:rsid w:val="001A23F2"/>
    <w:rsid w:val="001A4A62"/>
    <w:rsid w:val="001A605D"/>
    <w:rsid w:val="001B0B68"/>
    <w:rsid w:val="001B272C"/>
    <w:rsid w:val="001B420C"/>
    <w:rsid w:val="001B4433"/>
    <w:rsid w:val="001B5229"/>
    <w:rsid w:val="001B695F"/>
    <w:rsid w:val="001B7220"/>
    <w:rsid w:val="001C0475"/>
    <w:rsid w:val="001C21AC"/>
    <w:rsid w:val="001C345D"/>
    <w:rsid w:val="001C348F"/>
    <w:rsid w:val="001C367E"/>
    <w:rsid w:val="001D0808"/>
    <w:rsid w:val="001D0D86"/>
    <w:rsid w:val="001D4911"/>
    <w:rsid w:val="001D5AC4"/>
    <w:rsid w:val="001E0505"/>
    <w:rsid w:val="001E0A78"/>
    <w:rsid w:val="001E3A88"/>
    <w:rsid w:val="001E4185"/>
    <w:rsid w:val="001E62BC"/>
    <w:rsid w:val="001F3B28"/>
    <w:rsid w:val="001F49C1"/>
    <w:rsid w:val="001F6425"/>
    <w:rsid w:val="001F7F14"/>
    <w:rsid w:val="00205B11"/>
    <w:rsid w:val="002121AB"/>
    <w:rsid w:val="00215484"/>
    <w:rsid w:val="0021736A"/>
    <w:rsid w:val="00220D6F"/>
    <w:rsid w:val="00221156"/>
    <w:rsid w:val="0022175F"/>
    <w:rsid w:val="00222684"/>
    <w:rsid w:val="002246C7"/>
    <w:rsid w:val="002254BF"/>
    <w:rsid w:val="00232A03"/>
    <w:rsid w:val="00233BCA"/>
    <w:rsid w:val="002342C8"/>
    <w:rsid w:val="00234CB8"/>
    <w:rsid w:val="00237F00"/>
    <w:rsid w:val="002409FC"/>
    <w:rsid w:val="00243F77"/>
    <w:rsid w:val="00244C92"/>
    <w:rsid w:val="00247283"/>
    <w:rsid w:val="00252697"/>
    <w:rsid w:val="00252903"/>
    <w:rsid w:val="0025420F"/>
    <w:rsid w:val="00254637"/>
    <w:rsid w:val="002671F6"/>
    <w:rsid w:val="00267AA0"/>
    <w:rsid w:val="00271F67"/>
    <w:rsid w:val="0027755C"/>
    <w:rsid w:val="0027792B"/>
    <w:rsid w:val="00281192"/>
    <w:rsid w:val="00284118"/>
    <w:rsid w:val="002845E9"/>
    <w:rsid w:val="00285C7B"/>
    <w:rsid w:val="002866ED"/>
    <w:rsid w:val="00287118"/>
    <w:rsid w:val="00292A59"/>
    <w:rsid w:val="002935E6"/>
    <w:rsid w:val="00294C83"/>
    <w:rsid w:val="0029744E"/>
    <w:rsid w:val="002A5206"/>
    <w:rsid w:val="002A5C9D"/>
    <w:rsid w:val="002B557C"/>
    <w:rsid w:val="002B63D2"/>
    <w:rsid w:val="002C4390"/>
    <w:rsid w:val="002C52AF"/>
    <w:rsid w:val="002D00D1"/>
    <w:rsid w:val="002D5293"/>
    <w:rsid w:val="002E2EF1"/>
    <w:rsid w:val="002E496D"/>
    <w:rsid w:val="002E5F3F"/>
    <w:rsid w:val="002E64CD"/>
    <w:rsid w:val="002E7928"/>
    <w:rsid w:val="002F1379"/>
    <w:rsid w:val="002F1CB9"/>
    <w:rsid w:val="002F29DE"/>
    <w:rsid w:val="002F3481"/>
    <w:rsid w:val="0030174D"/>
    <w:rsid w:val="00301C3E"/>
    <w:rsid w:val="003123E0"/>
    <w:rsid w:val="00314B96"/>
    <w:rsid w:val="00316410"/>
    <w:rsid w:val="003210AC"/>
    <w:rsid w:val="00322FB4"/>
    <w:rsid w:val="003230F0"/>
    <w:rsid w:val="003233B9"/>
    <w:rsid w:val="00324359"/>
    <w:rsid w:val="00331BEE"/>
    <w:rsid w:val="003326EE"/>
    <w:rsid w:val="0033386E"/>
    <w:rsid w:val="003357C9"/>
    <w:rsid w:val="0033717D"/>
    <w:rsid w:val="003444E5"/>
    <w:rsid w:val="00346F57"/>
    <w:rsid w:val="00350E64"/>
    <w:rsid w:val="00351BB9"/>
    <w:rsid w:val="00355A1E"/>
    <w:rsid w:val="0036012D"/>
    <w:rsid w:val="003603EB"/>
    <w:rsid w:val="003604BA"/>
    <w:rsid w:val="00360CF7"/>
    <w:rsid w:val="0036411E"/>
    <w:rsid w:val="0036530A"/>
    <w:rsid w:val="00366AFC"/>
    <w:rsid w:val="00367EED"/>
    <w:rsid w:val="003711A6"/>
    <w:rsid w:val="0037178A"/>
    <w:rsid w:val="0037300D"/>
    <w:rsid w:val="003730E0"/>
    <w:rsid w:val="00374AEE"/>
    <w:rsid w:val="00375898"/>
    <w:rsid w:val="00377A93"/>
    <w:rsid w:val="00381705"/>
    <w:rsid w:val="00384945"/>
    <w:rsid w:val="00385AB4"/>
    <w:rsid w:val="00385B7C"/>
    <w:rsid w:val="003860CB"/>
    <w:rsid w:val="003868FF"/>
    <w:rsid w:val="003872E3"/>
    <w:rsid w:val="0038792B"/>
    <w:rsid w:val="00390343"/>
    <w:rsid w:val="00390E33"/>
    <w:rsid w:val="00392C43"/>
    <w:rsid w:val="00396242"/>
    <w:rsid w:val="003970D4"/>
    <w:rsid w:val="00397954"/>
    <w:rsid w:val="003A0644"/>
    <w:rsid w:val="003A2A25"/>
    <w:rsid w:val="003A7391"/>
    <w:rsid w:val="003B0268"/>
    <w:rsid w:val="003B0518"/>
    <w:rsid w:val="003B22EB"/>
    <w:rsid w:val="003B2338"/>
    <w:rsid w:val="003C33E9"/>
    <w:rsid w:val="003C58DE"/>
    <w:rsid w:val="003C7711"/>
    <w:rsid w:val="003C7BEC"/>
    <w:rsid w:val="003C7D08"/>
    <w:rsid w:val="003D0EF6"/>
    <w:rsid w:val="003D118F"/>
    <w:rsid w:val="003D15F5"/>
    <w:rsid w:val="003D17CE"/>
    <w:rsid w:val="003D1C0B"/>
    <w:rsid w:val="003D25A5"/>
    <w:rsid w:val="003D36C1"/>
    <w:rsid w:val="003E0E4A"/>
    <w:rsid w:val="003E46D5"/>
    <w:rsid w:val="003F048B"/>
    <w:rsid w:val="003F17F5"/>
    <w:rsid w:val="003F1C2E"/>
    <w:rsid w:val="003F3BE6"/>
    <w:rsid w:val="003F3D30"/>
    <w:rsid w:val="00400600"/>
    <w:rsid w:val="00401618"/>
    <w:rsid w:val="00402906"/>
    <w:rsid w:val="00402C11"/>
    <w:rsid w:val="004048AD"/>
    <w:rsid w:val="00406B3A"/>
    <w:rsid w:val="00407F1A"/>
    <w:rsid w:val="00413B52"/>
    <w:rsid w:val="00413D80"/>
    <w:rsid w:val="00415807"/>
    <w:rsid w:val="00420205"/>
    <w:rsid w:val="004257E7"/>
    <w:rsid w:val="004265AF"/>
    <w:rsid w:val="00427F56"/>
    <w:rsid w:val="004315A7"/>
    <w:rsid w:val="004336FF"/>
    <w:rsid w:val="00435854"/>
    <w:rsid w:val="00435DC8"/>
    <w:rsid w:val="00436BF3"/>
    <w:rsid w:val="0043749E"/>
    <w:rsid w:val="00440E09"/>
    <w:rsid w:val="00444B28"/>
    <w:rsid w:val="004467E1"/>
    <w:rsid w:val="00451EAA"/>
    <w:rsid w:val="00451FE9"/>
    <w:rsid w:val="0045339C"/>
    <w:rsid w:val="004534F4"/>
    <w:rsid w:val="00453A1E"/>
    <w:rsid w:val="004628FA"/>
    <w:rsid w:val="004725F2"/>
    <w:rsid w:val="004770B7"/>
    <w:rsid w:val="004776B6"/>
    <w:rsid w:val="00480431"/>
    <w:rsid w:val="0048189A"/>
    <w:rsid w:val="0048364B"/>
    <w:rsid w:val="0048515F"/>
    <w:rsid w:val="00485CBE"/>
    <w:rsid w:val="004903D2"/>
    <w:rsid w:val="00490F8F"/>
    <w:rsid w:val="004975A2"/>
    <w:rsid w:val="00497C9F"/>
    <w:rsid w:val="004A07BF"/>
    <w:rsid w:val="004A1E3A"/>
    <w:rsid w:val="004A45BC"/>
    <w:rsid w:val="004A6880"/>
    <w:rsid w:val="004B0ED9"/>
    <w:rsid w:val="004B19CB"/>
    <w:rsid w:val="004B21CC"/>
    <w:rsid w:val="004B39EF"/>
    <w:rsid w:val="004B5B61"/>
    <w:rsid w:val="004B74D1"/>
    <w:rsid w:val="004C0ABB"/>
    <w:rsid w:val="004C12D2"/>
    <w:rsid w:val="004C1783"/>
    <w:rsid w:val="004D77F2"/>
    <w:rsid w:val="004E6DDB"/>
    <w:rsid w:val="004E70AF"/>
    <w:rsid w:val="004F2BBC"/>
    <w:rsid w:val="004F3719"/>
    <w:rsid w:val="004F43C9"/>
    <w:rsid w:val="004F48C3"/>
    <w:rsid w:val="004F6EDD"/>
    <w:rsid w:val="004F7E9B"/>
    <w:rsid w:val="00500E40"/>
    <w:rsid w:val="00501987"/>
    <w:rsid w:val="005034CC"/>
    <w:rsid w:val="00503739"/>
    <w:rsid w:val="00507676"/>
    <w:rsid w:val="00511820"/>
    <w:rsid w:val="00514E63"/>
    <w:rsid w:val="00515AE7"/>
    <w:rsid w:val="005200D7"/>
    <w:rsid w:val="0052039D"/>
    <w:rsid w:val="00525B68"/>
    <w:rsid w:val="00525E26"/>
    <w:rsid w:val="00526F77"/>
    <w:rsid w:val="0053044A"/>
    <w:rsid w:val="005333FC"/>
    <w:rsid w:val="00533CC0"/>
    <w:rsid w:val="00533F15"/>
    <w:rsid w:val="00534C05"/>
    <w:rsid w:val="005368E1"/>
    <w:rsid w:val="00540D75"/>
    <w:rsid w:val="0054118F"/>
    <w:rsid w:val="005437B2"/>
    <w:rsid w:val="00543860"/>
    <w:rsid w:val="0054490F"/>
    <w:rsid w:val="005450B1"/>
    <w:rsid w:val="005516A3"/>
    <w:rsid w:val="005524B1"/>
    <w:rsid w:val="00554EA7"/>
    <w:rsid w:val="00555819"/>
    <w:rsid w:val="0055684F"/>
    <w:rsid w:val="00557E39"/>
    <w:rsid w:val="00560EC2"/>
    <w:rsid w:val="00561F1E"/>
    <w:rsid w:val="0056383B"/>
    <w:rsid w:val="00564D43"/>
    <w:rsid w:val="00565DF5"/>
    <w:rsid w:val="00572198"/>
    <w:rsid w:val="00573981"/>
    <w:rsid w:val="00576318"/>
    <w:rsid w:val="00576951"/>
    <w:rsid w:val="00580FEA"/>
    <w:rsid w:val="00581DFA"/>
    <w:rsid w:val="0058232B"/>
    <w:rsid w:val="00583114"/>
    <w:rsid w:val="0058494D"/>
    <w:rsid w:val="005906B5"/>
    <w:rsid w:val="005919C3"/>
    <w:rsid w:val="00592A13"/>
    <w:rsid w:val="00593330"/>
    <w:rsid w:val="00594866"/>
    <w:rsid w:val="00595F58"/>
    <w:rsid w:val="005A1A39"/>
    <w:rsid w:val="005A2560"/>
    <w:rsid w:val="005A3505"/>
    <w:rsid w:val="005A3B8B"/>
    <w:rsid w:val="005B152C"/>
    <w:rsid w:val="005B49F5"/>
    <w:rsid w:val="005C058E"/>
    <w:rsid w:val="005C3EE7"/>
    <w:rsid w:val="005C68C8"/>
    <w:rsid w:val="005D1C98"/>
    <w:rsid w:val="005D5476"/>
    <w:rsid w:val="005D5781"/>
    <w:rsid w:val="005D7414"/>
    <w:rsid w:val="005E04D4"/>
    <w:rsid w:val="005E1902"/>
    <w:rsid w:val="005E4B33"/>
    <w:rsid w:val="005E4BB5"/>
    <w:rsid w:val="005E4CA9"/>
    <w:rsid w:val="005F00FD"/>
    <w:rsid w:val="005F0F72"/>
    <w:rsid w:val="005F25A4"/>
    <w:rsid w:val="005F31EA"/>
    <w:rsid w:val="005F5670"/>
    <w:rsid w:val="005F65B0"/>
    <w:rsid w:val="005F7473"/>
    <w:rsid w:val="005F7748"/>
    <w:rsid w:val="00600624"/>
    <w:rsid w:val="00601711"/>
    <w:rsid w:val="00605662"/>
    <w:rsid w:val="006063E8"/>
    <w:rsid w:val="00610BFC"/>
    <w:rsid w:val="00616F4D"/>
    <w:rsid w:val="00617B84"/>
    <w:rsid w:val="006209A8"/>
    <w:rsid w:val="00622799"/>
    <w:rsid w:val="006245E4"/>
    <w:rsid w:val="00626587"/>
    <w:rsid w:val="006279D1"/>
    <w:rsid w:val="00627E68"/>
    <w:rsid w:val="0063203B"/>
    <w:rsid w:val="00632C82"/>
    <w:rsid w:val="006375A0"/>
    <w:rsid w:val="00641092"/>
    <w:rsid w:val="0064150D"/>
    <w:rsid w:val="006418F5"/>
    <w:rsid w:val="00641919"/>
    <w:rsid w:val="00643D58"/>
    <w:rsid w:val="00644ABE"/>
    <w:rsid w:val="0064542A"/>
    <w:rsid w:val="0064562D"/>
    <w:rsid w:val="006463D2"/>
    <w:rsid w:val="00646EA0"/>
    <w:rsid w:val="00647367"/>
    <w:rsid w:val="00651F77"/>
    <w:rsid w:val="00657C10"/>
    <w:rsid w:val="006606B4"/>
    <w:rsid w:val="00660B3F"/>
    <w:rsid w:val="00663B24"/>
    <w:rsid w:val="00663EB1"/>
    <w:rsid w:val="006728C3"/>
    <w:rsid w:val="00673BAF"/>
    <w:rsid w:val="006750B0"/>
    <w:rsid w:val="00675F38"/>
    <w:rsid w:val="00676027"/>
    <w:rsid w:val="006766B7"/>
    <w:rsid w:val="00676BDD"/>
    <w:rsid w:val="006777B8"/>
    <w:rsid w:val="00680B93"/>
    <w:rsid w:val="00681251"/>
    <w:rsid w:val="0068161B"/>
    <w:rsid w:val="006837A8"/>
    <w:rsid w:val="00685C4D"/>
    <w:rsid w:val="00686F4D"/>
    <w:rsid w:val="00695C2E"/>
    <w:rsid w:val="00696088"/>
    <w:rsid w:val="00696669"/>
    <w:rsid w:val="006966CC"/>
    <w:rsid w:val="006A0C97"/>
    <w:rsid w:val="006A4846"/>
    <w:rsid w:val="006A511E"/>
    <w:rsid w:val="006B02F0"/>
    <w:rsid w:val="006B05A5"/>
    <w:rsid w:val="006B0D61"/>
    <w:rsid w:val="006B0DAB"/>
    <w:rsid w:val="006B2EDD"/>
    <w:rsid w:val="006B3F4A"/>
    <w:rsid w:val="006B4621"/>
    <w:rsid w:val="006B708D"/>
    <w:rsid w:val="006C56B7"/>
    <w:rsid w:val="006C60EB"/>
    <w:rsid w:val="006C6A97"/>
    <w:rsid w:val="006C7D68"/>
    <w:rsid w:val="006D2011"/>
    <w:rsid w:val="006D24CE"/>
    <w:rsid w:val="006D2AC9"/>
    <w:rsid w:val="006D7DDB"/>
    <w:rsid w:val="006E49D0"/>
    <w:rsid w:val="006E7394"/>
    <w:rsid w:val="006F060A"/>
    <w:rsid w:val="006F105D"/>
    <w:rsid w:val="006F4678"/>
    <w:rsid w:val="006F4F19"/>
    <w:rsid w:val="006F706D"/>
    <w:rsid w:val="00701000"/>
    <w:rsid w:val="007072C9"/>
    <w:rsid w:val="00711899"/>
    <w:rsid w:val="007122F0"/>
    <w:rsid w:val="00712CFB"/>
    <w:rsid w:val="0071316D"/>
    <w:rsid w:val="007148DE"/>
    <w:rsid w:val="00717473"/>
    <w:rsid w:val="007179E3"/>
    <w:rsid w:val="007225ED"/>
    <w:rsid w:val="00726B80"/>
    <w:rsid w:val="00726CC4"/>
    <w:rsid w:val="007311D0"/>
    <w:rsid w:val="00731CA0"/>
    <w:rsid w:val="00734A62"/>
    <w:rsid w:val="00735714"/>
    <w:rsid w:val="00735946"/>
    <w:rsid w:val="00745621"/>
    <w:rsid w:val="00747B78"/>
    <w:rsid w:val="00750B74"/>
    <w:rsid w:val="00751780"/>
    <w:rsid w:val="007546A4"/>
    <w:rsid w:val="00755C42"/>
    <w:rsid w:val="007563E8"/>
    <w:rsid w:val="00756CAC"/>
    <w:rsid w:val="00760F8A"/>
    <w:rsid w:val="007629A8"/>
    <w:rsid w:val="00764FE9"/>
    <w:rsid w:val="00773270"/>
    <w:rsid w:val="0077346E"/>
    <w:rsid w:val="007743FC"/>
    <w:rsid w:val="007773D4"/>
    <w:rsid w:val="00777442"/>
    <w:rsid w:val="007808C2"/>
    <w:rsid w:val="007812E5"/>
    <w:rsid w:val="00783410"/>
    <w:rsid w:val="00784EC7"/>
    <w:rsid w:val="00794BFE"/>
    <w:rsid w:val="007A36F2"/>
    <w:rsid w:val="007A6D37"/>
    <w:rsid w:val="007A70DE"/>
    <w:rsid w:val="007B0183"/>
    <w:rsid w:val="007B35F7"/>
    <w:rsid w:val="007B3A1D"/>
    <w:rsid w:val="007C00D4"/>
    <w:rsid w:val="007C0C29"/>
    <w:rsid w:val="007C16D0"/>
    <w:rsid w:val="007C3F45"/>
    <w:rsid w:val="007D3792"/>
    <w:rsid w:val="007D540E"/>
    <w:rsid w:val="007E1A99"/>
    <w:rsid w:val="007E4989"/>
    <w:rsid w:val="007E6730"/>
    <w:rsid w:val="007F128B"/>
    <w:rsid w:val="007F47F9"/>
    <w:rsid w:val="007F4F67"/>
    <w:rsid w:val="007F61E3"/>
    <w:rsid w:val="007F650A"/>
    <w:rsid w:val="007F7BF2"/>
    <w:rsid w:val="008010A0"/>
    <w:rsid w:val="0080651F"/>
    <w:rsid w:val="00807D9C"/>
    <w:rsid w:val="00810F37"/>
    <w:rsid w:val="00812EAF"/>
    <w:rsid w:val="00813B6A"/>
    <w:rsid w:val="0081484A"/>
    <w:rsid w:val="00823B4A"/>
    <w:rsid w:val="0082719B"/>
    <w:rsid w:val="00827AA0"/>
    <w:rsid w:val="00827FBA"/>
    <w:rsid w:val="008300A2"/>
    <w:rsid w:val="0083064A"/>
    <w:rsid w:val="008339FF"/>
    <w:rsid w:val="00836B6F"/>
    <w:rsid w:val="0084032F"/>
    <w:rsid w:val="008438B3"/>
    <w:rsid w:val="00843F87"/>
    <w:rsid w:val="00844F8F"/>
    <w:rsid w:val="00847AD3"/>
    <w:rsid w:val="00852A2C"/>
    <w:rsid w:val="00852CAC"/>
    <w:rsid w:val="008536D2"/>
    <w:rsid w:val="00854EC9"/>
    <w:rsid w:val="00856247"/>
    <w:rsid w:val="00860C42"/>
    <w:rsid w:val="008621FE"/>
    <w:rsid w:val="008632D5"/>
    <w:rsid w:val="00874316"/>
    <w:rsid w:val="00877F87"/>
    <w:rsid w:val="00881C24"/>
    <w:rsid w:val="00882517"/>
    <w:rsid w:val="0088629D"/>
    <w:rsid w:val="008A4388"/>
    <w:rsid w:val="008A4D58"/>
    <w:rsid w:val="008A6F5B"/>
    <w:rsid w:val="008A7AA8"/>
    <w:rsid w:val="008B0254"/>
    <w:rsid w:val="008B6B0C"/>
    <w:rsid w:val="008B7771"/>
    <w:rsid w:val="008C0B47"/>
    <w:rsid w:val="008C1249"/>
    <w:rsid w:val="008C1C39"/>
    <w:rsid w:val="008C3DB5"/>
    <w:rsid w:val="008C587C"/>
    <w:rsid w:val="008C7CB3"/>
    <w:rsid w:val="008D3F15"/>
    <w:rsid w:val="008D5034"/>
    <w:rsid w:val="008D6019"/>
    <w:rsid w:val="008D6A92"/>
    <w:rsid w:val="008E1995"/>
    <w:rsid w:val="008E1D74"/>
    <w:rsid w:val="008E3457"/>
    <w:rsid w:val="008E6811"/>
    <w:rsid w:val="008E79E1"/>
    <w:rsid w:val="008F508C"/>
    <w:rsid w:val="00905873"/>
    <w:rsid w:val="00905F65"/>
    <w:rsid w:val="009134E1"/>
    <w:rsid w:val="009150E9"/>
    <w:rsid w:val="00920657"/>
    <w:rsid w:val="009212D3"/>
    <w:rsid w:val="00922296"/>
    <w:rsid w:val="00922501"/>
    <w:rsid w:val="009258F7"/>
    <w:rsid w:val="00933E6B"/>
    <w:rsid w:val="009348F0"/>
    <w:rsid w:val="00935386"/>
    <w:rsid w:val="0093752E"/>
    <w:rsid w:val="009400C0"/>
    <w:rsid w:val="009405E1"/>
    <w:rsid w:val="00944079"/>
    <w:rsid w:val="00944208"/>
    <w:rsid w:val="00947E72"/>
    <w:rsid w:val="00947ECD"/>
    <w:rsid w:val="009517CE"/>
    <w:rsid w:val="0095189A"/>
    <w:rsid w:val="00953AFD"/>
    <w:rsid w:val="00957F85"/>
    <w:rsid w:val="00961C3E"/>
    <w:rsid w:val="00967396"/>
    <w:rsid w:val="00972A38"/>
    <w:rsid w:val="00973C9E"/>
    <w:rsid w:val="00973D86"/>
    <w:rsid w:val="00973DCC"/>
    <w:rsid w:val="00974E4F"/>
    <w:rsid w:val="00984F1C"/>
    <w:rsid w:val="00987DA3"/>
    <w:rsid w:val="0099095C"/>
    <w:rsid w:val="009A48FD"/>
    <w:rsid w:val="009A6005"/>
    <w:rsid w:val="009A7F13"/>
    <w:rsid w:val="009B0292"/>
    <w:rsid w:val="009B1547"/>
    <w:rsid w:val="009B2F03"/>
    <w:rsid w:val="009B3390"/>
    <w:rsid w:val="009B394C"/>
    <w:rsid w:val="009C23C8"/>
    <w:rsid w:val="009C3F5B"/>
    <w:rsid w:val="009C67FA"/>
    <w:rsid w:val="009D03EC"/>
    <w:rsid w:val="009D50C5"/>
    <w:rsid w:val="009E5AE5"/>
    <w:rsid w:val="009F2AA8"/>
    <w:rsid w:val="009F63A9"/>
    <w:rsid w:val="00A020BA"/>
    <w:rsid w:val="00A028BE"/>
    <w:rsid w:val="00A03B93"/>
    <w:rsid w:val="00A209BA"/>
    <w:rsid w:val="00A22237"/>
    <w:rsid w:val="00A263E2"/>
    <w:rsid w:val="00A26EF7"/>
    <w:rsid w:val="00A314EF"/>
    <w:rsid w:val="00A32292"/>
    <w:rsid w:val="00A3490E"/>
    <w:rsid w:val="00A34EC1"/>
    <w:rsid w:val="00A36B26"/>
    <w:rsid w:val="00A412DD"/>
    <w:rsid w:val="00A415D3"/>
    <w:rsid w:val="00A46AF2"/>
    <w:rsid w:val="00A5222A"/>
    <w:rsid w:val="00A6017E"/>
    <w:rsid w:val="00A60E5E"/>
    <w:rsid w:val="00A7111D"/>
    <w:rsid w:val="00A7115F"/>
    <w:rsid w:val="00A75EE3"/>
    <w:rsid w:val="00A772E1"/>
    <w:rsid w:val="00A8005E"/>
    <w:rsid w:val="00A81A9C"/>
    <w:rsid w:val="00A82325"/>
    <w:rsid w:val="00A840F5"/>
    <w:rsid w:val="00A84D80"/>
    <w:rsid w:val="00A86D88"/>
    <w:rsid w:val="00AA16BC"/>
    <w:rsid w:val="00AA1738"/>
    <w:rsid w:val="00AA359B"/>
    <w:rsid w:val="00AA367F"/>
    <w:rsid w:val="00AA41C4"/>
    <w:rsid w:val="00AA5057"/>
    <w:rsid w:val="00AB2289"/>
    <w:rsid w:val="00AB2DA2"/>
    <w:rsid w:val="00AB2F75"/>
    <w:rsid w:val="00AB470A"/>
    <w:rsid w:val="00AB57D6"/>
    <w:rsid w:val="00AB6309"/>
    <w:rsid w:val="00AB7D82"/>
    <w:rsid w:val="00AC250A"/>
    <w:rsid w:val="00AC3629"/>
    <w:rsid w:val="00AC3641"/>
    <w:rsid w:val="00AC6E39"/>
    <w:rsid w:val="00AE37CE"/>
    <w:rsid w:val="00AE7BC1"/>
    <w:rsid w:val="00AF04DF"/>
    <w:rsid w:val="00AF0A7A"/>
    <w:rsid w:val="00AF5D58"/>
    <w:rsid w:val="00AF5FBB"/>
    <w:rsid w:val="00AF6326"/>
    <w:rsid w:val="00AF6491"/>
    <w:rsid w:val="00B006A2"/>
    <w:rsid w:val="00B05E2B"/>
    <w:rsid w:val="00B11BB7"/>
    <w:rsid w:val="00B120ED"/>
    <w:rsid w:val="00B14754"/>
    <w:rsid w:val="00B204DE"/>
    <w:rsid w:val="00B21875"/>
    <w:rsid w:val="00B21B48"/>
    <w:rsid w:val="00B22006"/>
    <w:rsid w:val="00B22C0F"/>
    <w:rsid w:val="00B24089"/>
    <w:rsid w:val="00B2423A"/>
    <w:rsid w:val="00B249B7"/>
    <w:rsid w:val="00B30B71"/>
    <w:rsid w:val="00B4723F"/>
    <w:rsid w:val="00B51B06"/>
    <w:rsid w:val="00B51D9D"/>
    <w:rsid w:val="00B5311C"/>
    <w:rsid w:val="00B53C21"/>
    <w:rsid w:val="00B6309B"/>
    <w:rsid w:val="00B6399D"/>
    <w:rsid w:val="00B659BF"/>
    <w:rsid w:val="00B65F5E"/>
    <w:rsid w:val="00B74992"/>
    <w:rsid w:val="00B75568"/>
    <w:rsid w:val="00B84F04"/>
    <w:rsid w:val="00B85110"/>
    <w:rsid w:val="00B91035"/>
    <w:rsid w:val="00B93412"/>
    <w:rsid w:val="00B9394B"/>
    <w:rsid w:val="00B95386"/>
    <w:rsid w:val="00BA0C89"/>
    <w:rsid w:val="00BA33B0"/>
    <w:rsid w:val="00BB1833"/>
    <w:rsid w:val="00BB33A3"/>
    <w:rsid w:val="00BB3829"/>
    <w:rsid w:val="00BB755E"/>
    <w:rsid w:val="00BC1F40"/>
    <w:rsid w:val="00BC1FA8"/>
    <w:rsid w:val="00BC5EC1"/>
    <w:rsid w:val="00BC7B6B"/>
    <w:rsid w:val="00BD37E2"/>
    <w:rsid w:val="00BD4603"/>
    <w:rsid w:val="00BD7B60"/>
    <w:rsid w:val="00BE2B5F"/>
    <w:rsid w:val="00BE2BB4"/>
    <w:rsid w:val="00BE3849"/>
    <w:rsid w:val="00BE4447"/>
    <w:rsid w:val="00BE71B8"/>
    <w:rsid w:val="00C0158E"/>
    <w:rsid w:val="00C0688B"/>
    <w:rsid w:val="00C16729"/>
    <w:rsid w:val="00C17D14"/>
    <w:rsid w:val="00C21293"/>
    <w:rsid w:val="00C24A3B"/>
    <w:rsid w:val="00C24F09"/>
    <w:rsid w:val="00C27722"/>
    <w:rsid w:val="00C30022"/>
    <w:rsid w:val="00C30581"/>
    <w:rsid w:val="00C31EDF"/>
    <w:rsid w:val="00C3278E"/>
    <w:rsid w:val="00C33134"/>
    <w:rsid w:val="00C33480"/>
    <w:rsid w:val="00C34074"/>
    <w:rsid w:val="00C44D44"/>
    <w:rsid w:val="00C45FC3"/>
    <w:rsid w:val="00C45FF6"/>
    <w:rsid w:val="00C50DB4"/>
    <w:rsid w:val="00C54E14"/>
    <w:rsid w:val="00C55E3F"/>
    <w:rsid w:val="00C56EA5"/>
    <w:rsid w:val="00C576EC"/>
    <w:rsid w:val="00C61BCB"/>
    <w:rsid w:val="00C6352B"/>
    <w:rsid w:val="00C63A0E"/>
    <w:rsid w:val="00C7428B"/>
    <w:rsid w:val="00C759F3"/>
    <w:rsid w:val="00C761D8"/>
    <w:rsid w:val="00C76889"/>
    <w:rsid w:val="00C81081"/>
    <w:rsid w:val="00C83210"/>
    <w:rsid w:val="00C917F1"/>
    <w:rsid w:val="00C924A3"/>
    <w:rsid w:val="00C92F33"/>
    <w:rsid w:val="00C93727"/>
    <w:rsid w:val="00C93A19"/>
    <w:rsid w:val="00C95689"/>
    <w:rsid w:val="00C9704D"/>
    <w:rsid w:val="00CA0889"/>
    <w:rsid w:val="00CA1485"/>
    <w:rsid w:val="00CA18D2"/>
    <w:rsid w:val="00CA49A7"/>
    <w:rsid w:val="00CA7408"/>
    <w:rsid w:val="00CB3890"/>
    <w:rsid w:val="00CB4903"/>
    <w:rsid w:val="00CB51FB"/>
    <w:rsid w:val="00CB7A91"/>
    <w:rsid w:val="00CB7CC1"/>
    <w:rsid w:val="00CC0C84"/>
    <w:rsid w:val="00CD007D"/>
    <w:rsid w:val="00CD268F"/>
    <w:rsid w:val="00CD404C"/>
    <w:rsid w:val="00CD5B08"/>
    <w:rsid w:val="00CD685F"/>
    <w:rsid w:val="00CD74A2"/>
    <w:rsid w:val="00CD7DC9"/>
    <w:rsid w:val="00CE04EF"/>
    <w:rsid w:val="00CE1354"/>
    <w:rsid w:val="00CE3586"/>
    <w:rsid w:val="00CE796B"/>
    <w:rsid w:val="00CF0A7B"/>
    <w:rsid w:val="00CF112B"/>
    <w:rsid w:val="00CF1492"/>
    <w:rsid w:val="00CF3958"/>
    <w:rsid w:val="00CF7D54"/>
    <w:rsid w:val="00D0021D"/>
    <w:rsid w:val="00D0156F"/>
    <w:rsid w:val="00D1509F"/>
    <w:rsid w:val="00D15573"/>
    <w:rsid w:val="00D172EC"/>
    <w:rsid w:val="00D20C37"/>
    <w:rsid w:val="00D20D5D"/>
    <w:rsid w:val="00D217FD"/>
    <w:rsid w:val="00D3046F"/>
    <w:rsid w:val="00D31C83"/>
    <w:rsid w:val="00D32C3B"/>
    <w:rsid w:val="00D33B09"/>
    <w:rsid w:val="00D37BF2"/>
    <w:rsid w:val="00D40A5C"/>
    <w:rsid w:val="00D42470"/>
    <w:rsid w:val="00D52F51"/>
    <w:rsid w:val="00D5370E"/>
    <w:rsid w:val="00D60F79"/>
    <w:rsid w:val="00D63659"/>
    <w:rsid w:val="00D655E7"/>
    <w:rsid w:val="00D65964"/>
    <w:rsid w:val="00D66086"/>
    <w:rsid w:val="00D663A6"/>
    <w:rsid w:val="00D67ED8"/>
    <w:rsid w:val="00D71085"/>
    <w:rsid w:val="00D72078"/>
    <w:rsid w:val="00D7226A"/>
    <w:rsid w:val="00D728A9"/>
    <w:rsid w:val="00D75642"/>
    <w:rsid w:val="00D7761B"/>
    <w:rsid w:val="00D7764D"/>
    <w:rsid w:val="00D84338"/>
    <w:rsid w:val="00D933AA"/>
    <w:rsid w:val="00DA08D9"/>
    <w:rsid w:val="00DA0B66"/>
    <w:rsid w:val="00DA222E"/>
    <w:rsid w:val="00DA2538"/>
    <w:rsid w:val="00DA44BC"/>
    <w:rsid w:val="00DA60EE"/>
    <w:rsid w:val="00DB59DF"/>
    <w:rsid w:val="00DC5A91"/>
    <w:rsid w:val="00DD043F"/>
    <w:rsid w:val="00DD4C2A"/>
    <w:rsid w:val="00DE1FC5"/>
    <w:rsid w:val="00DE47E3"/>
    <w:rsid w:val="00DE7784"/>
    <w:rsid w:val="00DF6E2D"/>
    <w:rsid w:val="00DF6E85"/>
    <w:rsid w:val="00E03213"/>
    <w:rsid w:val="00E175EA"/>
    <w:rsid w:val="00E17653"/>
    <w:rsid w:val="00E212B4"/>
    <w:rsid w:val="00E2305C"/>
    <w:rsid w:val="00E25D99"/>
    <w:rsid w:val="00E26238"/>
    <w:rsid w:val="00E2633E"/>
    <w:rsid w:val="00E32BDF"/>
    <w:rsid w:val="00E367E9"/>
    <w:rsid w:val="00E3758C"/>
    <w:rsid w:val="00E3795B"/>
    <w:rsid w:val="00E37CA5"/>
    <w:rsid w:val="00E52E97"/>
    <w:rsid w:val="00E54A3D"/>
    <w:rsid w:val="00E556B8"/>
    <w:rsid w:val="00E55744"/>
    <w:rsid w:val="00E572BB"/>
    <w:rsid w:val="00E66D54"/>
    <w:rsid w:val="00E74B8D"/>
    <w:rsid w:val="00E7715F"/>
    <w:rsid w:val="00E80609"/>
    <w:rsid w:val="00E810F8"/>
    <w:rsid w:val="00E838A2"/>
    <w:rsid w:val="00E85569"/>
    <w:rsid w:val="00E856B9"/>
    <w:rsid w:val="00E909BF"/>
    <w:rsid w:val="00E91F9A"/>
    <w:rsid w:val="00EA1BA5"/>
    <w:rsid w:val="00EA4EEE"/>
    <w:rsid w:val="00EA6AA1"/>
    <w:rsid w:val="00EB3983"/>
    <w:rsid w:val="00EB4B32"/>
    <w:rsid w:val="00EB56CB"/>
    <w:rsid w:val="00EC3EF0"/>
    <w:rsid w:val="00EC7C7D"/>
    <w:rsid w:val="00ED7A73"/>
    <w:rsid w:val="00EE04F3"/>
    <w:rsid w:val="00EE05A6"/>
    <w:rsid w:val="00EE0910"/>
    <w:rsid w:val="00EE19E7"/>
    <w:rsid w:val="00EE4A52"/>
    <w:rsid w:val="00EF4654"/>
    <w:rsid w:val="00EF7C28"/>
    <w:rsid w:val="00F01102"/>
    <w:rsid w:val="00F028D7"/>
    <w:rsid w:val="00F03423"/>
    <w:rsid w:val="00F04028"/>
    <w:rsid w:val="00F042B0"/>
    <w:rsid w:val="00F06231"/>
    <w:rsid w:val="00F108A4"/>
    <w:rsid w:val="00F10C48"/>
    <w:rsid w:val="00F11AF4"/>
    <w:rsid w:val="00F11C01"/>
    <w:rsid w:val="00F149E8"/>
    <w:rsid w:val="00F27C92"/>
    <w:rsid w:val="00F32989"/>
    <w:rsid w:val="00F36D52"/>
    <w:rsid w:val="00F3795F"/>
    <w:rsid w:val="00F409D8"/>
    <w:rsid w:val="00F42350"/>
    <w:rsid w:val="00F42FF0"/>
    <w:rsid w:val="00F506AE"/>
    <w:rsid w:val="00F5298F"/>
    <w:rsid w:val="00F53FEA"/>
    <w:rsid w:val="00F57F26"/>
    <w:rsid w:val="00F61B7A"/>
    <w:rsid w:val="00F65442"/>
    <w:rsid w:val="00F658D0"/>
    <w:rsid w:val="00F74822"/>
    <w:rsid w:val="00F74C81"/>
    <w:rsid w:val="00F816BA"/>
    <w:rsid w:val="00F84E75"/>
    <w:rsid w:val="00F865AA"/>
    <w:rsid w:val="00F901F9"/>
    <w:rsid w:val="00F96F0A"/>
    <w:rsid w:val="00F97537"/>
    <w:rsid w:val="00FA2514"/>
    <w:rsid w:val="00FA7992"/>
    <w:rsid w:val="00FB084E"/>
    <w:rsid w:val="00FB1326"/>
    <w:rsid w:val="00FB4651"/>
    <w:rsid w:val="00FB48B3"/>
    <w:rsid w:val="00FB5FB8"/>
    <w:rsid w:val="00FB7214"/>
    <w:rsid w:val="00FC1A3F"/>
    <w:rsid w:val="00FC572A"/>
    <w:rsid w:val="00FC5B5C"/>
    <w:rsid w:val="00FC631B"/>
    <w:rsid w:val="00FC7878"/>
    <w:rsid w:val="00FC78C8"/>
    <w:rsid w:val="00FD0B2C"/>
    <w:rsid w:val="00FD3C00"/>
    <w:rsid w:val="00FD4128"/>
    <w:rsid w:val="00FD77A3"/>
    <w:rsid w:val="00FE5702"/>
    <w:rsid w:val="00FE625C"/>
    <w:rsid w:val="00FF00F9"/>
    <w:rsid w:val="00FF0B4F"/>
    <w:rsid w:val="00FF5045"/>
    <w:rsid w:val="00FF5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0450897">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24672410">
      <w:bodyDiv w:val="1"/>
      <w:marLeft w:val="0"/>
      <w:marRight w:val="0"/>
      <w:marTop w:val="0"/>
      <w:marBottom w:val="0"/>
      <w:divBdr>
        <w:top w:val="none" w:sz="0" w:space="0" w:color="auto"/>
        <w:left w:val="none" w:sz="0" w:space="0" w:color="auto"/>
        <w:bottom w:val="none" w:sz="0" w:space="0" w:color="auto"/>
        <w:right w:val="none" w:sz="0" w:space="0" w:color="auto"/>
      </w:divBdr>
    </w:div>
    <w:div w:id="27413379">
      <w:bodyDiv w:val="1"/>
      <w:marLeft w:val="0"/>
      <w:marRight w:val="0"/>
      <w:marTop w:val="0"/>
      <w:marBottom w:val="0"/>
      <w:divBdr>
        <w:top w:val="none" w:sz="0" w:space="0" w:color="auto"/>
        <w:left w:val="none" w:sz="0" w:space="0" w:color="auto"/>
        <w:bottom w:val="none" w:sz="0" w:space="0" w:color="auto"/>
        <w:right w:val="none" w:sz="0" w:space="0" w:color="auto"/>
      </w:divBdr>
      <w:divsChild>
        <w:div w:id="1577592557">
          <w:marLeft w:val="0"/>
          <w:marRight w:val="0"/>
          <w:marTop w:val="0"/>
          <w:marBottom w:val="0"/>
          <w:divBdr>
            <w:top w:val="none" w:sz="0" w:space="0" w:color="auto"/>
            <w:left w:val="none" w:sz="0" w:space="0" w:color="auto"/>
            <w:bottom w:val="none" w:sz="0" w:space="0" w:color="auto"/>
            <w:right w:val="none" w:sz="0" w:space="0" w:color="auto"/>
          </w:divBdr>
        </w:div>
        <w:div w:id="2004506466">
          <w:marLeft w:val="0"/>
          <w:marRight w:val="0"/>
          <w:marTop w:val="0"/>
          <w:marBottom w:val="0"/>
          <w:divBdr>
            <w:top w:val="none" w:sz="0" w:space="0" w:color="auto"/>
            <w:left w:val="none" w:sz="0" w:space="0" w:color="auto"/>
            <w:bottom w:val="none" w:sz="0" w:space="0" w:color="auto"/>
            <w:right w:val="none" w:sz="0" w:space="0" w:color="auto"/>
          </w:divBdr>
        </w:div>
        <w:div w:id="1554998934">
          <w:marLeft w:val="0"/>
          <w:marRight w:val="0"/>
          <w:marTop w:val="0"/>
          <w:marBottom w:val="0"/>
          <w:divBdr>
            <w:top w:val="none" w:sz="0" w:space="0" w:color="auto"/>
            <w:left w:val="none" w:sz="0" w:space="0" w:color="auto"/>
            <w:bottom w:val="none" w:sz="0" w:space="0" w:color="auto"/>
            <w:right w:val="none" w:sz="0" w:space="0" w:color="auto"/>
          </w:divBdr>
        </w:div>
        <w:div w:id="1104837695">
          <w:marLeft w:val="0"/>
          <w:marRight w:val="0"/>
          <w:marTop w:val="0"/>
          <w:marBottom w:val="0"/>
          <w:divBdr>
            <w:top w:val="none" w:sz="0" w:space="0" w:color="auto"/>
            <w:left w:val="none" w:sz="0" w:space="0" w:color="auto"/>
            <w:bottom w:val="none" w:sz="0" w:space="0" w:color="auto"/>
            <w:right w:val="none" w:sz="0" w:space="0" w:color="auto"/>
          </w:divBdr>
        </w:div>
        <w:div w:id="556287163">
          <w:marLeft w:val="0"/>
          <w:marRight w:val="0"/>
          <w:marTop w:val="0"/>
          <w:marBottom w:val="0"/>
          <w:divBdr>
            <w:top w:val="none" w:sz="0" w:space="0" w:color="auto"/>
            <w:left w:val="none" w:sz="0" w:space="0" w:color="auto"/>
            <w:bottom w:val="none" w:sz="0" w:space="0" w:color="auto"/>
            <w:right w:val="none" w:sz="0" w:space="0" w:color="auto"/>
          </w:divBdr>
        </w:div>
        <w:div w:id="1224950480">
          <w:marLeft w:val="0"/>
          <w:marRight w:val="0"/>
          <w:marTop w:val="0"/>
          <w:marBottom w:val="0"/>
          <w:divBdr>
            <w:top w:val="none" w:sz="0" w:space="0" w:color="auto"/>
            <w:left w:val="none" w:sz="0" w:space="0" w:color="auto"/>
            <w:bottom w:val="none" w:sz="0" w:space="0" w:color="auto"/>
            <w:right w:val="none" w:sz="0" w:space="0" w:color="auto"/>
          </w:divBdr>
        </w:div>
        <w:div w:id="1256936734">
          <w:marLeft w:val="0"/>
          <w:marRight w:val="0"/>
          <w:marTop w:val="0"/>
          <w:marBottom w:val="0"/>
          <w:divBdr>
            <w:top w:val="none" w:sz="0" w:space="0" w:color="auto"/>
            <w:left w:val="none" w:sz="0" w:space="0" w:color="auto"/>
            <w:bottom w:val="none" w:sz="0" w:space="0" w:color="auto"/>
            <w:right w:val="none" w:sz="0" w:space="0" w:color="auto"/>
          </w:divBdr>
        </w:div>
        <w:div w:id="134807682">
          <w:marLeft w:val="0"/>
          <w:marRight w:val="0"/>
          <w:marTop w:val="0"/>
          <w:marBottom w:val="0"/>
          <w:divBdr>
            <w:top w:val="none" w:sz="0" w:space="0" w:color="auto"/>
            <w:left w:val="none" w:sz="0" w:space="0" w:color="auto"/>
            <w:bottom w:val="none" w:sz="0" w:space="0" w:color="auto"/>
            <w:right w:val="none" w:sz="0" w:space="0" w:color="auto"/>
          </w:divBdr>
        </w:div>
        <w:div w:id="1894072241">
          <w:marLeft w:val="0"/>
          <w:marRight w:val="0"/>
          <w:marTop w:val="0"/>
          <w:marBottom w:val="0"/>
          <w:divBdr>
            <w:top w:val="none" w:sz="0" w:space="0" w:color="auto"/>
            <w:left w:val="none" w:sz="0" w:space="0" w:color="auto"/>
            <w:bottom w:val="none" w:sz="0" w:space="0" w:color="auto"/>
            <w:right w:val="none" w:sz="0" w:space="0" w:color="auto"/>
          </w:divBdr>
        </w:div>
        <w:div w:id="2006862182">
          <w:marLeft w:val="0"/>
          <w:marRight w:val="0"/>
          <w:marTop w:val="0"/>
          <w:marBottom w:val="0"/>
          <w:divBdr>
            <w:top w:val="none" w:sz="0" w:space="0" w:color="auto"/>
            <w:left w:val="none" w:sz="0" w:space="0" w:color="auto"/>
            <w:bottom w:val="none" w:sz="0" w:space="0" w:color="auto"/>
            <w:right w:val="none" w:sz="0" w:space="0" w:color="auto"/>
          </w:divBdr>
        </w:div>
        <w:div w:id="2059697647">
          <w:marLeft w:val="0"/>
          <w:marRight w:val="0"/>
          <w:marTop w:val="0"/>
          <w:marBottom w:val="0"/>
          <w:divBdr>
            <w:top w:val="none" w:sz="0" w:space="0" w:color="auto"/>
            <w:left w:val="none" w:sz="0" w:space="0" w:color="auto"/>
            <w:bottom w:val="none" w:sz="0" w:space="0" w:color="auto"/>
            <w:right w:val="none" w:sz="0" w:space="0" w:color="auto"/>
          </w:divBdr>
        </w:div>
        <w:div w:id="1522351386">
          <w:marLeft w:val="0"/>
          <w:marRight w:val="0"/>
          <w:marTop w:val="0"/>
          <w:marBottom w:val="0"/>
          <w:divBdr>
            <w:top w:val="none" w:sz="0" w:space="0" w:color="auto"/>
            <w:left w:val="none" w:sz="0" w:space="0" w:color="auto"/>
            <w:bottom w:val="none" w:sz="0" w:space="0" w:color="auto"/>
            <w:right w:val="none" w:sz="0" w:space="0" w:color="auto"/>
          </w:divBdr>
        </w:div>
        <w:div w:id="742414464">
          <w:marLeft w:val="0"/>
          <w:marRight w:val="0"/>
          <w:marTop w:val="0"/>
          <w:marBottom w:val="0"/>
          <w:divBdr>
            <w:top w:val="none" w:sz="0" w:space="0" w:color="auto"/>
            <w:left w:val="none" w:sz="0" w:space="0" w:color="auto"/>
            <w:bottom w:val="none" w:sz="0" w:space="0" w:color="auto"/>
            <w:right w:val="none" w:sz="0" w:space="0" w:color="auto"/>
          </w:divBdr>
        </w:div>
        <w:div w:id="1429547213">
          <w:marLeft w:val="0"/>
          <w:marRight w:val="0"/>
          <w:marTop w:val="0"/>
          <w:marBottom w:val="0"/>
          <w:divBdr>
            <w:top w:val="none" w:sz="0" w:space="0" w:color="auto"/>
            <w:left w:val="none" w:sz="0" w:space="0" w:color="auto"/>
            <w:bottom w:val="none" w:sz="0" w:space="0" w:color="auto"/>
            <w:right w:val="none" w:sz="0" w:space="0" w:color="auto"/>
          </w:divBdr>
        </w:div>
        <w:div w:id="1601525879">
          <w:marLeft w:val="0"/>
          <w:marRight w:val="0"/>
          <w:marTop w:val="0"/>
          <w:marBottom w:val="0"/>
          <w:divBdr>
            <w:top w:val="none" w:sz="0" w:space="0" w:color="auto"/>
            <w:left w:val="none" w:sz="0" w:space="0" w:color="auto"/>
            <w:bottom w:val="none" w:sz="0" w:space="0" w:color="auto"/>
            <w:right w:val="none" w:sz="0" w:space="0" w:color="auto"/>
          </w:divBdr>
        </w:div>
        <w:div w:id="2016608755">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619951273">
          <w:marLeft w:val="0"/>
          <w:marRight w:val="0"/>
          <w:marTop w:val="0"/>
          <w:marBottom w:val="0"/>
          <w:divBdr>
            <w:top w:val="none" w:sz="0" w:space="0" w:color="auto"/>
            <w:left w:val="none" w:sz="0" w:space="0" w:color="auto"/>
            <w:bottom w:val="none" w:sz="0" w:space="0" w:color="auto"/>
            <w:right w:val="none" w:sz="0" w:space="0" w:color="auto"/>
          </w:divBdr>
        </w:div>
        <w:div w:id="1481462022">
          <w:marLeft w:val="0"/>
          <w:marRight w:val="0"/>
          <w:marTop w:val="0"/>
          <w:marBottom w:val="0"/>
          <w:divBdr>
            <w:top w:val="none" w:sz="0" w:space="0" w:color="auto"/>
            <w:left w:val="none" w:sz="0" w:space="0" w:color="auto"/>
            <w:bottom w:val="none" w:sz="0" w:space="0" w:color="auto"/>
            <w:right w:val="none" w:sz="0" w:space="0" w:color="auto"/>
          </w:divBdr>
        </w:div>
        <w:div w:id="1841507711">
          <w:marLeft w:val="0"/>
          <w:marRight w:val="0"/>
          <w:marTop w:val="0"/>
          <w:marBottom w:val="0"/>
          <w:divBdr>
            <w:top w:val="none" w:sz="0" w:space="0" w:color="auto"/>
            <w:left w:val="none" w:sz="0" w:space="0" w:color="auto"/>
            <w:bottom w:val="none" w:sz="0" w:space="0" w:color="auto"/>
            <w:right w:val="none" w:sz="0" w:space="0" w:color="auto"/>
          </w:divBdr>
        </w:div>
        <w:div w:id="2051687834">
          <w:marLeft w:val="0"/>
          <w:marRight w:val="0"/>
          <w:marTop w:val="0"/>
          <w:marBottom w:val="0"/>
          <w:divBdr>
            <w:top w:val="none" w:sz="0" w:space="0" w:color="auto"/>
            <w:left w:val="none" w:sz="0" w:space="0" w:color="auto"/>
            <w:bottom w:val="none" w:sz="0" w:space="0" w:color="auto"/>
            <w:right w:val="none" w:sz="0" w:space="0" w:color="auto"/>
          </w:divBdr>
        </w:div>
        <w:div w:id="1229458254">
          <w:marLeft w:val="0"/>
          <w:marRight w:val="0"/>
          <w:marTop w:val="0"/>
          <w:marBottom w:val="0"/>
          <w:divBdr>
            <w:top w:val="none" w:sz="0" w:space="0" w:color="auto"/>
            <w:left w:val="none" w:sz="0" w:space="0" w:color="auto"/>
            <w:bottom w:val="none" w:sz="0" w:space="0" w:color="auto"/>
            <w:right w:val="none" w:sz="0" w:space="0" w:color="auto"/>
          </w:divBdr>
        </w:div>
        <w:div w:id="1204757662">
          <w:marLeft w:val="0"/>
          <w:marRight w:val="0"/>
          <w:marTop w:val="0"/>
          <w:marBottom w:val="0"/>
          <w:divBdr>
            <w:top w:val="none" w:sz="0" w:space="0" w:color="auto"/>
            <w:left w:val="none" w:sz="0" w:space="0" w:color="auto"/>
            <w:bottom w:val="none" w:sz="0" w:space="0" w:color="auto"/>
            <w:right w:val="none" w:sz="0" w:space="0" w:color="auto"/>
          </w:divBdr>
        </w:div>
        <w:div w:id="1189837196">
          <w:marLeft w:val="0"/>
          <w:marRight w:val="0"/>
          <w:marTop w:val="0"/>
          <w:marBottom w:val="0"/>
          <w:divBdr>
            <w:top w:val="none" w:sz="0" w:space="0" w:color="auto"/>
            <w:left w:val="none" w:sz="0" w:space="0" w:color="auto"/>
            <w:bottom w:val="none" w:sz="0" w:space="0" w:color="auto"/>
            <w:right w:val="none" w:sz="0" w:space="0" w:color="auto"/>
          </w:divBdr>
        </w:div>
        <w:div w:id="652104959">
          <w:marLeft w:val="0"/>
          <w:marRight w:val="0"/>
          <w:marTop w:val="0"/>
          <w:marBottom w:val="0"/>
          <w:divBdr>
            <w:top w:val="none" w:sz="0" w:space="0" w:color="auto"/>
            <w:left w:val="none" w:sz="0" w:space="0" w:color="auto"/>
            <w:bottom w:val="none" w:sz="0" w:space="0" w:color="auto"/>
            <w:right w:val="none" w:sz="0" w:space="0" w:color="auto"/>
          </w:divBdr>
        </w:div>
        <w:div w:id="1853717453">
          <w:marLeft w:val="0"/>
          <w:marRight w:val="0"/>
          <w:marTop w:val="0"/>
          <w:marBottom w:val="0"/>
          <w:divBdr>
            <w:top w:val="none" w:sz="0" w:space="0" w:color="auto"/>
            <w:left w:val="none" w:sz="0" w:space="0" w:color="auto"/>
            <w:bottom w:val="none" w:sz="0" w:space="0" w:color="auto"/>
            <w:right w:val="none" w:sz="0" w:space="0" w:color="auto"/>
          </w:divBdr>
        </w:div>
        <w:div w:id="51195507">
          <w:marLeft w:val="0"/>
          <w:marRight w:val="0"/>
          <w:marTop w:val="0"/>
          <w:marBottom w:val="0"/>
          <w:divBdr>
            <w:top w:val="none" w:sz="0" w:space="0" w:color="auto"/>
            <w:left w:val="none" w:sz="0" w:space="0" w:color="auto"/>
            <w:bottom w:val="none" w:sz="0" w:space="0" w:color="auto"/>
            <w:right w:val="none" w:sz="0" w:space="0" w:color="auto"/>
          </w:divBdr>
        </w:div>
        <w:div w:id="1863562">
          <w:marLeft w:val="0"/>
          <w:marRight w:val="0"/>
          <w:marTop w:val="0"/>
          <w:marBottom w:val="0"/>
          <w:divBdr>
            <w:top w:val="none" w:sz="0" w:space="0" w:color="auto"/>
            <w:left w:val="none" w:sz="0" w:space="0" w:color="auto"/>
            <w:bottom w:val="none" w:sz="0" w:space="0" w:color="auto"/>
            <w:right w:val="none" w:sz="0" w:space="0" w:color="auto"/>
          </w:divBdr>
        </w:div>
        <w:div w:id="874735029">
          <w:marLeft w:val="0"/>
          <w:marRight w:val="0"/>
          <w:marTop w:val="0"/>
          <w:marBottom w:val="0"/>
          <w:divBdr>
            <w:top w:val="none" w:sz="0" w:space="0" w:color="auto"/>
            <w:left w:val="none" w:sz="0" w:space="0" w:color="auto"/>
            <w:bottom w:val="none" w:sz="0" w:space="0" w:color="auto"/>
            <w:right w:val="none" w:sz="0" w:space="0" w:color="auto"/>
          </w:divBdr>
        </w:div>
      </w:divsChild>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38941279">
      <w:bodyDiv w:val="1"/>
      <w:marLeft w:val="0"/>
      <w:marRight w:val="0"/>
      <w:marTop w:val="0"/>
      <w:marBottom w:val="0"/>
      <w:divBdr>
        <w:top w:val="none" w:sz="0" w:space="0" w:color="auto"/>
        <w:left w:val="none" w:sz="0" w:space="0" w:color="auto"/>
        <w:bottom w:val="none" w:sz="0" w:space="0" w:color="auto"/>
        <w:right w:val="none" w:sz="0" w:space="0" w:color="auto"/>
      </w:divBdr>
    </w:div>
    <w:div w:id="4314364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3916773">
      <w:bodyDiv w:val="1"/>
      <w:marLeft w:val="0"/>
      <w:marRight w:val="0"/>
      <w:marTop w:val="0"/>
      <w:marBottom w:val="0"/>
      <w:divBdr>
        <w:top w:val="none" w:sz="0" w:space="0" w:color="auto"/>
        <w:left w:val="none" w:sz="0" w:space="0" w:color="auto"/>
        <w:bottom w:val="none" w:sz="0" w:space="0" w:color="auto"/>
        <w:right w:val="none" w:sz="0" w:space="0" w:color="auto"/>
      </w:divBdr>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0544881">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5440312">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96684617">
      <w:bodyDiv w:val="1"/>
      <w:marLeft w:val="0"/>
      <w:marRight w:val="0"/>
      <w:marTop w:val="0"/>
      <w:marBottom w:val="0"/>
      <w:divBdr>
        <w:top w:val="none" w:sz="0" w:space="0" w:color="auto"/>
        <w:left w:val="none" w:sz="0" w:space="0" w:color="auto"/>
        <w:bottom w:val="none" w:sz="0" w:space="0" w:color="auto"/>
        <w:right w:val="none" w:sz="0" w:space="0" w:color="auto"/>
      </w:divBdr>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25204433">
      <w:bodyDiv w:val="1"/>
      <w:marLeft w:val="0"/>
      <w:marRight w:val="0"/>
      <w:marTop w:val="0"/>
      <w:marBottom w:val="0"/>
      <w:divBdr>
        <w:top w:val="none" w:sz="0" w:space="0" w:color="auto"/>
        <w:left w:val="none" w:sz="0" w:space="0" w:color="auto"/>
        <w:bottom w:val="none" w:sz="0" w:space="0" w:color="auto"/>
        <w:right w:val="none" w:sz="0" w:space="0" w:color="auto"/>
      </w:divBdr>
    </w:div>
    <w:div w:id="127748002">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39032526">
      <w:bodyDiv w:val="1"/>
      <w:marLeft w:val="0"/>
      <w:marRight w:val="0"/>
      <w:marTop w:val="0"/>
      <w:marBottom w:val="0"/>
      <w:divBdr>
        <w:top w:val="none" w:sz="0" w:space="0" w:color="auto"/>
        <w:left w:val="none" w:sz="0" w:space="0" w:color="auto"/>
        <w:bottom w:val="none" w:sz="0" w:space="0" w:color="auto"/>
        <w:right w:val="none" w:sz="0" w:space="0" w:color="auto"/>
      </w:divBdr>
      <w:divsChild>
        <w:div w:id="1355498856">
          <w:marLeft w:val="0"/>
          <w:marRight w:val="0"/>
          <w:marTop w:val="0"/>
          <w:marBottom w:val="0"/>
          <w:divBdr>
            <w:top w:val="none" w:sz="0" w:space="0" w:color="auto"/>
            <w:left w:val="none" w:sz="0" w:space="0" w:color="auto"/>
            <w:bottom w:val="none" w:sz="0" w:space="0" w:color="auto"/>
            <w:right w:val="none" w:sz="0" w:space="0" w:color="auto"/>
          </w:divBdr>
        </w:div>
        <w:div w:id="1136684911">
          <w:marLeft w:val="0"/>
          <w:marRight w:val="0"/>
          <w:marTop w:val="0"/>
          <w:marBottom w:val="0"/>
          <w:divBdr>
            <w:top w:val="none" w:sz="0" w:space="0" w:color="auto"/>
            <w:left w:val="none" w:sz="0" w:space="0" w:color="auto"/>
            <w:bottom w:val="none" w:sz="0" w:space="0" w:color="auto"/>
            <w:right w:val="none" w:sz="0" w:space="0" w:color="auto"/>
          </w:divBdr>
        </w:div>
        <w:div w:id="770975610">
          <w:marLeft w:val="0"/>
          <w:marRight w:val="0"/>
          <w:marTop w:val="0"/>
          <w:marBottom w:val="0"/>
          <w:divBdr>
            <w:top w:val="none" w:sz="0" w:space="0" w:color="auto"/>
            <w:left w:val="none" w:sz="0" w:space="0" w:color="auto"/>
            <w:bottom w:val="none" w:sz="0" w:space="0" w:color="auto"/>
            <w:right w:val="none" w:sz="0" w:space="0" w:color="auto"/>
          </w:divBdr>
        </w:div>
        <w:div w:id="39281925">
          <w:marLeft w:val="0"/>
          <w:marRight w:val="0"/>
          <w:marTop w:val="0"/>
          <w:marBottom w:val="0"/>
          <w:divBdr>
            <w:top w:val="none" w:sz="0" w:space="0" w:color="auto"/>
            <w:left w:val="none" w:sz="0" w:space="0" w:color="auto"/>
            <w:bottom w:val="none" w:sz="0" w:space="0" w:color="auto"/>
            <w:right w:val="none" w:sz="0" w:space="0" w:color="auto"/>
          </w:divBdr>
        </w:div>
        <w:div w:id="210118165">
          <w:marLeft w:val="0"/>
          <w:marRight w:val="0"/>
          <w:marTop w:val="0"/>
          <w:marBottom w:val="0"/>
          <w:divBdr>
            <w:top w:val="none" w:sz="0" w:space="0" w:color="auto"/>
            <w:left w:val="none" w:sz="0" w:space="0" w:color="auto"/>
            <w:bottom w:val="none" w:sz="0" w:space="0" w:color="auto"/>
            <w:right w:val="none" w:sz="0" w:space="0" w:color="auto"/>
          </w:divBdr>
        </w:div>
        <w:div w:id="198008357">
          <w:marLeft w:val="0"/>
          <w:marRight w:val="0"/>
          <w:marTop w:val="0"/>
          <w:marBottom w:val="0"/>
          <w:divBdr>
            <w:top w:val="none" w:sz="0" w:space="0" w:color="auto"/>
            <w:left w:val="none" w:sz="0" w:space="0" w:color="auto"/>
            <w:bottom w:val="none" w:sz="0" w:space="0" w:color="auto"/>
            <w:right w:val="none" w:sz="0" w:space="0" w:color="auto"/>
          </w:divBdr>
        </w:div>
        <w:div w:id="1539776851">
          <w:marLeft w:val="0"/>
          <w:marRight w:val="0"/>
          <w:marTop w:val="0"/>
          <w:marBottom w:val="0"/>
          <w:divBdr>
            <w:top w:val="none" w:sz="0" w:space="0" w:color="auto"/>
            <w:left w:val="none" w:sz="0" w:space="0" w:color="auto"/>
            <w:bottom w:val="none" w:sz="0" w:space="0" w:color="auto"/>
            <w:right w:val="none" w:sz="0" w:space="0" w:color="auto"/>
          </w:divBdr>
        </w:div>
        <w:div w:id="220874322">
          <w:marLeft w:val="0"/>
          <w:marRight w:val="0"/>
          <w:marTop w:val="0"/>
          <w:marBottom w:val="0"/>
          <w:divBdr>
            <w:top w:val="none" w:sz="0" w:space="0" w:color="auto"/>
            <w:left w:val="none" w:sz="0" w:space="0" w:color="auto"/>
            <w:bottom w:val="none" w:sz="0" w:space="0" w:color="auto"/>
            <w:right w:val="none" w:sz="0" w:space="0" w:color="auto"/>
          </w:divBdr>
        </w:div>
        <w:div w:id="1128281686">
          <w:marLeft w:val="0"/>
          <w:marRight w:val="0"/>
          <w:marTop w:val="0"/>
          <w:marBottom w:val="0"/>
          <w:divBdr>
            <w:top w:val="none" w:sz="0" w:space="0" w:color="auto"/>
            <w:left w:val="none" w:sz="0" w:space="0" w:color="auto"/>
            <w:bottom w:val="none" w:sz="0" w:space="0" w:color="auto"/>
            <w:right w:val="none" w:sz="0" w:space="0" w:color="auto"/>
          </w:divBdr>
        </w:div>
        <w:div w:id="174807735">
          <w:marLeft w:val="0"/>
          <w:marRight w:val="0"/>
          <w:marTop w:val="0"/>
          <w:marBottom w:val="0"/>
          <w:divBdr>
            <w:top w:val="none" w:sz="0" w:space="0" w:color="auto"/>
            <w:left w:val="none" w:sz="0" w:space="0" w:color="auto"/>
            <w:bottom w:val="none" w:sz="0" w:space="0" w:color="auto"/>
            <w:right w:val="none" w:sz="0" w:space="0" w:color="auto"/>
          </w:divBdr>
        </w:div>
        <w:div w:id="1017925386">
          <w:marLeft w:val="0"/>
          <w:marRight w:val="0"/>
          <w:marTop w:val="0"/>
          <w:marBottom w:val="0"/>
          <w:divBdr>
            <w:top w:val="none" w:sz="0" w:space="0" w:color="auto"/>
            <w:left w:val="none" w:sz="0" w:space="0" w:color="auto"/>
            <w:bottom w:val="none" w:sz="0" w:space="0" w:color="auto"/>
            <w:right w:val="none" w:sz="0" w:space="0" w:color="auto"/>
          </w:divBdr>
        </w:div>
        <w:div w:id="1564028693">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38940852">
          <w:marLeft w:val="0"/>
          <w:marRight w:val="0"/>
          <w:marTop w:val="0"/>
          <w:marBottom w:val="0"/>
          <w:divBdr>
            <w:top w:val="none" w:sz="0" w:space="0" w:color="auto"/>
            <w:left w:val="none" w:sz="0" w:space="0" w:color="auto"/>
            <w:bottom w:val="none" w:sz="0" w:space="0" w:color="auto"/>
            <w:right w:val="none" w:sz="0" w:space="0" w:color="auto"/>
          </w:divBdr>
        </w:div>
        <w:div w:id="77945921">
          <w:marLeft w:val="0"/>
          <w:marRight w:val="0"/>
          <w:marTop w:val="0"/>
          <w:marBottom w:val="0"/>
          <w:divBdr>
            <w:top w:val="none" w:sz="0" w:space="0" w:color="auto"/>
            <w:left w:val="none" w:sz="0" w:space="0" w:color="auto"/>
            <w:bottom w:val="none" w:sz="0" w:space="0" w:color="auto"/>
            <w:right w:val="none" w:sz="0" w:space="0" w:color="auto"/>
          </w:divBdr>
        </w:div>
        <w:div w:id="1206287772">
          <w:marLeft w:val="0"/>
          <w:marRight w:val="0"/>
          <w:marTop w:val="0"/>
          <w:marBottom w:val="0"/>
          <w:divBdr>
            <w:top w:val="none" w:sz="0" w:space="0" w:color="auto"/>
            <w:left w:val="none" w:sz="0" w:space="0" w:color="auto"/>
            <w:bottom w:val="none" w:sz="0" w:space="0" w:color="auto"/>
            <w:right w:val="none" w:sz="0" w:space="0" w:color="auto"/>
          </w:divBdr>
        </w:div>
        <w:div w:id="136848794">
          <w:marLeft w:val="0"/>
          <w:marRight w:val="0"/>
          <w:marTop w:val="0"/>
          <w:marBottom w:val="0"/>
          <w:divBdr>
            <w:top w:val="none" w:sz="0" w:space="0" w:color="auto"/>
            <w:left w:val="none" w:sz="0" w:space="0" w:color="auto"/>
            <w:bottom w:val="none" w:sz="0" w:space="0" w:color="auto"/>
            <w:right w:val="none" w:sz="0" w:space="0" w:color="auto"/>
          </w:divBdr>
        </w:div>
        <w:div w:id="610431569">
          <w:marLeft w:val="0"/>
          <w:marRight w:val="0"/>
          <w:marTop w:val="0"/>
          <w:marBottom w:val="0"/>
          <w:divBdr>
            <w:top w:val="none" w:sz="0" w:space="0" w:color="auto"/>
            <w:left w:val="none" w:sz="0" w:space="0" w:color="auto"/>
            <w:bottom w:val="none" w:sz="0" w:space="0" w:color="auto"/>
            <w:right w:val="none" w:sz="0" w:space="0" w:color="auto"/>
          </w:divBdr>
        </w:div>
        <w:div w:id="1039670665">
          <w:marLeft w:val="0"/>
          <w:marRight w:val="0"/>
          <w:marTop w:val="0"/>
          <w:marBottom w:val="0"/>
          <w:divBdr>
            <w:top w:val="none" w:sz="0" w:space="0" w:color="auto"/>
            <w:left w:val="none" w:sz="0" w:space="0" w:color="auto"/>
            <w:bottom w:val="none" w:sz="0" w:space="0" w:color="auto"/>
            <w:right w:val="none" w:sz="0" w:space="0" w:color="auto"/>
          </w:divBdr>
        </w:div>
        <w:div w:id="689798499">
          <w:marLeft w:val="0"/>
          <w:marRight w:val="0"/>
          <w:marTop w:val="0"/>
          <w:marBottom w:val="0"/>
          <w:divBdr>
            <w:top w:val="none" w:sz="0" w:space="0" w:color="auto"/>
            <w:left w:val="none" w:sz="0" w:space="0" w:color="auto"/>
            <w:bottom w:val="none" w:sz="0" w:space="0" w:color="auto"/>
            <w:right w:val="none" w:sz="0" w:space="0" w:color="auto"/>
          </w:divBdr>
        </w:div>
        <w:div w:id="1958638555">
          <w:marLeft w:val="0"/>
          <w:marRight w:val="0"/>
          <w:marTop w:val="0"/>
          <w:marBottom w:val="0"/>
          <w:divBdr>
            <w:top w:val="none" w:sz="0" w:space="0" w:color="auto"/>
            <w:left w:val="none" w:sz="0" w:space="0" w:color="auto"/>
            <w:bottom w:val="none" w:sz="0" w:space="0" w:color="auto"/>
            <w:right w:val="none" w:sz="0" w:space="0" w:color="auto"/>
          </w:divBdr>
        </w:div>
        <w:div w:id="890530618">
          <w:marLeft w:val="0"/>
          <w:marRight w:val="0"/>
          <w:marTop w:val="0"/>
          <w:marBottom w:val="0"/>
          <w:divBdr>
            <w:top w:val="none" w:sz="0" w:space="0" w:color="auto"/>
            <w:left w:val="none" w:sz="0" w:space="0" w:color="auto"/>
            <w:bottom w:val="none" w:sz="0" w:space="0" w:color="auto"/>
            <w:right w:val="none" w:sz="0" w:space="0" w:color="auto"/>
          </w:divBdr>
        </w:div>
        <w:div w:id="673924419">
          <w:marLeft w:val="0"/>
          <w:marRight w:val="0"/>
          <w:marTop w:val="0"/>
          <w:marBottom w:val="0"/>
          <w:divBdr>
            <w:top w:val="none" w:sz="0" w:space="0" w:color="auto"/>
            <w:left w:val="none" w:sz="0" w:space="0" w:color="auto"/>
            <w:bottom w:val="none" w:sz="0" w:space="0" w:color="auto"/>
            <w:right w:val="none" w:sz="0" w:space="0" w:color="auto"/>
          </w:divBdr>
        </w:div>
        <w:div w:id="1172991319">
          <w:marLeft w:val="0"/>
          <w:marRight w:val="0"/>
          <w:marTop w:val="0"/>
          <w:marBottom w:val="0"/>
          <w:divBdr>
            <w:top w:val="none" w:sz="0" w:space="0" w:color="auto"/>
            <w:left w:val="none" w:sz="0" w:space="0" w:color="auto"/>
            <w:bottom w:val="none" w:sz="0" w:space="0" w:color="auto"/>
            <w:right w:val="none" w:sz="0" w:space="0" w:color="auto"/>
          </w:divBdr>
        </w:div>
        <w:div w:id="1008796765">
          <w:marLeft w:val="0"/>
          <w:marRight w:val="0"/>
          <w:marTop w:val="0"/>
          <w:marBottom w:val="0"/>
          <w:divBdr>
            <w:top w:val="none" w:sz="0" w:space="0" w:color="auto"/>
            <w:left w:val="none" w:sz="0" w:space="0" w:color="auto"/>
            <w:bottom w:val="none" w:sz="0" w:space="0" w:color="auto"/>
            <w:right w:val="none" w:sz="0" w:space="0" w:color="auto"/>
          </w:divBdr>
        </w:div>
        <w:div w:id="2065368690">
          <w:marLeft w:val="0"/>
          <w:marRight w:val="0"/>
          <w:marTop w:val="0"/>
          <w:marBottom w:val="0"/>
          <w:divBdr>
            <w:top w:val="none" w:sz="0" w:space="0" w:color="auto"/>
            <w:left w:val="none" w:sz="0" w:space="0" w:color="auto"/>
            <w:bottom w:val="none" w:sz="0" w:space="0" w:color="auto"/>
            <w:right w:val="none" w:sz="0" w:space="0" w:color="auto"/>
          </w:divBdr>
        </w:div>
        <w:div w:id="1505973455">
          <w:marLeft w:val="0"/>
          <w:marRight w:val="0"/>
          <w:marTop w:val="0"/>
          <w:marBottom w:val="0"/>
          <w:divBdr>
            <w:top w:val="none" w:sz="0" w:space="0" w:color="auto"/>
            <w:left w:val="none" w:sz="0" w:space="0" w:color="auto"/>
            <w:bottom w:val="none" w:sz="0" w:space="0" w:color="auto"/>
            <w:right w:val="none" w:sz="0" w:space="0" w:color="auto"/>
          </w:divBdr>
        </w:div>
        <w:div w:id="920483187">
          <w:marLeft w:val="0"/>
          <w:marRight w:val="0"/>
          <w:marTop w:val="0"/>
          <w:marBottom w:val="0"/>
          <w:divBdr>
            <w:top w:val="none" w:sz="0" w:space="0" w:color="auto"/>
            <w:left w:val="none" w:sz="0" w:space="0" w:color="auto"/>
            <w:bottom w:val="none" w:sz="0" w:space="0" w:color="auto"/>
            <w:right w:val="none" w:sz="0" w:space="0" w:color="auto"/>
          </w:divBdr>
        </w:div>
        <w:div w:id="1724673939">
          <w:marLeft w:val="0"/>
          <w:marRight w:val="0"/>
          <w:marTop w:val="0"/>
          <w:marBottom w:val="0"/>
          <w:divBdr>
            <w:top w:val="none" w:sz="0" w:space="0" w:color="auto"/>
            <w:left w:val="none" w:sz="0" w:space="0" w:color="auto"/>
            <w:bottom w:val="none" w:sz="0" w:space="0" w:color="auto"/>
            <w:right w:val="none" w:sz="0" w:space="0" w:color="auto"/>
          </w:divBdr>
        </w:div>
      </w:divsChild>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1214933">
      <w:bodyDiv w:val="1"/>
      <w:marLeft w:val="0"/>
      <w:marRight w:val="0"/>
      <w:marTop w:val="0"/>
      <w:marBottom w:val="0"/>
      <w:divBdr>
        <w:top w:val="none" w:sz="0" w:space="0" w:color="auto"/>
        <w:left w:val="none" w:sz="0" w:space="0" w:color="auto"/>
        <w:bottom w:val="none" w:sz="0" w:space="0" w:color="auto"/>
        <w:right w:val="none" w:sz="0" w:space="0" w:color="auto"/>
      </w:divBdr>
      <w:divsChild>
        <w:div w:id="269627317">
          <w:marLeft w:val="0"/>
          <w:marRight w:val="0"/>
          <w:marTop w:val="0"/>
          <w:marBottom w:val="0"/>
          <w:divBdr>
            <w:top w:val="none" w:sz="0" w:space="0" w:color="auto"/>
            <w:left w:val="none" w:sz="0" w:space="0" w:color="auto"/>
            <w:bottom w:val="none" w:sz="0" w:space="0" w:color="auto"/>
            <w:right w:val="none" w:sz="0" w:space="0" w:color="auto"/>
          </w:divBdr>
        </w:div>
        <w:div w:id="1520242034">
          <w:marLeft w:val="0"/>
          <w:marRight w:val="0"/>
          <w:marTop w:val="0"/>
          <w:marBottom w:val="0"/>
          <w:divBdr>
            <w:top w:val="none" w:sz="0" w:space="0" w:color="auto"/>
            <w:left w:val="none" w:sz="0" w:space="0" w:color="auto"/>
            <w:bottom w:val="none" w:sz="0" w:space="0" w:color="auto"/>
            <w:right w:val="none" w:sz="0" w:space="0" w:color="auto"/>
          </w:divBdr>
        </w:div>
        <w:div w:id="1282609325">
          <w:marLeft w:val="0"/>
          <w:marRight w:val="0"/>
          <w:marTop w:val="0"/>
          <w:marBottom w:val="0"/>
          <w:divBdr>
            <w:top w:val="none" w:sz="0" w:space="0" w:color="auto"/>
            <w:left w:val="none" w:sz="0" w:space="0" w:color="auto"/>
            <w:bottom w:val="none" w:sz="0" w:space="0" w:color="auto"/>
            <w:right w:val="none" w:sz="0" w:space="0" w:color="auto"/>
          </w:divBdr>
        </w:div>
        <w:div w:id="1129207184">
          <w:marLeft w:val="0"/>
          <w:marRight w:val="0"/>
          <w:marTop w:val="0"/>
          <w:marBottom w:val="0"/>
          <w:divBdr>
            <w:top w:val="none" w:sz="0" w:space="0" w:color="auto"/>
            <w:left w:val="none" w:sz="0" w:space="0" w:color="auto"/>
            <w:bottom w:val="none" w:sz="0" w:space="0" w:color="auto"/>
            <w:right w:val="none" w:sz="0" w:space="0" w:color="auto"/>
          </w:divBdr>
        </w:div>
        <w:div w:id="279529087">
          <w:marLeft w:val="0"/>
          <w:marRight w:val="0"/>
          <w:marTop w:val="0"/>
          <w:marBottom w:val="0"/>
          <w:divBdr>
            <w:top w:val="none" w:sz="0" w:space="0" w:color="auto"/>
            <w:left w:val="none" w:sz="0" w:space="0" w:color="auto"/>
            <w:bottom w:val="none" w:sz="0" w:space="0" w:color="auto"/>
            <w:right w:val="none" w:sz="0" w:space="0" w:color="auto"/>
          </w:divBdr>
        </w:div>
        <w:div w:id="336618696">
          <w:marLeft w:val="0"/>
          <w:marRight w:val="0"/>
          <w:marTop w:val="0"/>
          <w:marBottom w:val="0"/>
          <w:divBdr>
            <w:top w:val="none" w:sz="0" w:space="0" w:color="auto"/>
            <w:left w:val="none" w:sz="0" w:space="0" w:color="auto"/>
            <w:bottom w:val="none" w:sz="0" w:space="0" w:color="auto"/>
            <w:right w:val="none" w:sz="0" w:space="0" w:color="auto"/>
          </w:divBdr>
        </w:div>
        <w:div w:id="2122264662">
          <w:marLeft w:val="0"/>
          <w:marRight w:val="0"/>
          <w:marTop w:val="0"/>
          <w:marBottom w:val="0"/>
          <w:divBdr>
            <w:top w:val="none" w:sz="0" w:space="0" w:color="auto"/>
            <w:left w:val="none" w:sz="0" w:space="0" w:color="auto"/>
            <w:bottom w:val="none" w:sz="0" w:space="0" w:color="auto"/>
            <w:right w:val="none" w:sz="0" w:space="0" w:color="auto"/>
          </w:divBdr>
        </w:div>
        <w:div w:id="1499734550">
          <w:marLeft w:val="0"/>
          <w:marRight w:val="0"/>
          <w:marTop w:val="0"/>
          <w:marBottom w:val="0"/>
          <w:divBdr>
            <w:top w:val="none" w:sz="0" w:space="0" w:color="auto"/>
            <w:left w:val="none" w:sz="0" w:space="0" w:color="auto"/>
            <w:bottom w:val="none" w:sz="0" w:space="0" w:color="auto"/>
            <w:right w:val="none" w:sz="0" w:space="0" w:color="auto"/>
          </w:divBdr>
        </w:div>
        <w:div w:id="1089614694">
          <w:marLeft w:val="0"/>
          <w:marRight w:val="0"/>
          <w:marTop w:val="0"/>
          <w:marBottom w:val="0"/>
          <w:divBdr>
            <w:top w:val="none" w:sz="0" w:space="0" w:color="auto"/>
            <w:left w:val="none" w:sz="0" w:space="0" w:color="auto"/>
            <w:bottom w:val="none" w:sz="0" w:space="0" w:color="auto"/>
            <w:right w:val="none" w:sz="0" w:space="0" w:color="auto"/>
          </w:divBdr>
        </w:div>
        <w:div w:id="1535265778">
          <w:marLeft w:val="0"/>
          <w:marRight w:val="0"/>
          <w:marTop w:val="0"/>
          <w:marBottom w:val="0"/>
          <w:divBdr>
            <w:top w:val="none" w:sz="0" w:space="0" w:color="auto"/>
            <w:left w:val="none" w:sz="0" w:space="0" w:color="auto"/>
            <w:bottom w:val="none" w:sz="0" w:space="0" w:color="auto"/>
            <w:right w:val="none" w:sz="0" w:space="0" w:color="auto"/>
          </w:divBdr>
        </w:div>
        <w:div w:id="678043165">
          <w:marLeft w:val="0"/>
          <w:marRight w:val="0"/>
          <w:marTop w:val="0"/>
          <w:marBottom w:val="0"/>
          <w:divBdr>
            <w:top w:val="none" w:sz="0" w:space="0" w:color="auto"/>
            <w:left w:val="none" w:sz="0" w:space="0" w:color="auto"/>
            <w:bottom w:val="none" w:sz="0" w:space="0" w:color="auto"/>
            <w:right w:val="none" w:sz="0" w:space="0" w:color="auto"/>
          </w:divBdr>
        </w:div>
        <w:div w:id="1323198976">
          <w:marLeft w:val="0"/>
          <w:marRight w:val="0"/>
          <w:marTop w:val="0"/>
          <w:marBottom w:val="0"/>
          <w:divBdr>
            <w:top w:val="none" w:sz="0" w:space="0" w:color="auto"/>
            <w:left w:val="none" w:sz="0" w:space="0" w:color="auto"/>
            <w:bottom w:val="none" w:sz="0" w:space="0" w:color="auto"/>
            <w:right w:val="none" w:sz="0" w:space="0" w:color="auto"/>
          </w:divBdr>
        </w:div>
        <w:div w:id="738945930">
          <w:marLeft w:val="0"/>
          <w:marRight w:val="0"/>
          <w:marTop w:val="0"/>
          <w:marBottom w:val="0"/>
          <w:divBdr>
            <w:top w:val="none" w:sz="0" w:space="0" w:color="auto"/>
            <w:left w:val="none" w:sz="0" w:space="0" w:color="auto"/>
            <w:bottom w:val="none" w:sz="0" w:space="0" w:color="auto"/>
            <w:right w:val="none" w:sz="0" w:space="0" w:color="auto"/>
          </w:divBdr>
        </w:div>
        <w:div w:id="610548038">
          <w:marLeft w:val="0"/>
          <w:marRight w:val="0"/>
          <w:marTop w:val="0"/>
          <w:marBottom w:val="0"/>
          <w:divBdr>
            <w:top w:val="none" w:sz="0" w:space="0" w:color="auto"/>
            <w:left w:val="none" w:sz="0" w:space="0" w:color="auto"/>
            <w:bottom w:val="none" w:sz="0" w:space="0" w:color="auto"/>
            <w:right w:val="none" w:sz="0" w:space="0" w:color="auto"/>
          </w:divBdr>
        </w:div>
        <w:div w:id="1576208414">
          <w:marLeft w:val="0"/>
          <w:marRight w:val="0"/>
          <w:marTop w:val="0"/>
          <w:marBottom w:val="0"/>
          <w:divBdr>
            <w:top w:val="none" w:sz="0" w:space="0" w:color="auto"/>
            <w:left w:val="none" w:sz="0" w:space="0" w:color="auto"/>
            <w:bottom w:val="none" w:sz="0" w:space="0" w:color="auto"/>
            <w:right w:val="none" w:sz="0" w:space="0" w:color="auto"/>
          </w:divBdr>
        </w:div>
        <w:div w:id="2078238068">
          <w:marLeft w:val="0"/>
          <w:marRight w:val="0"/>
          <w:marTop w:val="0"/>
          <w:marBottom w:val="0"/>
          <w:divBdr>
            <w:top w:val="none" w:sz="0" w:space="0" w:color="auto"/>
            <w:left w:val="none" w:sz="0" w:space="0" w:color="auto"/>
            <w:bottom w:val="none" w:sz="0" w:space="0" w:color="auto"/>
            <w:right w:val="none" w:sz="0" w:space="0" w:color="auto"/>
          </w:divBdr>
        </w:div>
        <w:div w:id="1070613528">
          <w:marLeft w:val="0"/>
          <w:marRight w:val="0"/>
          <w:marTop w:val="0"/>
          <w:marBottom w:val="0"/>
          <w:divBdr>
            <w:top w:val="none" w:sz="0" w:space="0" w:color="auto"/>
            <w:left w:val="none" w:sz="0" w:space="0" w:color="auto"/>
            <w:bottom w:val="none" w:sz="0" w:space="0" w:color="auto"/>
            <w:right w:val="none" w:sz="0" w:space="0" w:color="auto"/>
          </w:divBdr>
        </w:div>
        <w:div w:id="2034728395">
          <w:marLeft w:val="0"/>
          <w:marRight w:val="0"/>
          <w:marTop w:val="0"/>
          <w:marBottom w:val="0"/>
          <w:divBdr>
            <w:top w:val="none" w:sz="0" w:space="0" w:color="auto"/>
            <w:left w:val="none" w:sz="0" w:space="0" w:color="auto"/>
            <w:bottom w:val="none" w:sz="0" w:space="0" w:color="auto"/>
            <w:right w:val="none" w:sz="0" w:space="0" w:color="auto"/>
          </w:divBdr>
        </w:div>
        <w:div w:id="1955936210">
          <w:marLeft w:val="0"/>
          <w:marRight w:val="0"/>
          <w:marTop w:val="0"/>
          <w:marBottom w:val="0"/>
          <w:divBdr>
            <w:top w:val="none" w:sz="0" w:space="0" w:color="auto"/>
            <w:left w:val="none" w:sz="0" w:space="0" w:color="auto"/>
            <w:bottom w:val="none" w:sz="0" w:space="0" w:color="auto"/>
            <w:right w:val="none" w:sz="0" w:space="0" w:color="auto"/>
          </w:divBdr>
        </w:div>
        <w:div w:id="318075365">
          <w:marLeft w:val="0"/>
          <w:marRight w:val="0"/>
          <w:marTop w:val="0"/>
          <w:marBottom w:val="0"/>
          <w:divBdr>
            <w:top w:val="none" w:sz="0" w:space="0" w:color="auto"/>
            <w:left w:val="none" w:sz="0" w:space="0" w:color="auto"/>
            <w:bottom w:val="none" w:sz="0" w:space="0" w:color="auto"/>
            <w:right w:val="none" w:sz="0" w:space="0" w:color="auto"/>
          </w:divBdr>
        </w:div>
        <w:div w:id="2036465803">
          <w:marLeft w:val="0"/>
          <w:marRight w:val="0"/>
          <w:marTop w:val="0"/>
          <w:marBottom w:val="0"/>
          <w:divBdr>
            <w:top w:val="none" w:sz="0" w:space="0" w:color="auto"/>
            <w:left w:val="none" w:sz="0" w:space="0" w:color="auto"/>
            <w:bottom w:val="none" w:sz="0" w:space="0" w:color="auto"/>
            <w:right w:val="none" w:sz="0" w:space="0" w:color="auto"/>
          </w:divBdr>
        </w:div>
        <w:div w:id="1747727121">
          <w:marLeft w:val="0"/>
          <w:marRight w:val="0"/>
          <w:marTop w:val="0"/>
          <w:marBottom w:val="0"/>
          <w:divBdr>
            <w:top w:val="none" w:sz="0" w:space="0" w:color="auto"/>
            <w:left w:val="none" w:sz="0" w:space="0" w:color="auto"/>
            <w:bottom w:val="none" w:sz="0" w:space="0" w:color="auto"/>
            <w:right w:val="none" w:sz="0" w:space="0" w:color="auto"/>
          </w:divBdr>
        </w:div>
        <w:div w:id="789128897">
          <w:marLeft w:val="0"/>
          <w:marRight w:val="0"/>
          <w:marTop w:val="0"/>
          <w:marBottom w:val="0"/>
          <w:divBdr>
            <w:top w:val="none" w:sz="0" w:space="0" w:color="auto"/>
            <w:left w:val="none" w:sz="0" w:space="0" w:color="auto"/>
            <w:bottom w:val="none" w:sz="0" w:space="0" w:color="auto"/>
            <w:right w:val="none" w:sz="0" w:space="0" w:color="auto"/>
          </w:divBdr>
        </w:div>
        <w:div w:id="1295329104">
          <w:marLeft w:val="0"/>
          <w:marRight w:val="0"/>
          <w:marTop w:val="0"/>
          <w:marBottom w:val="0"/>
          <w:divBdr>
            <w:top w:val="none" w:sz="0" w:space="0" w:color="auto"/>
            <w:left w:val="none" w:sz="0" w:space="0" w:color="auto"/>
            <w:bottom w:val="none" w:sz="0" w:space="0" w:color="auto"/>
            <w:right w:val="none" w:sz="0" w:space="0" w:color="auto"/>
          </w:divBdr>
        </w:div>
        <w:div w:id="843009332">
          <w:marLeft w:val="0"/>
          <w:marRight w:val="0"/>
          <w:marTop w:val="0"/>
          <w:marBottom w:val="0"/>
          <w:divBdr>
            <w:top w:val="none" w:sz="0" w:space="0" w:color="auto"/>
            <w:left w:val="none" w:sz="0" w:space="0" w:color="auto"/>
            <w:bottom w:val="none" w:sz="0" w:space="0" w:color="auto"/>
            <w:right w:val="none" w:sz="0" w:space="0" w:color="auto"/>
          </w:divBdr>
        </w:div>
        <w:div w:id="1456949439">
          <w:marLeft w:val="0"/>
          <w:marRight w:val="0"/>
          <w:marTop w:val="0"/>
          <w:marBottom w:val="0"/>
          <w:divBdr>
            <w:top w:val="none" w:sz="0" w:space="0" w:color="auto"/>
            <w:left w:val="none" w:sz="0" w:space="0" w:color="auto"/>
            <w:bottom w:val="none" w:sz="0" w:space="0" w:color="auto"/>
            <w:right w:val="none" w:sz="0" w:space="0" w:color="auto"/>
          </w:divBdr>
        </w:div>
        <w:div w:id="1619991341">
          <w:marLeft w:val="0"/>
          <w:marRight w:val="0"/>
          <w:marTop w:val="0"/>
          <w:marBottom w:val="0"/>
          <w:divBdr>
            <w:top w:val="none" w:sz="0" w:space="0" w:color="auto"/>
            <w:left w:val="none" w:sz="0" w:space="0" w:color="auto"/>
            <w:bottom w:val="none" w:sz="0" w:space="0" w:color="auto"/>
            <w:right w:val="none" w:sz="0" w:space="0" w:color="auto"/>
          </w:divBdr>
        </w:div>
        <w:div w:id="313677977">
          <w:marLeft w:val="0"/>
          <w:marRight w:val="0"/>
          <w:marTop w:val="0"/>
          <w:marBottom w:val="0"/>
          <w:divBdr>
            <w:top w:val="none" w:sz="0" w:space="0" w:color="auto"/>
            <w:left w:val="none" w:sz="0" w:space="0" w:color="auto"/>
            <w:bottom w:val="none" w:sz="0" w:space="0" w:color="auto"/>
            <w:right w:val="none" w:sz="0" w:space="0" w:color="auto"/>
          </w:divBdr>
        </w:div>
        <w:div w:id="369837711">
          <w:marLeft w:val="0"/>
          <w:marRight w:val="0"/>
          <w:marTop w:val="0"/>
          <w:marBottom w:val="0"/>
          <w:divBdr>
            <w:top w:val="none" w:sz="0" w:space="0" w:color="auto"/>
            <w:left w:val="none" w:sz="0" w:space="0" w:color="auto"/>
            <w:bottom w:val="none" w:sz="0" w:space="0" w:color="auto"/>
            <w:right w:val="none" w:sz="0" w:space="0" w:color="auto"/>
          </w:divBdr>
        </w:div>
      </w:divsChild>
    </w:div>
    <w:div w:id="152568405">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3667732">
      <w:bodyDiv w:val="1"/>
      <w:marLeft w:val="0"/>
      <w:marRight w:val="0"/>
      <w:marTop w:val="0"/>
      <w:marBottom w:val="0"/>
      <w:divBdr>
        <w:top w:val="none" w:sz="0" w:space="0" w:color="auto"/>
        <w:left w:val="none" w:sz="0" w:space="0" w:color="auto"/>
        <w:bottom w:val="none" w:sz="0" w:space="0" w:color="auto"/>
        <w:right w:val="none" w:sz="0" w:space="0" w:color="auto"/>
      </w:divBdr>
      <w:divsChild>
        <w:div w:id="1578243958">
          <w:marLeft w:val="0"/>
          <w:marRight w:val="0"/>
          <w:marTop w:val="0"/>
          <w:marBottom w:val="0"/>
          <w:divBdr>
            <w:top w:val="none" w:sz="0" w:space="0" w:color="auto"/>
            <w:left w:val="none" w:sz="0" w:space="0" w:color="auto"/>
            <w:bottom w:val="none" w:sz="0" w:space="0" w:color="auto"/>
            <w:right w:val="none" w:sz="0" w:space="0" w:color="auto"/>
          </w:divBdr>
        </w:div>
        <w:div w:id="401685047">
          <w:marLeft w:val="0"/>
          <w:marRight w:val="0"/>
          <w:marTop w:val="0"/>
          <w:marBottom w:val="0"/>
          <w:divBdr>
            <w:top w:val="none" w:sz="0" w:space="0" w:color="auto"/>
            <w:left w:val="none" w:sz="0" w:space="0" w:color="auto"/>
            <w:bottom w:val="none" w:sz="0" w:space="0" w:color="auto"/>
            <w:right w:val="none" w:sz="0" w:space="0" w:color="auto"/>
          </w:divBdr>
        </w:div>
        <w:div w:id="2041473741">
          <w:marLeft w:val="0"/>
          <w:marRight w:val="0"/>
          <w:marTop w:val="0"/>
          <w:marBottom w:val="0"/>
          <w:divBdr>
            <w:top w:val="none" w:sz="0" w:space="0" w:color="auto"/>
            <w:left w:val="none" w:sz="0" w:space="0" w:color="auto"/>
            <w:bottom w:val="none" w:sz="0" w:space="0" w:color="auto"/>
            <w:right w:val="none" w:sz="0" w:space="0" w:color="auto"/>
          </w:divBdr>
        </w:div>
        <w:div w:id="1699814292">
          <w:marLeft w:val="0"/>
          <w:marRight w:val="0"/>
          <w:marTop w:val="0"/>
          <w:marBottom w:val="0"/>
          <w:divBdr>
            <w:top w:val="none" w:sz="0" w:space="0" w:color="auto"/>
            <w:left w:val="none" w:sz="0" w:space="0" w:color="auto"/>
            <w:bottom w:val="none" w:sz="0" w:space="0" w:color="auto"/>
            <w:right w:val="none" w:sz="0" w:space="0" w:color="auto"/>
          </w:divBdr>
        </w:div>
        <w:div w:id="32733621">
          <w:marLeft w:val="0"/>
          <w:marRight w:val="0"/>
          <w:marTop w:val="0"/>
          <w:marBottom w:val="0"/>
          <w:divBdr>
            <w:top w:val="none" w:sz="0" w:space="0" w:color="auto"/>
            <w:left w:val="none" w:sz="0" w:space="0" w:color="auto"/>
            <w:bottom w:val="none" w:sz="0" w:space="0" w:color="auto"/>
            <w:right w:val="none" w:sz="0" w:space="0" w:color="auto"/>
          </w:divBdr>
        </w:div>
        <w:div w:id="1321813318">
          <w:marLeft w:val="0"/>
          <w:marRight w:val="0"/>
          <w:marTop w:val="0"/>
          <w:marBottom w:val="0"/>
          <w:divBdr>
            <w:top w:val="none" w:sz="0" w:space="0" w:color="auto"/>
            <w:left w:val="none" w:sz="0" w:space="0" w:color="auto"/>
            <w:bottom w:val="none" w:sz="0" w:space="0" w:color="auto"/>
            <w:right w:val="none" w:sz="0" w:space="0" w:color="auto"/>
          </w:divBdr>
        </w:div>
        <w:div w:id="898974676">
          <w:marLeft w:val="0"/>
          <w:marRight w:val="0"/>
          <w:marTop w:val="0"/>
          <w:marBottom w:val="0"/>
          <w:divBdr>
            <w:top w:val="none" w:sz="0" w:space="0" w:color="auto"/>
            <w:left w:val="none" w:sz="0" w:space="0" w:color="auto"/>
            <w:bottom w:val="none" w:sz="0" w:space="0" w:color="auto"/>
            <w:right w:val="none" w:sz="0" w:space="0" w:color="auto"/>
          </w:divBdr>
        </w:div>
        <w:div w:id="743913280">
          <w:marLeft w:val="0"/>
          <w:marRight w:val="0"/>
          <w:marTop w:val="0"/>
          <w:marBottom w:val="0"/>
          <w:divBdr>
            <w:top w:val="none" w:sz="0" w:space="0" w:color="auto"/>
            <w:left w:val="none" w:sz="0" w:space="0" w:color="auto"/>
            <w:bottom w:val="none" w:sz="0" w:space="0" w:color="auto"/>
            <w:right w:val="none" w:sz="0" w:space="0" w:color="auto"/>
          </w:divBdr>
        </w:div>
        <w:div w:id="795031619">
          <w:marLeft w:val="0"/>
          <w:marRight w:val="0"/>
          <w:marTop w:val="0"/>
          <w:marBottom w:val="0"/>
          <w:divBdr>
            <w:top w:val="none" w:sz="0" w:space="0" w:color="auto"/>
            <w:left w:val="none" w:sz="0" w:space="0" w:color="auto"/>
            <w:bottom w:val="none" w:sz="0" w:space="0" w:color="auto"/>
            <w:right w:val="none" w:sz="0" w:space="0" w:color="auto"/>
          </w:divBdr>
        </w:div>
        <w:div w:id="88626606">
          <w:marLeft w:val="0"/>
          <w:marRight w:val="0"/>
          <w:marTop w:val="0"/>
          <w:marBottom w:val="0"/>
          <w:divBdr>
            <w:top w:val="none" w:sz="0" w:space="0" w:color="auto"/>
            <w:left w:val="none" w:sz="0" w:space="0" w:color="auto"/>
            <w:bottom w:val="none" w:sz="0" w:space="0" w:color="auto"/>
            <w:right w:val="none" w:sz="0" w:space="0" w:color="auto"/>
          </w:divBdr>
        </w:div>
        <w:div w:id="295528578">
          <w:marLeft w:val="0"/>
          <w:marRight w:val="0"/>
          <w:marTop w:val="0"/>
          <w:marBottom w:val="0"/>
          <w:divBdr>
            <w:top w:val="none" w:sz="0" w:space="0" w:color="auto"/>
            <w:left w:val="none" w:sz="0" w:space="0" w:color="auto"/>
            <w:bottom w:val="none" w:sz="0" w:space="0" w:color="auto"/>
            <w:right w:val="none" w:sz="0" w:space="0" w:color="auto"/>
          </w:divBdr>
        </w:div>
        <w:div w:id="1932348498">
          <w:marLeft w:val="0"/>
          <w:marRight w:val="0"/>
          <w:marTop w:val="0"/>
          <w:marBottom w:val="0"/>
          <w:divBdr>
            <w:top w:val="none" w:sz="0" w:space="0" w:color="auto"/>
            <w:left w:val="none" w:sz="0" w:space="0" w:color="auto"/>
            <w:bottom w:val="none" w:sz="0" w:space="0" w:color="auto"/>
            <w:right w:val="none" w:sz="0" w:space="0" w:color="auto"/>
          </w:divBdr>
        </w:div>
        <w:div w:id="295185595">
          <w:marLeft w:val="0"/>
          <w:marRight w:val="0"/>
          <w:marTop w:val="0"/>
          <w:marBottom w:val="0"/>
          <w:divBdr>
            <w:top w:val="none" w:sz="0" w:space="0" w:color="auto"/>
            <w:left w:val="none" w:sz="0" w:space="0" w:color="auto"/>
            <w:bottom w:val="none" w:sz="0" w:space="0" w:color="auto"/>
            <w:right w:val="none" w:sz="0" w:space="0" w:color="auto"/>
          </w:divBdr>
        </w:div>
        <w:div w:id="482115216">
          <w:marLeft w:val="0"/>
          <w:marRight w:val="0"/>
          <w:marTop w:val="0"/>
          <w:marBottom w:val="0"/>
          <w:divBdr>
            <w:top w:val="none" w:sz="0" w:space="0" w:color="auto"/>
            <w:left w:val="none" w:sz="0" w:space="0" w:color="auto"/>
            <w:bottom w:val="none" w:sz="0" w:space="0" w:color="auto"/>
            <w:right w:val="none" w:sz="0" w:space="0" w:color="auto"/>
          </w:divBdr>
        </w:div>
        <w:div w:id="350496293">
          <w:marLeft w:val="0"/>
          <w:marRight w:val="0"/>
          <w:marTop w:val="0"/>
          <w:marBottom w:val="0"/>
          <w:divBdr>
            <w:top w:val="none" w:sz="0" w:space="0" w:color="auto"/>
            <w:left w:val="none" w:sz="0" w:space="0" w:color="auto"/>
            <w:bottom w:val="none" w:sz="0" w:space="0" w:color="auto"/>
            <w:right w:val="none" w:sz="0" w:space="0" w:color="auto"/>
          </w:divBdr>
        </w:div>
        <w:div w:id="1847088105">
          <w:marLeft w:val="0"/>
          <w:marRight w:val="0"/>
          <w:marTop w:val="0"/>
          <w:marBottom w:val="0"/>
          <w:divBdr>
            <w:top w:val="none" w:sz="0" w:space="0" w:color="auto"/>
            <w:left w:val="none" w:sz="0" w:space="0" w:color="auto"/>
            <w:bottom w:val="none" w:sz="0" w:space="0" w:color="auto"/>
            <w:right w:val="none" w:sz="0" w:space="0" w:color="auto"/>
          </w:divBdr>
        </w:div>
        <w:div w:id="764153117">
          <w:marLeft w:val="0"/>
          <w:marRight w:val="0"/>
          <w:marTop w:val="0"/>
          <w:marBottom w:val="0"/>
          <w:divBdr>
            <w:top w:val="none" w:sz="0" w:space="0" w:color="auto"/>
            <w:left w:val="none" w:sz="0" w:space="0" w:color="auto"/>
            <w:bottom w:val="none" w:sz="0" w:space="0" w:color="auto"/>
            <w:right w:val="none" w:sz="0" w:space="0" w:color="auto"/>
          </w:divBdr>
        </w:div>
        <w:div w:id="578757968">
          <w:marLeft w:val="0"/>
          <w:marRight w:val="0"/>
          <w:marTop w:val="0"/>
          <w:marBottom w:val="0"/>
          <w:divBdr>
            <w:top w:val="none" w:sz="0" w:space="0" w:color="auto"/>
            <w:left w:val="none" w:sz="0" w:space="0" w:color="auto"/>
            <w:bottom w:val="none" w:sz="0" w:space="0" w:color="auto"/>
            <w:right w:val="none" w:sz="0" w:space="0" w:color="auto"/>
          </w:divBdr>
        </w:div>
        <w:div w:id="2013020979">
          <w:marLeft w:val="0"/>
          <w:marRight w:val="0"/>
          <w:marTop w:val="0"/>
          <w:marBottom w:val="0"/>
          <w:divBdr>
            <w:top w:val="none" w:sz="0" w:space="0" w:color="auto"/>
            <w:left w:val="none" w:sz="0" w:space="0" w:color="auto"/>
            <w:bottom w:val="none" w:sz="0" w:space="0" w:color="auto"/>
            <w:right w:val="none" w:sz="0" w:space="0" w:color="auto"/>
          </w:divBdr>
        </w:div>
        <w:div w:id="688067111">
          <w:marLeft w:val="0"/>
          <w:marRight w:val="0"/>
          <w:marTop w:val="0"/>
          <w:marBottom w:val="0"/>
          <w:divBdr>
            <w:top w:val="none" w:sz="0" w:space="0" w:color="auto"/>
            <w:left w:val="none" w:sz="0" w:space="0" w:color="auto"/>
            <w:bottom w:val="none" w:sz="0" w:space="0" w:color="auto"/>
            <w:right w:val="none" w:sz="0" w:space="0" w:color="auto"/>
          </w:divBdr>
        </w:div>
        <w:div w:id="1615400107">
          <w:marLeft w:val="0"/>
          <w:marRight w:val="0"/>
          <w:marTop w:val="0"/>
          <w:marBottom w:val="0"/>
          <w:divBdr>
            <w:top w:val="none" w:sz="0" w:space="0" w:color="auto"/>
            <w:left w:val="none" w:sz="0" w:space="0" w:color="auto"/>
            <w:bottom w:val="none" w:sz="0" w:space="0" w:color="auto"/>
            <w:right w:val="none" w:sz="0" w:space="0" w:color="auto"/>
          </w:divBdr>
        </w:div>
        <w:div w:id="2099254470">
          <w:marLeft w:val="0"/>
          <w:marRight w:val="0"/>
          <w:marTop w:val="0"/>
          <w:marBottom w:val="0"/>
          <w:divBdr>
            <w:top w:val="none" w:sz="0" w:space="0" w:color="auto"/>
            <w:left w:val="none" w:sz="0" w:space="0" w:color="auto"/>
            <w:bottom w:val="none" w:sz="0" w:space="0" w:color="auto"/>
            <w:right w:val="none" w:sz="0" w:space="0" w:color="auto"/>
          </w:divBdr>
        </w:div>
        <w:div w:id="146170977">
          <w:marLeft w:val="0"/>
          <w:marRight w:val="0"/>
          <w:marTop w:val="0"/>
          <w:marBottom w:val="0"/>
          <w:divBdr>
            <w:top w:val="none" w:sz="0" w:space="0" w:color="auto"/>
            <w:left w:val="none" w:sz="0" w:space="0" w:color="auto"/>
            <w:bottom w:val="none" w:sz="0" w:space="0" w:color="auto"/>
            <w:right w:val="none" w:sz="0" w:space="0" w:color="auto"/>
          </w:divBdr>
        </w:div>
        <w:div w:id="2141533765">
          <w:marLeft w:val="0"/>
          <w:marRight w:val="0"/>
          <w:marTop w:val="0"/>
          <w:marBottom w:val="0"/>
          <w:divBdr>
            <w:top w:val="none" w:sz="0" w:space="0" w:color="auto"/>
            <w:left w:val="none" w:sz="0" w:space="0" w:color="auto"/>
            <w:bottom w:val="none" w:sz="0" w:space="0" w:color="auto"/>
            <w:right w:val="none" w:sz="0" w:space="0" w:color="auto"/>
          </w:divBdr>
        </w:div>
        <w:div w:id="2103642980">
          <w:marLeft w:val="0"/>
          <w:marRight w:val="0"/>
          <w:marTop w:val="0"/>
          <w:marBottom w:val="0"/>
          <w:divBdr>
            <w:top w:val="none" w:sz="0" w:space="0" w:color="auto"/>
            <w:left w:val="none" w:sz="0" w:space="0" w:color="auto"/>
            <w:bottom w:val="none" w:sz="0" w:space="0" w:color="auto"/>
            <w:right w:val="none" w:sz="0" w:space="0" w:color="auto"/>
          </w:divBdr>
        </w:div>
        <w:div w:id="400493285">
          <w:marLeft w:val="0"/>
          <w:marRight w:val="0"/>
          <w:marTop w:val="0"/>
          <w:marBottom w:val="0"/>
          <w:divBdr>
            <w:top w:val="none" w:sz="0" w:space="0" w:color="auto"/>
            <w:left w:val="none" w:sz="0" w:space="0" w:color="auto"/>
            <w:bottom w:val="none" w:sz="0" w:space="0" w:color="auto"/>
            <w:right w:val="none" w:sz="0" w:space="0" w:color="auto"/>
          </w:divBdr>
        </w:div>
        <w:div w:id="2000618464">
          <w:marLeft w:val="0"/>
          <w:marRight w:val="0"/>
          <w:marTop w:val="0"/>
          <w:marBottom w:val="0"/>
          <w:divBdr>
            <w:top w:val="none" w:sz="0" w:space="0" w:color="auto"/>
            <w:left w:val="none" w:sz="0" w:space="0" w:color="auto"/>
            <w:bottom w:val="none" w:sz="0" w:space="0" w:color="auto"/>
            <w:right w:val="none" w:sz="0" w:space="0" w:color="auto"/>
          </w:divBdr>
        </w:div>
        <w:div w:id="845249891">
          <w:marLeft w:val="0"/>
          <w:marRight w:val="0"/>
          <w:marTop w:val="0"/>
          <w:marBottom w:val="0"/>
          <w:divBdr>
            <w:top w:val="none" w:sz="0" w:space="0" w:color="auto"/>
            <w:left w:val="none" w:sz="0" w:space="0" w:color="auto"/>
            <w:bottom w:val="none" w:sz="0" w:space="0" w:color="auto"/>
            <w:right w:val="none" w:sz="0" w:space="0" w:color="auto"/>
          </w:divBdr>
        </w:div>
        <w:div w:id="1663000006">
          <w:marLeft w:val="0"/>
          <w:marRight w:val="0"/>
          <w:marTop w:val="0"/>
          <w:marBottom w:val="0"/>
          <w:divBdr>
            <w:top w:val="none" w:sz="0" w:space="0" w:color="auto"/>
            <w:left w:val="none" w:sz="0" w:space="0" w:color="auto"/>
            <w:bottom w:val="none" w:sz="0" w:space="0" w:color="auto"/>
            <w:right w:val="none" w:sz="0" w:space="0" w:color="auto"/>
          </w:divBdr>
        </w:div>
      </w:divsChild>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69758296">
      <w:bodyDiv w:val="1"/>
      <w:marLeft w:val="0"/>
      <w:marRight w:val="0"/>
      <w:marTop w:val="0"/>
      <w:marBottom w:val="0"/>
      <w:divBdr>
        <w:top w:val="none" w:sz="0" w:space="0" w:color="auto"/>
        <w:left w:val="none" w:sz="0" w:space="0" w:color="auto"/>
        <w:bottom w:val="none" w:sz="0" w:space="0" w:color="auto"/>
        <w:right w:val="none" w:sz="0" w:space="0" w:color="auto"/>
      </w:divBdr>
      <w:divsChild>
        <w:div w:id="1099369796">
          <w:marLeft w:val="0"/>
          <w:marRight w:val="0"/>
          <w:marTop w:val="0"/>
          <w:marBottom w:val="0"/>
          <w:divBdr>
            <w:top w:val="none" w:sz="0" w:space="0" w:color="auto"/>
            <w:left w:val="none" w:sz="0" w:space="0" w:color="auto"/>
            <w:bottom w:val="none" w:sz="0" w:space="0" w:color="auto"/>
            <w:right w:val="none" w:sz="0" w:space="0" w:color="auto"/>
          </w:divBdr>
        </w:div>
        <w:div w:id="1693725807">
          <w:marLeft w:val="0"/>
          <w:marRight w:val="0"/>
          <w:marTop w:val="0"/>
          <w:marBottom w:val="0"/>
          <w:divBdr>
            <w:top w:val="none" w:sz="0" w:space="0" w:color="auto"/>
            <w:left w:val="none" w:sz="0" w:space="0" w:color="auto"/>
            <w:bottom w:val="none" w:sz="0" w:space="0" w:color="auto"/>
            <w:right w:val="none" w:sz="0" w:space="0" w:color="auto"/>
          </w:divBdr>
        </w:div>
        <w:div w:id="362218351">
          <w:marLeft w:val="0"/>
          <w:marRight w:val="0"/>
          <w:marTop w:val="0"/>
          <w:marBottom w:val="0"/>
          <w:divBdr>
            <w:top w:val="none" w:sz="0" w:space="0" w:color="auto"/>
            <w:left w:val="none" w:sz="0" w:space="0" w:color="auto"/>
            <w:bottom w:val="none" w:sz="0" w:space="0" w:color="auto"/>
            <w:right w:val="none" w:sz="0" w:space="0" w:color="auto"/>
          </w:divBdr>
        </w:div>
        <w:div w:id="825049454">
          <w:marLeft w:val="0"/>
          <w:marRight w:val="0"/>
          <w:marTop w:val="0"/>
          <w:marBottom w:val="0"/>
          <w:divBdr>
            <w:top w:val="none" w:sz="0" w:space="0" w:color="auto"/>
            <w:left w:val="none" w:sz="0" w:space="0" w:color="auto"/>
            <w:bottom w:val="none" w:sz="0" w:space="0" w:color="auto"/>
            <w:right w:val="none" w:sz="0" w:space="0" w:color="auto"/>
          </w:divBdr>
        </w:div>
        <w:div w:id="850409857">
          <w:marLeft w:val="0"/>
          <w:marRight w:val="0"/>
          <w:marTop w:val="0"/>
          <w:marBottom w:val="0"/>
          <w:divBdr>
            <w:top w:val="none" w:sz="0" w:space="0" w:color="auto"/>
            <w:left w:val="none" w:sz="0" w:space="0" w:color="auto"/>
            <w:bottom w:val="none" w:sz="0" w:space="0" w:color="auto"/>
            <w:right w:val="none" w:sz="0" w:space="0" w:color="auto"/>
          </w:divBdr>
        </w:div>
        <w:div w:id="733356521">
          <w:marLeft w:val="0"/>
          <w:marRight w:val="0"/>
          <w:marTop w:val="0"/>
          <w:marBottom w:val="0"/>
          <w:divBdr>
            <w:top w:val="none" w:sz="0" w:space="0" w:color="auto"/>
            <w:left w:val="none" w:sz="0" w:space="0" w:color="auto"/>
            <w:bottom w:val="none" w:sz="0" w:space="0" w:color="auto"/>
            <w:right w:val="none" w:sz="0" w:space="0" w:color="auto"/>
          </w:divBdr>
        </w:div>
        <w:div w:id="37439674">
          <w:marLeft w:val="0"/>
          <w:marRight w:val="0"/>
          <w:marTop w:val="0"/>
          <w:marBottom w:val="0"/>
          <w:divBdr>
            <w:top w:val="none" w:sz="0" w:space="0" w:color="auto"/>
            <w:left w:val="none" w:sz="0" w:space="0" w:color="auto"/>
            <w:bottom w:val="none" w:sz="0" w:space="0" w:color="auto"/>
            <w:right w:val="none" w:sz="0" w:space="0" w:color="auto"/>
          </w:divBdr>
        </w:div>
        <w:div w:id="330329850">
          <w:marLeft w:val="0"/>
          <w:marRight w:val="0"/>
          <w:marTop w:val="0"/>
          <w:marBottom w:val="0"/>
          <w:divBdr>
            <w:top w:val="none" w:sz="0" w:space="0" w:color="auto"/>
            <w:left w:val="none" w:sz="0" w:space="0" w:color="auto"/>
            <w:bottom w:val="none" w:sz="0" w:space="0" w:color="auto"/>
            <w:right w:val="none" w:sz="0" w:space="0" w:color="auto"/>
          </w:divBdr>
        </w:div>
        <w:div w:id="275870648">
          <w:marLeft w:val="0"/>
          <w:marRight w:val="0"/>
          <w:marTop w:val="0"/>
          <w:marBottom w:val="0"/>
          <w:divBdr>
            <w:top w:val="none" w:sz="0" w:space="0" w:color="auto"/>
            <w:left w:val="none" w:sz="0" w:space="0" w:color="auto"/>
            <w:bottom w:val="none" w:sz="0" w:space="0" w:color="auto"/>
            <w:right w:val="none" w:sz="0" w:space="0" w:color="auto"/>
          </w:divBdr>
        </w:div>
        <w:div w:id="2042778889">
          <w:marLeft w:val="0"/>
          <w:marRight w:val="0"/>
          <w:marTop w:val="0"/>
          <w:marBottom w:val="0"/>
          <w:divBdr>
            <w:top w:val="none" w:sz="0" w:space="0" w:color="auto"/>
            <w:left w:val="none" w:sz="0" w:space="0" w:color="auto"/>
            <w:bottom w:val="none" w:sz="0" w:space="0" w:color="auto"/>
            <w:right w:val="none" w:sz="0" w:space="0" w:color="auto"/>
          </w:divBdr>
        </w:div>
        <w:div w:id="1496989823">
          <w:marLeft w:val="0"/>
          <w:marRight w:val="0"/>
          <w:marTop w:val="0"/>
          <w:marBottom w:val="0"/>
          <w:divBdr>
            <w:top w:val="none" w:sz="0" w:space="0" w:color="auto"/>
            <w:left w:val="none" w:sz="0" w:space="0" w:color="auto"/>
            <w:bottom w:val="none" w:sz="0" w:space="0" w:color="auto"/>
            <w:right w:val="none" w:sz="0" w:space="0" w:color="auto"/>
          </w:divBdr>
        </w:div>
        <w:div w:id="1796563056">
          <w:marLeft w:val="0"/>
          <w:marRight w:val="0"/>
          <w:marTop w:val="0"/>
          <w:marBottom w:val="0"/>
          <w:divBdr>
            <w:top w:val="none" w:sz="0" w:space="0" w:color="auto"/>
            <w:left w:val="none" w:sz="0" w:space="0" w:color="auto"/>
            <w:bottom w:val="none" w:sz="0" w:space="0" w:color="auto"/>
            <w:right w:val="none" w:sz="0" w:space="0" w:color="auto"/>
          </w:divBdr>
        </w:div>
        <w:div w:id="1273395881">
          <w:marLeft w:val="0"/>
          <w:marRight w:val="0"/>
          <w:marTop w:val="0"/>
          <w:marBottom w:val="0"/>
          <w:divBdr>
            <w:top w:val="none" w:sz="0" w:space="0" w:color="auto"/>
            <w:left w:val="none" w:sz="0" w:space="0" w:color="auto"/>
            <w:bottom w:val="none" w:sz="0" w:space="0" w:color="auto"/>
            <w:right w:val="none" w:sz="0" w:space="0" w:color="auto"/>
          </w:divBdr>
        </w:div>
        <w:div w:id="1506899744">
          <w:marLeft w:val="0"/>
          <w:marRight w:val="0"/>
          <w:marTop w:val="0"/>
          <w:marBottom w:val="0"/>
          <w:divBdr>
            <w:top w:val="none" w:sz="0" w:space="0" w:color="auto"/>
            <w:left w:val="none" w:sz="0" w:space="0" w:color="auto"/>
            <w:bottom w:val="none" w:sz="0" w:space="0" w:color="auto"/>
            <w:right w:val="none" w:sz="0" w:space="0" w:color="auto"/>
          </w:divBdr>
        </w:div>
        <w:div w:id="650141300">
          <w:marLeft w:val="0"/>
          <w:marRight w:val="0"/>
          <w:marTop w:val="0"/>
          <w:marBottom w:val="0"/>
          <w:divBdr>
            <w:top w:val="none" w:sz="0" w:space="0" w:color="auto"/>
            <w:left w:val="none" w:sz="0" w:space="0" w:color="auto"/>
            <w:bottom w:val="none" w:sz="0" w:space="0" w:color="auto"/>
            <w:right w:val="none" w:sz="0" w:space="0" w:color="auto"/>
          </w:divBdr>
        </w:div>
        <w:div w:id="446243881">
          <w:marLeft w:val="0"/>
          <w:marRight w:val="0"/>
          <w:marTop w:val="0"/>
          <w:marBottom w:val="0"/>
          <w:divBdr>
            <w:top w:val="none" w:sz="0" w:space="0" w:color="auto"/>
            <w:left w:val="none" w:sz="0" w:space="0" w:color="auto"/>
            <w:bottom w:val="none" w:sz="0" w:space="0" w:color="auto"/>
            <w:right w:val="none" w:sz="0" w:space="0" w:color="auto"/>
          </w:divBdr>
        </w:div>
        <w:div w:id="1446457871">
          <w:marLeft w:val="0"/>
          <w:marRight w:val="0"/>
          <w:marTop w:val="0"/>
          <w:marBottom w:val="0"/>
          <w:divBdr>
            <w:top w:val="none" w:sz="0" w:space="0" w:color="auto"/>
            <w:left w:val="none" w:sz="0" w:space="0" w:color="auto"/>
            <w:bottom w:val="none" w:sz="0" w:space="0" w:color="auto"/>
            <w:right w:val="none" w:sz="0" w:space="0" w:color="auto"/>
          </w:divBdr>
        </w:div>
        <w:div w:id="1880971284">
          <w:marLeft w:val="0"/>
          <w:marRight w:val="0"/>
          <w:marTop w:val="0"/>
          <w:marBottom w:val="0"/>
          <w:divBdr>
            <w:top w:val="none" w:sz="0" w:space="0" w:color="auto"/>
            <w:left w:val="none" w:sz="0" w:space="0" w:color="auto"/>
            <w:bottom w:val="none" w:sz="0" w:space="0" w:color="auto"/>
            <w:right w:val="none" w:sz="0" w:space="0" w:color="auto"/>
          </w:divBdr>
        </w:div>
        <w:div w:id="208034591">
          <w:marLeft w:val="0"/>
          <w:marRight w:val="0"/>
          <w:marTop w:val="0"/>
          <w:marBottom w:val="0"/>
          <w:divBdr>
            <w:top w:val="none" w:sz="0" w:space="0" w:color="auto"/>
            <w:left w:val="none" w:sz="0" w:space="0" w:color="auto"/>
            <w:bottom w:val="none" w:sz="0" w:space="0" w:color="auto"/>
            <w:right w:val="none" w:sz="0" w:space="0" w:color="auto"/>
          </w:divBdr>
        </w:div>
        <w:div w:id="1671835473">
          <w:marLeft w:val="0"/>
          <w:marRight w:val="0"/>
          <w:marTop w:val="0"/>
          <w:marBottom w:val="0"/>
          <w:divBdr>
            <w:top w:val="none" w:sz="0" w:space="0" w:color="auto"/>
            <w:left w:val="none" w:sz="0" w:space="0" w:color="auto"/>
            <w:bottom w:val="none" w:sz="0" w:space="0" w:color="auto"/>
            <w:right w:val="none" w:sz="0" w:space="0" w:color="auto"/>
          </w:divBdr>
        </w:div>
        <w:div w:id="1584795004">
          <w:marLeft w:val="0"/>
          <w:marRight w:val="0"/>
          <w:marTop w:val="0"/>
          <w:marBottom w:val="0"/>
          <w:divBdr>
            <w:top w:val="none" w:sz="0" w:space="0" w:color="auto"/>
            <w:left w:val="none" w:sz="0" w:space="0" w:color="auto"/>
            <w:bottom w:val="none" w:sz="0" w:space="0" w:color="auto"/>
            <w:right w:val="none" w:sz="0" w:space="0" w:color="auto"/>
          </w:divBdr>
        </w:div>
        <w:div w:id="1650090249">
          <w:marLeft w:val="0"/>
          <w:marRight w:val="0"/>
          <w:marTop w:val="0"/>
          <w:marBottom w:val="0"/>
          <w:divBdr>
            <w:top w:val="none" w:sz="0" w:space="0" w:color="auto"/>
            <w:left w:val="none" w:sz="0" w:space="0" w:color="auto"/>
            <w:bottom w:val="none" w:sz="0" w:space="0" w:color="auto"/>
            <w:right w:val="none" w:sz="0" w:space="0" w:color="auto"/>
          </w:divBdr>
        </w:div>
        <w:div w:id="685332139">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72452270">
      <w:bodyDiv w:val="1"/>
      <w:marLeft w:val="0"/>
      <w:marRight w:val="0"/>
      <w:marTop w:val="0"/>
      <w:marBottom w:val="0"/>
      <w:divBdr>
        <w:top w:val="none" w:sz="0" w:space="0" w:color="auto"/>
        <w:left w:val="none" w:sz="0" w:space="0" w:color="auto"/>
        <w:bottom w:val="none" w:sz="0" w:space="0" w:color="auto"/>
        <w:right w:val="none" w:sz="0" w:space="0" w:color="auto"/>
      </w:divBdr>
      <w:divsChild>
        <w:div w:id="1296717617">
          <w:marLeft w:val="0"/>
          <w:marRight w:val="0"/>
          <w:marTop w:val="0"/>
          <w:marBottom w:val="0"/>
          <w:divBdr>
            <w:top w:val="none" w:sz="0" w:space="0" w:color="auto"/>
            <w:left w:val="none" w:sz="0" w:space="0" w:color="auto"/>
            <w:bottom w:val="none" w:sz="0" w:space="0" w:color="auto"/>
            <w:right w:val="none" w:sz="0" w:space="0" w:color="auto"/>
          </w:divBdr>
        </w:div>
        <w:div w:id="292056620">
          <w:marLeft w:val="0"/>
          <w:marRight w:val="0"/>
          <w:marTop w:val="0"/>
          <w:marBottom w:val="0"/>
          <w:divBdr>
            <w:top w:val="none" w:sz="0" w:space="0" w:color="auto"/>
            <w:left w:val="none" w:sz="0" w:space="0" w:color="auto"/>
            <w:bottom w:val="none" w:sz="0" w:space="0" w:color="auto"/>
            <w:right w:val="none" w:sz="0" w:space="0" w:color="auto"/>
          </w:divBdr>
        </w:div>
        <w:div w:id="911767897">
          <w:marLeft w:val="0"/>
          <w:marRight w:val="0"/>
          <w:marTop w:val="0"/>
          <w:marBottom w:val="0"/>
          <w:divBdr>
            <w:top w:val="none" w:sz="0" w:space="0" w:color="auto"/>
            <w:left w:val="none" w:sz="0" w:space="0" w:color="auto"/>
            <w:bottom w:val="none" w:sz="0" w:space="0" w:color="auto"/>
            <w:right w:val="none" w:sz="0" w:space="0" w:color="auto"/>
          </w:divBdr>
        </w:div>
        <w:div w:id="1902445218">
          <w:marLeft w:val="0"/>
          <w:marRight w:val="0"/>
          <w:marTop w:val="0"/>
          <w:marBottom w:val="0"/>
          <w:divBdr>
            <w:top w:val="none" w:sz="0" w:space="0" w:color="auto"/>
            <w:left w:val="none" w:sz="0" w:space="0" w:color="auto"/>
            <w:bottom w:val="none" w:sz="0" w:space="0" w:color="auto"/>
            <w:right w:val="none" w:sz="0" w:space="0" w:color="auto"/>
          </w:divBdr>
        </w:div>
        <w:div w:id="2064131398">
          <w:marLeft w:val="0"/>
          <w:marRight w:val="0"/>
          <w:marTop w:val="0"/>
          <w:marBottom w:val="0"/>
          <w:divBdr>
            <w:top w:val="none" w:sz="0" w:space="0" w:color="auto"/>
            <w:left w:val="none" w:sz="0" w:space="0" w:color="auto"/>
            <w:bottom w:val="none" w:sz="0" w:space="0" w:color="auto"/>
            <w:right w:val="none" w:sz="0" w:space="0" w:color="auto"/>
          </w:divBdr>
        </w:div>
        <w:div w:id="190993163">
          <w:marLeft w:val="0"/>
          <w:marRight w:val="0"/>
          <w:marTop w:val="0"/>
          <w:marBottom w:val="0"/>
          <w:divBdr>
            <w:top w:val="none" w:sz="0" w:space="0" w:color="auto"/>
            <w:left w:val="none" w:sz="0" w:space="0" w:color="auto"/>
            <w:bottom w:val="none" w:sz="0" w:space="0" w:color="auto"/>
            <w:right w:val="none" w:sz="0" w:space="0" w:color="auto"/>
          </w:divBdr>
        </w:div>
        <w:div w:id="1668750600">
          <w:marLeft w:val="0"/>
          <w:marRight w:val="0"/>
          <w:marTop w:val="0"/>
          <w:marBottom w:val="0"/>
          <w:divBdr>
            <w:top w:val="none" w:sz="0" w:space="0" w:color="auto"/>
            <w:left w:val="none" w:sz="0" w:space="0" w:color="auto"/>
            <w:bottom w:val="none" w:sz="0" w:space="0" w:color="auto"/>
            <w:right w:val="none" w:sz="0" w:space="0" w:color="auto"/>
          </w:divBdr>
        </w:div>
        <w:div w:id="1321883989">
          <w:marLeft w:val="0"/>
          <w:marRight w:val="0"/>
          <w:marTop w:val="0"/>
          <w:marBottom w:val="0"/>
          <w:divBdr>
            <w:top w:val="none" w:sz="0" w:space="0" w:color="auto"/>
            <w:left w:val="none" w:sz="0" w:space="0" w:color="auto"/>
            <w:bottom w:val="none" w:sz="0" w:space="0" w:color="auto"/>
            <w:right w:val="none" w:sz="0" w:space="0" w:color="auto"/>
          </w:divBdr>
        </w:div>
        <w:div w:id="656542895">
          <w:marLeft w:val="0"/>
          <w:marRight w:val="0"/>
          <w:marTop w:val="0"/>
          <w:marBottom w:val="0"/>
          <w:divBdr>
            <w:top w:val="none" w:sz="0" w:space="0" w:color="auto"/>
            <w:left w:val="none" w:sz="0" w:space="0" w:color="auto"/>
            <w:bottom w:val="none" w:sz="0" w:space="0" w:color="auto"/>
            <w:right w:val="none" w:sz="0" w:space="0" w:color="auto"/>
          </w:divBdr>
        </w:div>
        <w:div w:id="434600642">
          <w:marLeft w:val="0"/>
          <w:marRight w:val="0"/>
          <w:marTop w:val="0"/>
          <w:marBottom w:val="0"/>
          <w:divBdr>
            <w:top w:val="none" w:sz="0" w:space="0" w:color="auto"/>
            <w:left w:val="none" w:sz="0" w:space="0" w:color="auto"/>
            <w:bottom w:val="none" w:sz="0" w:space="0" w:color="auto"/>
            <w:right w:val="none" w:sz="0" w:space="0" w:color="auto"/>
          </w:divBdr>
        </w:div>
        <w:div w:id="2115395210">
          <w:marLeft w:val="0"/>
          <w:marRight w:val="0"/>
          <w:marTop w:val="0"/>
          <w:marBottom w:val="0"/>
          <w:divBdr>
            <w:top w:val="none" w:sz="0" w:space="0" w:color="auto"/>
            <w:left w:val="none" w:sz="0" w:space="0" w:color="auto"/>
            <w:bottom w:val="none" w:sz="0" w:space="0" w:color="auto"/>
            <w:right w:val="none" w:sz="0" w:space="0" w:color="auto"/>
          </w:divBdr>
        </w:div>
        <w:div w:id="2044553635">
          <w:marLeft w:val="0"/>
          <w:marRight w:val="0"/>
          <w:marTop w:val="0"/>
          <w:marBottom w:val="0"/>
          <w:divBdr>
            <w:top w:val="none" w:sz="0" w:space="0" w:color="auto"/>
            <w:left w:val="none" w:sz="0" w:space="0" w:color="auto"/>
            <w:bottom w:val="none" w:sz="0" w:space="0" w:color="auto"/>
            <w:right w:val="none" w:sz="0" w:space="0" w:color="auto"/>
          </w:divBdr>
        </w:div>
        <w:div w:id="806820657">
          <w:marLeft w:val="0"/>
          <w:marRight w:val="0"/>
          <w:marTop w:val="0"/>
          <w:marBottom w:val="0"/>
          <w:divBdr>
            <w:top w:val="none" w:sz="0" w:space="0" w:color="auto"/>
            <w:left w:val="none" w:sz="0" w:space="0" w:color="auto"/>
            <w:bottom w:val="none" w:sz="0" w:space="0" w:color="auto"/>
            <w:right w:val="none" w:sz="0" w:space="0" w:color="auto"/>
          </w:divBdr>
        </w:div>
        <w:div w:id="1026372027">
          <w:marLeft w:val="0"/>
          <w:marRight w:val="0"/>
          <w:marTop w:val="0"/>
          <w:marBottom w:val="0"/>
          <w:divBdr>
            <w:top w:val="none" w:sz="0" w:space="0" w:color="auto"/>
            <w:left w:val="none" w:sz="0" w:space="0" w:color="auto"/>
            <w:bottom w:val="none" w:sz="0" w:space="0" w:color="auto"/>
            <w:right w:val="none" w:sz="0" w:space="0" w:color="auto"/>
          </w:divBdr>
        </w:div>
        <w:div w:id="1684162134">
          <w:marLeft w:val="0"/>
          <w:marRight w:val="0"/>
          <w:marTop w:val="0"/>
          <w:marBottom w:val="0"/>
          <w:divBdr>
            <w:top w:val="none" w:sz="0" w:space="0" w:color="auto"/>
            <w:left w:val="none" w:sz="0" w:space="0" w:color="auto"/>
            <w:bottom w:val="none" w:sz="0" w:space="0" w:color="auto"/>
            <w:right w:val="none" w:sz="0" w:space="0" w:color="auto"/>
          </w:divBdr>
        </w:div>
        <w:div w:id="2025279772">
          <w:marLeft w:val="0"/>
          <w:marRight w:val="0"/>
          <w:marTop w:val="0"/>
          <w:marBottom w:val="0"/>
          <w:divBdr>
            <w:top w:val="none" w:sz="0" w:space="0" w:color="auto"/>
            <w:left w:val="none" w:sz="0" w:space="0" w:color="auto"/>
            <w:bottom w:val="none" w:sz="0" w:space="0" w:color="auto"/>
            <w:right w:val="none" w:sz="0" w:space="0" w:color="auto"/>
          </w:divBdr>
        </w:div>
        <w:div w:id="1277443252">
          <w:marLeft w:val="0"/>
          <w:marRight w:val="0"/>
          <w:marTop w:val="0"/>
          <w:marBottom w:val="0"/>
          <w:divBdr>
            <w:top w:val="none" w:sz="0" w:space="0" w:color="auto"/>
            <w:left w:val="none" w:sz="0" w:space="0" w:color="auto"/>
            <w:bottom w:val="none" w:sz="0" w:space="0" w:color="auto"/>
            <w:right w:val="none" w:sz="0" w:space="0" w:color="auto"/>
          </w:divBdr>
        </w:div>
        <w:div w:id="1300577395">
          <w:marLeft w:val="0"/>
          <w:marRight w:val="0"/>
          <w:marTop w:val="0"/>
          <w:marBottom w:val="0"/>
          <w:divBdr>
            <w:top w:val="none" w:sz="0" w:space="0" w:color="auto"/>
            <w:left w:val="none" w:sz="0" w:space="0" w:color="auto"/>
            <w:bottom w:val="none" w:sz="0" w:space="0" w:color="auto"/>
            <w:right w:val="none" w:sz="0" w:space="0" w:color="auto"/>
          </w:divBdr>
        </w:div>
        <w:div w:id="565649384">
          <w:marLeft w:val="0"/>
          <w:marRight w:val="0"/>
          <w:marTop w:val="0"/>
          <w:marBottom w:val="0"/>
          <w:divBdr>
            <w:top w:val="none" w:sz="0" w:space="0" w:color="auto"/>
            <w:left w:val="none" w:sz="0" w:space="0" w:color="auto"/>
            <w:bottom w:val="none" w:sz="0" w:space="0" w:color="auto"/>
            <w:right w:val="none" w:sz="0" w:space="0" w:color="auto"/>
          </w:divBdr>
        </w:div>
        <w:div w:id="119036202">
          <w:marLeft w:val="0"/>
          <w:marRight w:val="0"/>
          <w:marTop w:val="0"/>
          <w:marBottom w:val="0"/>
          <w:divBdr>
            <w:top w:val="none" w:sz="0" w:space="0" w:color="auto"/>
            <w:left w:val="none" w:sz="0" w:space="0" w:color="auto"/>
            <w:bottom w:val="none" w:sz="0" w:space="0" w:color="auto"/>
            <w:right w:val="none" w:sz="0" w:space="0" w:color="auto"/>
          </w:divBdr>
        </w:div>
        <w:div w:id="1342900931">
          <w:marLeft w:val="0"/>
          <w:marRight w:val="0"/>
          <w:marTop w:val="0"/>
          <w:marBottom w:val="0"/>
          <w:divBdr>
            <w:top w:val="none" w:sz="0" w:space="0" w:color="auto"/>
            <w:left w:val="none" w:sz="0" w:space="0" w:color="auto"/>
            <w:bottom w:val="none" w:sz="0" w:space="0" w:color="auto"/>
            <w:right w:val="none" w:sz="0" w:space="0" w:color="auto"/>
          </w:divBdr>
        </w:div>
        <w:div w:id="1934777512">
          <w:marLeft w:val="0"/>
          <w:marRight w:val="0"/>
          <w:marTop w:val="0"/>
          <w:marBottom w:val="0"/>
          <w:divBdr>
            <w:top w:val="none" w:sz="0" w:space="0" w:color="auto"/>
            <w:left w:val="none" w:sz="0" w:space="0" w:color="auto"/>
            <w:bottom w:val="none" w:sz="0" w:space="0" w:color="auto"/>
            <w:right w:val="none" w:sz="0" w:space="0" w:color="auto"/>
          </w:divBdr>
        </w:div>
        <w:div w:id="1112823072">
          <w:marLeft w:val="0"/>
          <w:marRight w:val="0"/>
          <w:marTop w:val="0"/>
          <w:marBottom w:val="0"/>
          <w:divBdr>
            <w:top w:val="none" w:sz="0" w:space="0" w:color="auto"/>
            <w:left w:val="none" w:sz="0" w:space="0" w:color="auto"/>
            <w:bottom w:val="none" w:sz="0" w:space="0" w:color="auto"/>
            <w:right w:val="none" w:sz="0" w:space="0" w:color="auto"/>
          </w:divBdr>
        </w:div>
        <w:div w:id="1227034864">
          <w:marLeft w:val="0"/>
          <w:marRight w:val="0"/>
          <w:marTop w:val="0"/>
          <w:marBottom w:val="0"/>
          <w:divBdr>
            <w:top w:val="none" w:sz="0" w:space="0" w:color="auto"/>
            <w:left w:val="none" w:sz="0" w:space="0" w:color="auto"/>
            <w:bottom w:val="none" w:sz="0" w:space="0" w:color="auto"/>
            <w:right w:val="none" w:sz="0" w:space="0" w:color="auto"/>
          </w:divBdr>
        </w:div>
        <w:div w:id="1380010473">
          <w:marLeft w:val="0"/>
          <w:marRight w:val="0"/>
          <w:marTop w:val="0"/>
          <w:marBottom w:val="0"/>
          <w:divBdr>
            <w:top w:val="none" w:sz="0" w:space="0" w:color="auto"/>
            <w:left w:val="none" w:sz="0" w:space="0" w:color="auto"/>
            <w:bottom w:val="none" w:sz="0" w:space="0" w:color="auto"/>
            <w:right w:val="none" w:sz="0" w:space="0" w:color="auto"/>
          </w:divBdr>
        </w:div>
        <w:div w:id="256639782">
          <w:marLeft w:val="0"/>
          <w:marRight w:val="0"/>
          <w:marTop w:val="0"/>
          <w:marBottom w:val="0"/>
          <w:divBdr>
            <w:top w:val="none" w:sz="0" w:space="0" w:color="auto"/>
            <w:left w:val="none" w:sz="0" w:space="0" w:color="auto"/>
            <w:bottom w:val="none" w:sz="0" w:space="0" w:color="auto"/>
            <w:right w:val="none" w:sz="0" w:space="0" w:color="auto"/>
          </w:divBdr>
        </w:div>
        <w:div w:id="1581020886">
          <w:marLeft w:val="0"/>
          <w:marRight w:val="0"/>
          <w:marTop w:val="0"/>
          <w:marBottom w:val="0"/>
          <w:divBdr>
            <w:top w:val="none" w:sz="0" w:space="0" w:color="auto"/>
            <w:left w:val="none" w:sz="0" w:space="0" w:color="auto"/>
            <w:bottom w:val="none" w:sz="0" w:space="0" w:color="auto"/>
            <w:right w:val="none" w:sz="0" w:space="0" w:color="auto"/>
          </w:divBdr>
        </w:div>
        <w:div w:id="696589948">
          <w:marLeft w:val="0"/>
          <w:marRight w:val="0"/>
          <w:marTop w:val="0"/>
          <w:marBottom w:val="0"/>
          <w:divBdr>
            <w:top w:val="none" w:sz="0" w:space="0" w:color="auto"/>
            <w:left w:val="none" w:sz="0" w:space="0" w:color="auto"/>
            <w:bottom w:val="none" w:sz="0" w:space="0" w:color="auto"/>
            <w:right w:val="none" w:sz="0" w:space="0" w:color="auto"/>
          </w:divBdr>
        </w:div>
        <w:div w:id="463280520">
          <w:marLeft w:val="0"/>
          <w:marRight w:val="0"/>
          <w:marTop w:val="0"/>
          <w:marBottom w:val="0"/>
          <w:divBdr>
            <w:top w:val="none" w:sz="0" w:space="0" w:color="auto"/>
            <w:left w:val="none" w:sz="0" w:space="0" w:color="auto"/>
            <w:bottom w:val="none" w:sz="0" w:space="0" w:color="auto"/>
            <w:right w:val="none" w:sz="0" w:space="0" w:color="auto"/>
          </w:divBdr>
        </w:div>
      </w:divsChild>
    </w:div>
    <w:div w:id="174461200">
      <w:bodyDiv w:val="1"/>
      <w:marLeft w:val="0"/>
      <w:marRight w:val="0"/>
      <w:marTop w:val="0"/>
      <w:marBottom w:val="0"/>
      <w:divBdr>
        <w:top w:val="none" w:sz="0" w:space="0" w:color="auto"/>
        <w:left w:val="none" w:sz="0" w:space="0" w:color="auto"/>
        <w:bottom w:val="none" w:sz="0" w:space="0" w:color="auto"/>
        <w:right w:val="none" w:sz="0" w:space="0" w:color="auto"/>
      </w:divBdr>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700675">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099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491462">
          <w:marLeft w:val="0"/>
          <w:marRight w:val="0"/>
          <w:marTop w:val="0"/>
          <w:marBottom w:val="0"/>
          <w:divBdr>
            <w:top w:val="none" w:sz="0" w:space="0" w:color="auto"/>
            <w:left w:val="none" w:sz="0" w:space="0" w:color="auto"/>
            <w:bottom w:val="none" w:sz="0" w:space="0" w:color="auto"/>
            <w:right w:val="none" w:sz="0" w:space="0" w:color="auto"/>
          </w:divBdr>
        </w:div>
        <w:div w:id="1372151762">
          <w:marLeft w:val="0"/>
          <w:marRight w:val="0"/>
          <w:marTop w:val="0"/>
          <w:marBottom w:val="0"/>
          <w:divBdr>
            <w:top w:val="none" w:sz="0" w:space="0" w:color="auto"/>
            <w:left w:val="none" w:sz="0" w:space="0" w:color="auto"/>
            <w:bottom w:val="none" w:sz="0" w:space="0" w:color="auto"/>
            <w:right w:val="none" w:sz="0" w:space="0" w:color="auto"/>
          </w:divBdr>
        </w:div>
        <w:div w:id="756753521">
          <w:marLeft w:val="0"/>
          <w:marRight w:val="0"/>
          <w:marTop w:val="0"/>
          <w:marBottom w:val="0"/>
          <w:divBdr>
            <w:top w:val="none" w:sz="0" w:space="0" w:color="auto"/>
            <w:left w:val="none" w:sz="0" w:space="0" w:color="auto"/>
            <w:bottom w:val="none" w:sz="0" w:space="0" w:color="auto"/>
            <w:right w:val="none" w:sz="0" w:space="0" w:color="auto"/>
          </w:divBdr>
        </w:div>
        <w:div w:id="258103463">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115952307">
          <w:marLeft w:val="0"/>
          <w:marRight w:val="0"/>
          <w:marTop w:val="0"/>
          <w:marBottom w:val="0"/>
          <w:divBdr>
            <w:top w:val="none" w:sz="0" w:space="0" w:color="auto"/>
            <w:left w:val="none" w:sz="0" w:space="0" w:color="auto"/>
            <w:bottom w:val="none" w:sz="0" w:space="0" w:color="auto"/>
            <w:right w:val="none" w:sz="0" w:space="0" w:color="auto"/>
          </w:divBdr>
        </w:div>
        <w:div w:id="1511873353">
          <w:marLeft w:val="0"/>
          <w:marRight w:val="0"/>
          <w:marTop w:val="0"/>
          <w:marBottom w:val="0"/>
          <w:divBdr>
            <w:top w:val="none" w:sz="0" w:space="0" w:color="auto"/>
            <w:left w:val="none" w:sz="0" w:space="0" w:color="auto"/>
            <w:bottom w:val="none" w:sz="0" w:space="0" w:color="auto"/>
            <w:right w:val="none" w:sz="0" w:space="0" w:color="auto"/>
          </w:divBdr>
        </w:div>
        <w:div w:id="358823673">
          <w:marLeft w:val="0"/>
          <w:marRight w:val="0"/>
          <w:marTop w:val="0"/>
          <w:marBottom w:val="0"/>
          <w:divBdr>
            <w:top w:val="none" w:sz="0" w:space="0" w:color="auto"/>
            <w:left w:val="none" w:sz="0" w:space="0" w:color="auto"/>
            <w:bottom w:val="none" w:sz="0" w:space="0" w:color="auto"/>
            <w:right w:val="none" w:sz="0" w:space="0" w:color="auto"/>
          </w:divBdr>
        </w:div>
        <w:div w:id="60370310">
          <w:marLeft w:val="0"/>
          <w:marRight w:val="0"/>
          <w:marTop w:val="0"/>
          <w:marBottom w:val="0"/>
          <w:divBdr>
            <w:top w:val="none" w:sz="0" w:space="0" w:color="auto"/>
            <w:left w:val="none" w:sz="0" w:space="0" w:color="auto"/>
            <w:bottom w:val="none" w:sz="0" w:space="0" w:color="auto"/>
            <w:right w:val="none" w:sz="0" w:space="0" w:color="auto"/>
          </w:divBdr>
        </w:div>
        <w:div w:id="2080785333">
          <w:marLeft w:val="0"/>
          <w:marRight w:val="0"/>
          <w:marTop w:val="0"/>
          <w:marBottom w:val="0"/>
          <w:divBdr>
            <w:top w:val="none" w:sz="0" w:space="0" w:color="auto"/>
            <w:left w:val="none" w:sz="0" w:space="0" w:color="auto"/>
            <w:bottom w:val="none" w:sz="0" w:space="0" w:color="auto"/>
            <w:right w:val="none" w:sz="0" w:space="0" w:color="auto"/>
          </w:divBdr>
        </w:div>
        <w:div w:id="185874535">
          <w:marLeft w:val="0"/>
          <w:marRight w:val="0"/>
          <w:marTop w:val="0"/>
          <w:marBottom w:val="0"/>
          <w:divBdr>
            <w:top w:val="none" w:sz="0" w:space="0" w:color="auto"/>
            <w:left w:val="none" w:sz="0" w:space="0" w:color="auto"/>
            <w:bottom w:val="none" w:sz="0" w:space="0" w:color="auto"/>
            <w:right w:val="none" w:sz="0" w:space="0" w:color="auto"/>
          </w:divBdr>
        </w:div>
        <w:div w:id="1573587065">
          <w:marLeft w:val="0"/>
          <w:marRight w:val="0"/>
          <w:marTop w:val="0"/>
          <w:marBottom w:val="0"/>
          <w:divBdr>
            <w:top w:val="none" w:sz="0" w:space="0" w:color="auto"/>
            <w:left w:val="none" w:sz="0" w:space="0" w:color="auto"/>
            <w:bottom w:val="none" w:sz="0" w:space="0" w:color="auto"/>
            <w:right w:val="none" w:sz="0" w:space="0" w:color="auto"/>
          </w:divBdr>
        </w:div>
        <w:div w:id="189337969">
          <w:marLeft w:val="0"/>
          <w:marRight w:val="0"/>
          <w:marTop w:val="0"/>
          <w:marBottom w:val="0"/>
          <w:divBdr>
            <w:top w:val="none" w:sz="0" w:space="0" w:color="auto"/>
            <w:left w:val="none" w:sz="0" w:space="0" w:color="auto"/>
            <w:bottom w:val="none" w:sz="0" w:space="0" w:color="auto"/>
            <w:right w:val="none" w:sz="0" w:space="0" w:color="auto"/>
          </w:divBdr>
        </w:div>
        <w:div w:id="913397692">
          <w:marLeft w:val="0"/>
          <w:marRight w:val="0"/>
          <w:marTop w:val="0"/>
          <w:marBottom w:val="0"/>
          <w:divBdr>
            <w:top w:val="none" w:sz="0" w:space="0" w:color="auto"/>
            <w:left w:val="none" w:sz="0" w:space="0" w:color="auto"/>
            <w:bottom w:val="none" w:sz="0" w:space="0" w:color="auto"/>
            <w:right w:val="none" w:sz="0" w:space="0" w:color="auto"/>
          </w:divBdr>
        </w:div>
        <w:div w:id="1593974428">
          <w:marLeft w:val="0"/>
          <w:marRight w:val="0"/>
          <w:marTop w:val="0"/>
          <w:marBottom w:val="0"/>
          <w:divBdr>
            <w:top w:val="none" w:sz="0" w:space="0" w:color="auto"/>
            <w:left w:val="none" w:sz="0" w:space="0" w:color="auto"/>
            <w:bottom w:val="none" w:sz="0" w:space="0" w:color="auto"/>
            <w:right w:val="none" w:sz="0" w:space="0" w:color="auto"/>
          </w:divBdr>
        </w:div>
        <w:div w:id="1322124274">
          <w:marLeft w:val="0"/>
          <w:marRight w:val="0"/>
          <w:marTop w:val="0"/>
          <w:marBottom w:val="0"/>
          <w:divBdr>
            <w:top w:val="none" w:sz="0" w:space="0" w:color="auto"/>
            <w:left w:val="none" w:sz="0" w:space="0" w:color="auto"/>
            <w:bottom w:val="none" w:sz="0" w:space="0" w:color="auto"/>
            <w:right w:val="none" w:sz="0" w:space="0" w:color="auto"/>
          </w:divBdr>
        </w:div>
        <w:div w:id="1667629270">
          <w:marLeft w:val="0"/>
          <w:marRight w:val="0"/>
          <w:marTop w:val="0"/>
          <w:marBottom w:val="0"/>
          <w:divBdr>
            <w:top w:val="none" w:sz="0" w:space="0" w:color="auto"/>
            <w:left w:val="none" w:sz="0" w:space="0" w:color="auto"/>
            <w:bottom w:val="none" w:sz="0" w:space="0" w:color="auto"/>
            <w:right w:val="none" w:sz="0" w:space="0" w:color="auto"/>
          </w:divBdr>
        </w:div>
        <w:div w:id="475490115">
          <w:marLeft w:val="0"/>
          <w:marRight w:val="0"/>
          <w:marTop w:val="0"/>
          <w:marBottom w:val="0"/>
          <w:divBdr>
            <w:top w:val="none" w:sz="0" w:space="0" w:color="auto"/>
            <w:left w:val="none" w:sz="0" w:space="0" w:color="auto"/>
            <w:bottom w:val="none" w:sz="0" w:space="0" w:color="auto"/>
            <w:right w:val="none" w:sz="0" w:space="0" w:color="auto"/>
          </w:divBdr>
        </w:div>
        <w:div w:id="428232637">
          <w:marLeft w:val="0"/>
          <w:marRight w:val="0"/>
          <w:marTop w:val="0"/>
          <w:marBottom w:val="0"/>
          <w:divBdr>
            <w:top w:val="none" w:sz="0" w:space="0" w:color="auto"/>
            <w:left w:val="none" w:sz="0" w:space="0" w:color="auto"/>
            <w:bottom w:val="none" w:sz="0" w:space="0" w:color="auto"/>
            <w:right w:val="none" w:sz="0" w:space="0" w:color="auto"/>
          </w:divBdr>
        </w:div>
        <w:div w:id="904795890">
          <w:marLeft w:val="0"/>
          <w:marRight w:val="0"/>
          <w:marTop w:val="0"/>
          <w:marBottom w:val="0"/>
          <w:divBdr>
            <w:top w:val="none" w:sz="0" w:space="0" w:color="auto"/>
            <w:left w:val="none" w:sz="0" w:space="0" w:color="auto"/>
            <w:bottom w:val="none" w:sz="0" w:space="0" w:color="auto"/>
            <w:right w:val="none" w:sz="0" w:space="0" w:color="auto"/>
          </w:divBdr>
        </w:div>
        <w:div w:id="1570506189">
          <w:marLeft w:val="0"/>
          <w:marRight w:val="0"/>
          <w:marTop w:val="0"/>
          <w:marBottom w:val="0"/>
          <w:divBdr>
            <w:top w:val="none" w:sz="0" w:space="0" w:color="auto"/>
            <w:left w:val="none" w:sz="0" w:space="0" w:color="auto"/>
            <w:bottom w:val="none" w:sz="0" w:space="0" w:color="auto"/>
            <w:right w:val="none" w:sz="0" w:space="0" w:color="auto"/>
          </w:divBdr>
        </w:div>
        <w:div w:id="223878867">
          <w:marLeft w:val="0"/>
          <w:marRight w:val="0"/>
          <w:marTop w:val="0"/>
          <w:marBottom w:val="0"/>
          <w:divBdr>
            <w:top w:val="none" w:sz="0" w:space="0" w:color="auto"/>
            <w:left w:val="none" w:sz="0" w:space="0" w:color="auto"/>
            <w:bottom w:val="none" w:sz="0" w:space="0" w:color="auto"/>
            <w:right w:val="none" w:sz="0" w:space="0" w:color="auto"/>
          </w:divBdr>
        </w:div>
        <w:div w:id="347290078">
          <w:marLeft w:val="0"/>
          <w:marRight w:val="0"/>
          <w:marTop w:val="0"/>
          <w:marBottom w:val="0"/>
          <w:divBdr>
            <w:top w:val="none" w:sz="0" w:space="0" w:color="auto"/>
            <w:left w:val="none" w:sz="0" w:space="0" w:color="auto"/>
            <w:bottom w:val="none" w:sz="0" w:space="0" w:color="auto"/>
            <w:right w:val="none" w:sz="0" w:space="0" w:color="auto"/>
          </w:divBdr>
        </w:div>
        <w:div w:id="599027467">
          <w:marLeft w:val="0"/>
          <w:marRight w:val="0"/>
          <w:marTop w:val="0"/>
          <w:marBottom w:val="0"/>
          <w:divBdr>
            <w:top w:val="none" w:sz="0" w:space="0" w:color="auto"/>
            <w:left w:val="none" w:sz="0" w:space="0" w:color="auto"/>
            <w:bottom w:val="none" w:sz="0" w:space="0" w:color="auto"/>
            <w:right w:val="none" w:sz="0" w:space="0" w:color="auto"/>
          </w:divBdr>
        </w:div>
        <w:div w:id="473452000">
          <w:marLeft w:val="0"/>
          <w:marRight w:val="0"/>
          <w:marTop w:val="0"/>
          <w:marBottom w:val="0"/>
          <w:divBdr>
            <w:top w:val="none" w:sz="0" w:space="0" w:color="auto"/>
            <w:left w:val="none" w:sz="0" w:space="0" w:color="auto"/>
            <w:bottom w:val="none" w:sz="0" w:space="0" w:color="auto"/>
            <w:right w:val="none" w:sz="0" w:space="0" w:color="auto"/>
          </w:divBdr>
        </w:div>
        <w:div w:id="486092741">
          <w:marLeft w:val="0"/>
          <w:marRight w:val="0"/>
          <w:marTop w:val="0"/>
          <w:marBottom w:val="0"/>
          <w:divBdr>
            <w:top w:val="none" w:sz="0" w:space="0" w:color="auto"/>
            <w:left w:val="none" w:sz="0" w:space="0" w:color="auto"/>
            <w:bottom w:val="none" w:sz="0" w:space="0" w:color="auto"/>
            <w:right w:val="none" w:sz="0" w:space="0" w:color="auto"/>
          </w:divBdr>
        </w:div>
        <w:div w:id="994797647">
          <w:marLeft w:val="0"/>
          <w:marRight w:val="0"/>
          <w:marTop w:val="0"/>
          <w:marBottom w:val="0"/>
          <w:divBdr>
            <w:top w:val="none" w:sz="0" w:space="0" w:color="auto"/>
            <w:left w:val="none" w:sz="0" w:space="0" w:color="auto"/>
            <w:bottom w:val="none" w:sz="0" w:space="0" w:color="auto"/>
            <w:right w:val="none" w:sz="0" w:space="0" w:color="auto"/>
          </w:divBdr>
        </w:div>
        <w:div w:id="918560728">
          <w:marLeft w:val="0"/>
          <w:marRight w:val="0"/>
          <w:marTop w:val="0"/>
          <w:marBottom w:val="0"/>
          <w:divBdr>
            <w:top w:val="none" w:sz="0" w:space="0" w:color="auto"/>
            <w:left w:val="none" w:sz="0" w:space="0" w:color="auto"/>
            <w:bottom w:val="none" w:sz="0" w:space="0" w:color="auto"/>
            <w:right w:val="none" w:sz="0" w:space="0" w:color="auto"/>
          </w:divBdr>
        </w:div>
        <w:div w:id="896669521">
          <w:marLeft w:val="0"/>
          <w:marRight w:val="0"/>
          <w:marTop w:val="0"/>
          <w:marBottom w:val="0"/>
          <w:divBdr>
            <w:top w:val="none" w:sz="0" w:space="0" w:color="auto"/>
            <w:left w:val="none" w:sz="0" w:space="0" w:color="auto"/>
            <w:bottom w:val="none" w:sz="0" w:space="0" w:color="auto"/>
            <w:right w:val="none" w:sz="0" w:space="0" w:color="auto"/>
          </w:divBdr>
        </w:div>
        <w:div w:id="145824643">
          <w:marLeft w:val="0"/>
          <w:marRight w:val="0"/>
          <w:marTop w:val="0"/>
          <w:marBottom w:val="0"/>
          <w:divBdr>
            <w:top w:val="none" w:sz="0" w:space="0" w:color="auto"/>
            <w:left w:val="none" w:sz="0" w:space="0" w:color="auto"/>
            <w:bottom w:val="none" w:sz="0" w:space="0" w:color="auto"/>
            <w:right w:val="none" w:sz="0" w:space="0" w:color="auto"/>
          </w:divBdr>
        </w:div>
      </w:divsChild>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089862">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2203939">
      <w:bodyDiv w:val="1"/>
      <w:marLeft w:val="0"/>
      <w:marRight w:val="0"/>
      <w:marTop w:val="0"/>
      <w:marBottom w:val="0"/>
      <w:divBdr>
        <w:top w:val="none" w:sz="0" w:space="0" w:color="auto"/>
        <w:left w:val="none" w:sz="0" w:space="0" w:color="auto"/>
        <w:bottom w:val="none" w:sz="0" w:space="0" w:color="auto"/>
        <w:right w:val="none" w:sz="0" w:space="0" w:color="auto"/>
      </w:divBdr>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2329361">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8998393">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395733">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06132152">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3739369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45331211">
      <w:bodyDiv w:val="1"/>
      <w:marLeft w:val="0"/>
      <w:marRight w:val="0"/>
      <w:marTop w:val="0"/>
      <w:marBottom w:val="0"/>
      <w:divBdr>
        <w:top w:val="none" w:sz="0" w:space="0" w:color="auto"/>
        <w:left w:val="none" w:sz="0" w:space="0" w:color="auto"/>
        <w:bottom w:val="none" w:sz="0" w:space="0" w:color="auto"/>
        <w:right w:val="none" w:sz="0" w:space="0" w:color="auto"/>
      </w:divBdr>
    </w:div>
    <w:div w:id="345909839">
      <w:bodyDiv w:val="1"/>
      <w:marLeft w:val="0"/>
      <w:marRight w:val="0"/>
      <w:marTop w:val="0"/>
      <w:marBottom w:val="0"/>
      <w:divBdr>
        <w:top w:val="none" w:sz="0" w:space="0" w:color="auto"/>
        <w:left w:val="none" w:sz="0" w:space="0" w:color="auto"/>
        <w:bottom w:val="none" w:sz="0" w:space="0" w:color="auto"/>
        <w:right w:val="none" w:sz="0" w:space="0" w:color="auto"/>
      </w:divBdr>
      <w:divsChild>
        <w:div w:id="692875650">
          <w:marLeft w:val="0"/>
          <w:marRight w:val="0"/>
          <w:marTop w:val="0"/>
          <w:marBottom w:val="0"/>
          <w:divBdr>
            <w:top w:val="none" w:sz="0" w:space="0" w:color="auto"/>
            <w:left w:val="none" w:sz="0" w:space="0" w:color="auto"/>
            <w:bottom w:val="none" w:sz="0" w:space="0" w:color="auto"/>
            <w:right w:val="none" w:sz="0" w:space="0" w:color="auto"/>
          </w:divBdr>
        </w:div>
        <w:div w:id="1065105637">
          <w:marLeft w:val="0"/>
          <w:marRight w:val="0"/>
          <w:marTop w:val="0"/>
          <w:marBottom w:val="0"/>
          <w:divBdr>
            <w:top w:val="none" w:sz="0" w:space="0" w:color="auto"/>
            <w:left w:val="none" w:sz="0" w:space="0" w:color="auto"/>
            <w:bottom w:val="none" w:sz="0" w:space="0" w:color="auto"/>
            <w:right w:val="none" w:sz="0" w:space="0" w:color="auto"/>
          </w:divBdr>
        </w:div>
        <w:div w:id="943998741">
          <w:marLeft w:val="0"/>
          <w:marRight w:val="0"/>
          <w:marTop w:val="0"/>
          <w:marBottom w:val="0"/>
          <w:divBdr>
            <w:top w:val="none" w:sz="0" w:space="0" w:color="auto"/>
            <w:left w:val="none" w:sz="0" w:space="0" w:color="auto"/>
            <w:bottom w:val="none" w:sz="0" w:space="0" w:color="auto"/>
            <w:right w:val="none" w:sz="0" w:space="0" w:color="auto"/>
          </w:divBdr>
        </w:div>
        <w:div w:id="228156209">
          <w:marLeft w:val="0"/>
          <w:marRight w:val="0"/>
          <w:marTop w:val="0"/>
          <w:marBottom w:val="0"/>
          <w:divBdr>
            <w:top w:val="none" w:sz="0" w:space="0" w:color="auto"/>
            <w:left w:val="none" w:sz="0" w:space="0" w:color="auto"/>
            <w:bottom w:val="none" w:sz="0" w:space="0" w:color="auto"/>
            <w:right w:val="none" w:sz="0" w:space="0" w:color="auto"/>
          </w:divBdr>
        </w:div>
        <w:div w:id="2106805415">
          <w:marLeft w:val="0"/>
          <w:marRight w:val="0"/>
          <w:marTop w:val="0"/>
          <w:marBottom w:val="0"/>
          <w:divBdr>
            <w:top w:val="none" w:sz="0" w:space="0" w:color="auto"/>
            <w:left w:val="none" w:sz="0" w:space="0" w:color="auto"/>
            <w:bottom w:val="none" w:sz="0" w:space="0" w:color="auto"/>
            <w:right w:val="none" w:sz="0" w:space="0" w:color="auto"/>
          </w:divBdr>
        </w:div>
        <w:div w:id="877206935">
          <w:marLeft w:val="0"/>
          <w:marRight w:val="0"/>
          <w:marTop w:val="0"/>
          <w:marBottom w:val="0"/>
          <w:divBdr>
            <w:top w:val="none" w:sz="0" w:space="0" w:color="auto"/>
            <w:left w:val="none" w:sz="0" w:space="0" w:color="auto"/>
            <w:bottom w:val="none" w:sz="0" w:space="0" w:color="auto"/>
            <w:right w:val="none" w:sz="0" w:space="0" w:color="auto"/>
          </w:divBdr>
        </w:div>
        <w:div w:id="1201749196">
          <w:marLeft w:val="0"/>
          <w:marRight w:val="0"/>
          <w:marTop w:val="0"/>
          <w:marBottom w:val="0"/>
          <w:divBdr>
            <w:top w:val="none" w:sz="0" w:space="0" w:color="auto"/>
            <w:left w:val="none" w:sz="0" w:space="0" w:color="auto"/>
            <w:bottom w:val="none" w:sz="0" w:space="0" w:color="auto"/>
            <w:right w:val="none" w:sz="0" w:space="0" w:color="auto"/>
          </w:divBdr>
        </w:div>
        <w:div w:id="2131127571">
          <w:marLeft w:val="0"/>
          <w:marRight w:val="0"/>
          <w:marTop w:val="0"/>
          <w:marBottom w:val="0"/>
          <w:divBdr>
            <w:top w:val="none" w:sz="0" w:space="0" w:color="auto"/>
            <w:left w:val="none" w:sz="0" w:space="0" w:color="auto"/>
            <w:bottom w:val="none" w:sz="0" w:space="0" w:color="auto"/>
            <w:right w:val="none" w:sz="0" w:space="0" w:color="auto"/>
          </w:divBdr>
        </w:div>
        <w:div w:id="453182284">
          <w:marLeft w:val="0"/>
          <w:marRight w:val="0"/>
          <w:marTop w:val="0"/>
          <w:marBottom w:val="0"/>
          <w:divBdr>
            <w:top w:val="none" w:sz="0" w:space="0" w:color="auto"/>
            <w:left w:val="none" w:sz="0" w:space="0" w:color="auto"/>
            <w:bottom w:val="none" w:sz="0" w:space="0" w:color="auto"/>
            <w:right w:val="none" w:sz="0" w:space="0" w:color="auto"/>
          </w:divBdr>
        </w:div>
        <w:div w:id="66928111">
          <w:marLeft w:val="0"/>
          <w:marRight w:val="0"/>
          <w:marTop w:val="0"/>
          <w:marBottom w:val="0"/>
          <w:divBdr>
            <w:top w:val="none" w:sz="0" w:space="0" w:color="auto"/>
            <w:left w:val="none" w:sz="0" w:space="0" w:color="auto"/>
            <w:bottom w:val="none" w:sz="0" w:space="0" w:color="auto"/>
            <w:right w:val="none" w:sz="0" w:space="0" w:color="auto"/>
          </w:divBdr>
        </w:div>
        <w:div w:id="422453099">
          <w:marLeft w:val="0"/>
          <w:marRight w:val="0"/>
          <w:marTop w:val="0"/>
          <w:marBottom w:val="0"/>
          <w:divBdr>
            <w:top w:val="none" w:sz="0" w:space="0" w:color="auto"/>
            <w:left w:val="none" w:sz="0" w:space="0" w:color="auto"/>
            <w:bottom w:val="none" w:sz="0" w:space="0" w:color="auto"/>
            <w:right w:val="none" w:sz="0" w:space="0" w:color="auto"/>
          </w:divBdr>
        </w:div>
        <w:div w:id="1551041485">
          <w:marLeft w:val="0"/>
          <w:marRight w:val="0"/>
          <w:marTop w:val="0"/>
          <w:marBottom w:val="0"/>
          <w:divBdr>
            <w:top w:val="none" w:sz="0" w:space="0" w:color="auto"/>
            <w:left w:val="none" w:sz="0" w:space="0" w:color="auto"/>
            <w:bottom w:val="none" w:sz="0" w:space="0" w:color="auto"/>
            <w:right w:val="none" w:sz="0" w:space="0" w:color="auto"/>
          </w:divBdr>
        </w:div>
        <w:div w:id="1358001420">
          <w:marLeft w:val="0"/>
          <w:marRight w:val="0"/>
          <w:marTop w:val="0"/>
          <w:marBottom w:val="0"/>
          <w:divBdr>
            <w:top w:val="none" w:sz="0" w:space="0" w:color="auto"/>
            <w:left w:val="none" w:sz="0" w:space="0" w:color="auto"/>
            <w:bottom w:val="none" w:sz="0" w:space="0" w:color="auto"/>
            <w:right w:val="none" w:sz="0" w:space="0" w:color="auto"/>
          </w:divBdr>
        </w:div>
        <w:div w:id="1852377679">
          <w:marLeft w:val="0"/>
          <w:marRight w:val="0"/>
          <w:marTop w:val="0"/>
          <w:marBottom w:val="0"/>
          <w:divBdr>
            <w:top w:val="none" w:sz="0" w:space="0" w:color="auto"/>
            <w:left w:val="none" w:sz="0" w:space="0" w:color="auto"/>
            <w:bottom w:val="none" w:sz="0" w:space="0" w:color="auto"/>
            <w:right w:val="none" w:sz="0" w:space="0" w:color="auto"/>
          </w:divBdr>
        </w:div>
        <w:div w:id="2147237189">
          <w:marLeft w:val="0"/>
          <w:marRight w:val="0"/>
          <w:marTop w:val="0"/>
          <w:marBottom w:val="0"/>
          <w:divBdr>
            <w:top w:val="none" w:sz="0" w:space="0" w:color="auto"/>
            <w:left w:val="none" w:sz="0" w:space="0" w:color="auto"/>
            <w:bottom w:val="none" w:sz="0" w:space="0" w:color="auto"/>
            <w:right w:val="none" w:sz="0" w:space="0" w:color="auto"/>
          </w:divBdr>
        </w:div>
        <w:div w:id="592973322">
          <w:marLeft w:val="0"/>
          <w:marRight w:val="0"/>
          <w:marTop w:val="0"/>
          <w:marBottom w:val="0"/>
          <w:divBdr>
            <w:top w:val="none" w:sz="0" w:space="0" w:color="auto"/>
            <w:left w:val="none" w:sz="0" w:space="0" w:color="auto"/>
            <w:bottom w:val="none" w:sz="0" w:space="0" w:color="auto"/>
            <w:right w:val="none" w:sz="0" w:space="0" w:color="auto"/>
          </w:divBdr>
        </w:div>
        <w:div w:id="576088911">
          <w:marLeft w:val="0"/>
          <w:marRight w:val="0"/>
          <w:marTop w:val="0"/>
          <w:marBottom w:val="0"/>
          <w:divBdr>
            <w:top w:val="none" w:sz="0" w:space="0" w:color="auto"/>
            <w:left w:val="none" w:sz="0" w:space="0" w:color="auto"/>
            <w:bottom w:val="none" w:sz="0" w:space="0" w:color="auto"/>
            <w:right w:val="none" w:sz="0" w:space="0" w:color="auto"/>
          </w:divBdr>
        </w:div>
        <w:div w:id="1733192018">
          <w:marLeft w:val="0"/>
          <w:marRight w:val="0"/>
          <w:marTop w:val="0"/>
          <w:marBottom w:val="0"/>
          <w:divBdr>
            <w:top w:val="none" w:sz="0" w:space="0" w:color="auto"/>
            <w:left w:val="none" w:sz="0" w:space="0" w:color="auto"/>
            <w:bottom w:val="none" w:sz="0" w:space="0" w:color="auto"/>
            <w:right w:val="none" w:sz="0" w:space="0" w:color="auto"/>
          </w:divBdr>
        </w:div>
        <w:div w:id="438305771">
          <w:marLeft w:val="0"/>
          <w:marRight w:val="0"/>
          <w:marTop w:val="0"/>
          <w:marBottom w:val="0"/>
          <w:divBdr>
            <w:top w:val="none" w:sz="0" w:space="0" w:color="auto"/>
            <w:left w:val="none" w:sz="0" w:space="0" w:color="auto"/>
            <w:bottom w:val="none" w:sz="0" w:space="0" w:color="auto"/>
            <w:right w:val="none" w:sz="0" w:space="0" w:color="auto"/>
          </w:divBdr>
        </w:div>
        <w:div w:id="1201043510">
          <w:marLeft w:val="0"/>
          <w:marRight w:val="0"/>
          <w:marTop w:val="0"/>
          <w:marBottom w:val="0"/>
          <w:divBdr>
            <w:top w:val="none" w:sz="0" w:space="0" w:color="auto"/>
            <w:left w:val="none" w:sz="0" w:space="0" w:color="auto"/>
            <w:bottom w:val="none" w:sz="0" w:space="0" w:color="auto"/>
            <w:right w:val="none" w:sz="0" w:space="0" w:color="auto"/>
          </w:divBdr>
        </w:div>
        <w:div w:id="1249148550">
          <w:marLeft w:val="0"/>
          <w:marRight w:val="0"/>
          <w:marTop w:val="0"/>
          <w:marBottom w:val="0"/>
          <w:divBdr>
            <w:top w:val="none" w:sz="0" w:space="0" w:color="auto"/>
            <w:left w:val="none" w:sz="0" w:space="0" w:color="auto"/>
            <w:bottom w:val="none" w:sz="0" w:space="0" w:color="auto"/>
            <w:right w:val="none" w:sz="0" w:space="0" w:color="auto"/>
          </w:divBdr>
        </w:div>
        <w:div w:id="315841163">
          <w:marLeft w:val="0"/>
          <w:marRight w:val="0"/>
          <w:marTop w:val="0"/>
          <w:marBottom w:val="0"/>
          <w:divBdr>
            <w:top w:val="none" w:sz="0" w:space="0" w:color="auto"/>
            <w:left w:val="none" w:sz="0" w:space="0" w:color="auto"/>
            <w:bottom w:val="none" w:sz="0" w:space="0" w:color="auto"/>
            <w:right w:val="none" w:sz="0" w:space="0" w:color="auto"/>
          </w:divBdr>
        </w:div>
        <w:div w:id="883100987">
          <w:marLeft w:val="0"/>
          <w:marRight w:val="0"/>
          <w:marTop w:val="0"/>
          <w:marBottom w:val="0"/>
          <w:divBdr>
            <w:top w:val="none" w:sz="0" w:space="0" w:color="auto"/>
            <w:left w:val="none" w:sz="0" w:space="0" w:color="auto"/>
            <w:bottom w:val="none" w:sz="0" w:space="0" w:color="auto"/>
            <w:right w:val="none" w:sz="0" w:space="0" w:color="auto"/>
          </w:divBdr>
        </w:div>
        <w:div w:id="610865615">
          <w:marLeft w:val="0"/>
          <w:marRight w:val="0"/>
          <w:marTop w:val="0"/>
          <w:marBottom w:val="0"/>
          <w:divBdr>
            <w:top w:val="none" w:sz="0" w:space="0" w:color="auto"/>
            <w:left w:val="none" w:sz="0" w:space="0" w:color="auto"/>
            <w:bottom w:val="none" w:sz="0" w:space="0" w:color="auto"/>
            <w:right w:val="none" w:sz="0" w:space="0" w:color="auto"/>
          </w:divBdr>
        </w:div>
        <w:div w:id="1314070172">
          <w:marLeft w:val="0"/>
          <w:marRight w:val="0"/>
          <w:marTop w:val="0"/>
          <w:marBottom w:val="0"/>
          <w:divBdr>
            <w:top w:val="none" w:sz="0" w:space="0" w:color="auto"/>
            <w:left w:val="none" w:sz="0" w:space="0" w:color="auto"/>
            <w:bottom w:val="none" w:sz="0" w:space="0" w:color="auto"/>
            <w:right w:val="none" w:sz="0" w:space="0" w:color="auto"/>
          </w:divBdr>
        </w:div>
        <w:div w:id="1206024460">
          <w:marLeft w:val="0"/>
          <w:marRight w:val="0"/>
          <w:marTop w:val="0"/>
          <w:marBottom w:val="0"/>
          <w:divBdr>
            <w:top w:val="none" w:sz="0" w:space="0" w:color="auto"/>
            <w:left w:val="none" w:sz="0" w:space="0" w:color="auto"/>
            <w:bottom w:val="none" w:sz="0" w:space="0" w:color="auto"/>
            <w:right w:val="none" w:sz="0" w:space="0" w:color="auto"/>
          </w:divBdr>
        </w:div>
        <w:div w:id="1915309487">
          <w:marLeft w:val="0"/>
          <w:marRight w:val="0"/>
          <w:marTop w:val="0"/>
          <w:marBottom w:val="0"/>
          <w:divBdr>
            <w:top w:val="none" w:sz="0" w:space="0" w:color="auto"/>
            <w:left w:val="none" w:sz="0" w:space="0" w:color="auto"/>
            <w:bottom w:val="none" w:sz="0" w:space="0" w:color="auto"/>
            <w:right w:val="none" w:sz="0" w:space="0" w:color="auto"/>
          </w:divBdr>
        </w:div>
        <w:div w:id="1488015943">
          <w:marLeft w:val="0"/>
          <w:marRight w:val="0"/>
          <w:marTop w:val="0"/>
          <w:marBottom w:val="0"/>
          <w:divBdr>
            <w:top w:val="none" w:sz="0" w:space="0" w:color="auto"/>
            <w:left w:val="none" w:sz="0" w:space="0" w:color="auto"/>
            <w:bottom w:val="none" w:sz="0" w:space="0" w:color="auto"/>
            <w:right w:val="none" w:sz="0" w:space="0" w:color="auto"/>
          </w:divBdr>
        </w:div>
      </w:divsChild>
    </w:div>
    <w:div w:id="361172118">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65907434">
      <w:bodyDiv w:val="1"/>
      <w:marLeft w:val="0"/>
      <w:marRight w:val="0"/>
      <w:marTop w:val="0"/>
      <w:marBottom w:val="0"/>
      <w:divBdr>
        <w:top w:val="none" w:sz="0" w:space="0" w:color="auto"/>
        <w:left w:val="none" w:sz="0" w:space="0" w:color="auto"/>
        <w:bottom w:val="none" w:sz="0" w:space="0" w:color="auto"/>
        <w:right w:val="none" w:sz="0" w:space="0" w:color="auto"/>
      </w:divBdr>
    </w:div>
    <w:div w:id="367799552">
      <w:bodyDiv w:val="1"/>
      <w:marLeft w:val="0"/>
      <w:marRight w:val="0"/>
      <w:marTop w:val="0"/>
      <w:marBottom w:val="0"/>
      <w:divBdr>
        <w:top w:val="none" w:sz="0" w:space="0" w:color="auto"/>
        <w:left w:val="none" w:sz="0" w:space="0" w:color="auto"/>
        <w:bottom w:val="none" w:sz="0" w:space="0" w:color="auto"/>
        <w:right w:val="none" w:sz="0" w:space="0" w:color="auto"/>
      </w:divBdr>
    </w:div>
    <w:div w:id="377557412">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173514">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07044594">
      <w:bodyDiv w:val="1"/>
      <w:marLeft w:val="0"/>
      <w:marRight w:val="0"/>
      <w:marTop w:val="0"/>
      <w:marBottom w:val="0"/>
      <w:divBdr>
        <w:top w:val="none" w:sz="0" w:space="0" w:color="auto"/>
        <w:left w:val="none" w:sz="0" w:space="0" w:color="auto"/>
        <w:bottom w:val="none" w:sz="0" w:space="0" w:color="auto"/>
        <w:right w:val="none" w:sz="0" w:space="0" w:color="auto"/>
      </w:divBdr>
    </w:div>
    <w:div w:id="410663907">
      <w:bodyDiv w:val="1"/>
      <w:marLeft w:val="0"/>
      <w:marRight w:val="0"/>
      <w:marTop w:val="0"/>
      <w:marBottom w:val="0"/>
      <w:divBdr>
        <w:top w:val="none" w:sz="0" w:space="0" w:color="auto"/>
        <w:left w:val="none" w:sz="0" w:space="0" w:color="auto"/>
        <w:bottom w:val="none" w:sz="0" w:space="0" w:color="auto"/>
        <w:right w:val="none" w:sz="0" w:space="0" w:color="auto"/>
      </w:divBdr>
    </w:div>
    <w:div w:id="411004772">
      <w:bodyDiv w:val="1"/>
      <w:marLeft w:val="0"/>
      <w:marRight w:val="0"/>
      <w:marTop w:val="0"/>
      <w:marBottom w:val="0"/>
      <w:divBdr>
        <w:top w:val="none" w:sz="0" w:space="0" w:color="auto"/>
        <w:left w:val="none" w:sz="0" w:space="0" w:color="auto"/>
        <w:bottom w:val="none" w:sz="0" w:space="0" w:color="auto"/>
        <w:right w:val="none" w:sz="0" w:space="0" w:color="auto"/>
      </w:divBdr>
      <w:divsChild>
        <w:div w:id="737630905">
          <w:marLeft w:val="0"/>
          <w:marRight w:val="0"/>
          <w:marTop w:val="0"/>
          <w:marBottom w:val="0"/>
          <w:divBdr>
            <w:top w:val="none" w:sz="0" w:space="0" w:color="auto"/>
            <w:left w:val="none" w:sz="0" w:space="0" w:color="auto"/>
            <w:bottom w:val="none" w:sz="0" w:space="0" w:color="auto"/>
            <w:right w:val="none" w:sz="0" w:space="0" w:color="auto"/>
          </w:divBdr>
        </w:div>
        <w:div w:id="362823838">
          <w:marLeft w:val="0"/>
          <w:marRight w:val="0"/>
          <w:marTop w:val="0"/>
          <w:marBottom w:val="0"/>
          <w:divBdr>
            <w:top w:val="none" w:sz="0" w:space="0" w:color="auto"/>
            <w:left w:val="none" w:sz="0" w:space="0" w:color="auto"/>
            <w:bottom w:val="none" w:sz="0" w:space="0" w:color="auto"/>
            <w:right w:val="none" w:sz="0" w:space="0" w:color="auto"/>
          </w:divBdr>
        </w:div>
        <w:div w:id="111242683">
          <w:marLeft w:val="0"/>
          <w:marRight w:val="0"/>
          <w:marTop w:val="0"/>
          <w:marBottom w:val="0"/>
          <w:divBdr>
            <w:top w:val="none" w:sz="0" w:space="0" w:color="auto"/>
            <w:left w:val="none" w:sz="0" w:space="0" w:color="auto"/>
            <w:bottom w:val="none" w:sz="0" w:space="0" w:color="auto"/>
            <w:right w:val="none" w:sz="0" w:space="0" w:color="auto"/>
          </w:divBdr>
        </w:div>
        <w:div w:id="1206480181">
          <w:marLeft w:val="0"/>
          <w:marRight w:val="0"/>
          <w:marTop w:val="0"/>
          <w:marBottom w:val="0"/>
          <w:divBdr>
            <w:top w:val="none" w:sz="0" w:space="0" w:color="auto"/>
            <w:left w:val="none" w:sz="0" w:space="0" w:color="auto"/>
            <w:bottom w:val="none" w:sz="0" w:space="0" w:color="auto"/>
            <w:right w:val="none" w:sz="0" w:space="0" w:color="auto"/>
          </w:divBdr>
        </w:div>
        <w:div w:id="968052582">
          <w:marLeft w:val="0"/>
          <w:marRight w:val="0"/>
          <w:marTop w:val="0"/>
          <w:marBottom w:val="0"/>
          <w:divBdr>
            <w:top w:val="none" w:sz="0" w:space="0" w:color="auto"/>
            <w:left w:val="none" w:sz="0" w:space="0" w:color="auto"/>
            <w:bottom w:val="none" w:sz="0" w:space="0" w:color="auto"/>
            <w:right w:val="none" w:sz="0" w:space="0" w:color="auto"/>
          </w:divBdr>
        </w:div>
        <w:div w:id="595406970">
          <w:marLeft w:val="0"/>
          <w:marRight w:val="0"/>
          <w:marTop w:val="0"/>
          <w:marBottom w:val="0"/>
          <w:divBdr>
            <w:top w:val="none" w:sz="0" w:space="0" w:color="auto"/>
            <w:left w:val="none" w:sz="0" w:space="0" w:color="auto"/>
            <w:bottom w:val="none" w:sz="0" w:space="0" w:color="auto"/>
            <w:right w:val="none" w:sz="0" w:space="0" w:color="auto"/>
          </w:divBdr>
        </w:div>
        <w:div w:id="1564291657">
          <w:marLeft w:val="0"/>
          <w:marRight w:val="0"/>
          <w:marTop w:val="0"/>
          <w:marBottom w:val="0"/>
          <w:divBdr>
            <w:top w:val="none" w:sz="0" w:space="0" w:color="auto"/>
            <w:left w:val="none" w:sz="0" w:space="0" w:color="auto"/>
            <w:bottom w:val="none" w:sz="0" w:space="0" w:color="auto"/>
            <w:right w:val="none" w:sz="0" w:space="0" w:color="auto"/>
          </w:divBdr>
        </w:div>
        <w:div w:id="1047220484">
          <w:marLeft w:val="0"/>
          <w:marRight w:val="0"/>
          <w:marTop w:val="0"/>
          <w:marBottom w:val="0"/>
          <w:divBdr>
            <w:top w:val="none" w:sz="0" w:space="0" w:color="auto"/>
            <w:left w:val="none" w:sz="0" w:space="0" w:color="auto"/>
            <w:bottom w:val="none" w:sz="0" w:space="0" w:color="auto"/>
            <w:right w:val="none" w:sz="0" w:space="0" w:color="auto"/>
          </w:divBdr>
        </w:div>
        <w:div w:id="947931772">
          <w:marLeft w:val="0"/>
          <w:marRight w:val="0"/>
          <w:marTop w:val="0"/>
          <w:marBottom w:val="0"/>
          <w:divBdr>
            <w:top w:val="none" w:sz="0" w:space="0" w:color="auto"/>
            <w:left w:val="none" w:sz="0" w:space="0" w:color="auto"/>
            <w:bottom w:val="none" w:sz="0" w:space="0" w:color="auto"/>
            <w:right w:val="none" w:sz="0" w:space="0" w:color="auto"/>
          </w:divBdr>
        </w:div>
        <w:div w:id="118184856">
          <w:marLeft w:val="0"/>
          <w:marRight w:val="0"/>
          <w:marTop w:val="0"/>
          <w:marBottom w:val="0"/>
          <w:divBdr>
            <w:top w:val="none" w:sz="0" w:space="0" w:color="auto"/>
            <w:left w:val="none" w:sz="0" w:space="0" w:color="auto"/>
            <w:bottom w:val="none" w:sz="0" w:space="0" w:color="auto"/>
            <w:right w:val="none" w:sz="0" w:space="0" w:color="auto"/>
          </w:divBdr>
        </w:div>
        <w:div w:id="1967931814">
          <w:marLeft w:val="0"/>
          <w:marRight w:val="0"/>
          <w:marTop w:val="0"/>
          <w:marBottom w:val="0"/>
          <w:divBdr>
            <w:top w:val="none" w:sz="0" w:space="0" w:color="auto"/>
            <w:left w:val="none" w:sz="0" w:space="0" w:color="auto"/>
            <w:bottom w:val="none" w:sz="0" w:space="0" w:color="auto"/>
            <w:right w:val="none" w:sz="0" w:space="0" w:color="auto"/>
          </w:divBdr>
        </w:div>
        <w:div w:id="98336529">
          <w:marLeft w:val="0"/>
          <w:marRight w:val="0"/>
          <w:marTop w:val="0"/>
          <w:marBottom w:val="0"/>
          <w:divBdr>
            <w:top w:val="none" w:sz="0" w:space="0" w:color="auto"/>
            <w:left w:val="none" w:sz="0" w:space="0" w:color="auto"/>
            <w:bottom w:val="none" w:sz="0" w:space="0" w:color="auto"/>
            <w:right w:val="none" w:sz="0" w:space="0" w:color="auto"/>
          </w:divBdr>
        </w:div>
        <w:div w:id="1877036466">
          <w:marLeft w:val="0"/>
          <w:marRight w:val="0"/>
          <w:marTop w:val="0"/>
          <w:marBottom w:val="0"/>
          <w:divBdr>
            <w:top w:val="none" w:sz="0" w:space="0" w:color="auto"/>
            <w:left w:val="none" w:sz="0" w:space="0" w:color="auto"/>
            <w:bottom w:val="none" w:sz="0" w:space="0" w:color="auto"/>
            <w:right w:val="none" w:sz="0" w:space="0" w:color="auto"/>
          </w:divBdr>
        </w:div>
        <w:div w:id="891961059">
          <w:marLeft w:val="0"/>
          <w:marRight w:val="0"/>
          <w:marTop w:val="0"/>
          <w:marBottom w:val="0"/>
          <w:divBdr>
            <w:top w:val="none" w:sz="0" w:space="0" w:color="auto"/>
            <w:left w:val="none" w:sz="0" w:space="0" w:color="auto"/>
            <w:bottom w:val="none" w:sz="0" w:space="0" w:color="auto"/>
            <w:right w:val="none" w:sz="0" w:space="0" w:color="auto"/>
          </w:divBdr>
        </w:div>
        <w:div w:id="674574700">
          <w:marLeft w:val="0"/>
          <w:marRight w:val="0"/>
          <w:marTop w:val="0"/>
          <w:marBottom w:val="0"/>
          <w:divBdr>
            <w:top w:val="none" w:sz="0" w:space="0" w:color="auto"/>
            <w:left w:val="none" w:sz="0" w:space="0" w:color="auto"/>
            <w:bottom w:val="none" w:sz="0" w:space="0" w:color="auto"/>
            <w:right w:val="none" w:sz="0" w:space="0" w:color="auto"/>
          </w:divBdr>
        </w:div>
        <w:div w:id="128136383">
          <w:marLeft w:val="0"/>
          <w:marRight w:val="0"/>
          <w:marTop w:val="0"/>
          <w:marBottom w:val="0"/>
          <w:divBdr>
            <w:top w:val="none" w:sz="0" w:space="0" w:color="auto"/>
            <w:left w:val="none" w:sz="0" w:space="0" w:color="auto"/>
            <w:bottom w:val="none" w:sz="0" w:space="0" w:color="auto"/>
            <w:right w:val="none" w:sz="0" w:space="0" w:color="auto"/>
          </w:divBdr>
        </w:div>
        <w:div w:id="313605871">
          <w:marLeft w:val="0"/>
          <w:marRight w:val="0"/>
          <w:marTop w:val="0"/>
          <w:marBottom w:val="0"/>
          <w:divBdr>
            <w:top w:val="none" w:sz="0" w:space="0" w:color="auto"/>
            <w:left w:val="none" w:sz="0" w:space="0" w:color="auto"/>
            <w:bottom w:val="none" w:sz="0" w:space="0" w:color="auto"/>
            <w:right w:val="none" w:sz="0" w:space="0" w:color="auto"/>
          </w:divBdr>
        </w:div>
        <w:div w:id="1781604786">
          <w:marLeft w:val="0"/>
          <w:marRight w:val="0"/>
          <w:marTop w:val="0"/>
          <w:marBottom w:val="0"/>
          <w:divBdr>
            <w:top w:val="none" w:sz="0" w:space="0" w:color="auto"/>
            <w:left w:val="none" w:sz="0" w:space="0" w:color="auto"/>
            <w:bottom w:val="none" w:sz="0" w:space="0" w:color="auto"/>
            <w:right w:val="none" w:sz="0" w:space="0" w:color="auto"/>
          </w:divBdr>
        </w:div>
        <w:div w:id="752625492">
          <w:marLeft w:val="0"/>
          <w:marRight w:val="0"/>
          <w:marTop w:val="0"/>
          <w:marBottom w:val="0"/>
          <w:divBdr>
            <w:top w:val="none" w:sz="0" w:space="0" w:color="auto"/>
            <w:left w:val="none" w:sz="0" w:space="0" w:color="auto"/>
            <w:bottom w:val="none" w:sz="0" w:space="0" w:color="auto"/>
            <w:right w:val="none" w:sz="0" w:space="0" w:color="auto"/>
          </w:divBdr>
        </w:div>
        <w:div w:id="1340960253">
          <w:marLeft w:val="0"/>
          <w:marRight w:val="0"/>
          <w:marTop w:val="0"/>
          <w:marBottom w:val="0"/>
          <w:divBdr>
            <w:top w:val="none" w:sz="0" w:space="0" w:color="auto"/>
            <w:left w:val="none" w:sz="0" w:space="0" w:color="auto"/>
            <w:bottom w:val="none" w:sz="0" w:space="0" w:color="auto"/>
            <w:right w:val="none" w:sz="0" w:space="0" w:color="auto"/>
          </w:divBdr>
        </w:div>
        <w:div w:id="458376357">
          <w:marLeft w:val="0"/>
          <w:marRight w:val="0"/>
          <w:marTop w:val="0"/>
          <w:marBottom w:val="0"/>
          <w:divBdr>
            <w:top w:val="none" w:sz="0" w:space="0" w:color="auto"/>
            <w:left w:val="none" w:sz="0" w:space="0" w:color="auto"/>
            <w:bottom w:val="none" w:sz="0" w:space="0" w:color="auto"/>
            <w:right w:val="none" w:sz="0" w:space="0" w:color="auto"/>
          </w:divBdr>
        </w:div>
        <w:div w:id="2060129048">
          <w:marLeft w:val="0"/>
          <w:marRight w:val="0"/>
          <w:marTop w:val="0"/>
          <w:marBottom w:val="0"/>
          <w:divBdr>
            <w:top w:val="none" w:sz="0" w:space="0" w:color="auto"/>
            <w:left w:val="none" w:sz="0" w:space="0" w:color="auto"/>
            <w:bottom w:val="none" w:sz="0" w:space="0" w:color="auto"/>
            <w:right w:val="none" w:sz="0" w:space="0" w:color="auto"/>
          </w:divBdr>
        </w:div>
        <w:div w:id="518590232">
          <w:marLeft w:val="0"/>
          <w:marRight w:val="0"/>
          <w:marTop w:val="0"/>
          <w:marBottom w:val="0"/>
          <w:divBdr>
            <w:top w:val="none" w:sz="0" w:space="0" w:color="auto"/>
            <w:left w:val="none" w:sz="0" w:space="0" w:color="auto"/>
            <w:bottom w:val="none" w:sz="0" w:space="0" w:color="auto"/>
            <w:right w:val="none" w:sz="0" w:space="0" w:color="auto"/>
          </w:divBdr>
        </w:div>
        <w:div w:id="145437047">
          <w:marLeft w:val="0"/>
          <w:marRight w:val="0"/>
          <w:marTop w:val="0"/>
          <w:marBottom w:val="0"/>
          <w:divBdr>
            <w:top w:val="none" w:sz="0" w:space="0" w:color="auto"/>
            <w:left w:val="none" w:sz="0" w:space="0" w:color="auto"/>
            <w:bottom w:val="none" w:sz="0" w:space="0" w:color="auto"/>
            <w:right w:val="none" w:sz="0" w:space="0" w:color="auto"/>
          </w:divBdr>
        </w:div>
        <w:div w:id="1021474946">
          <w:marLeft w:val="0"/>
          <w:marRight w:val="0"/>
          <w:marTop w:val="0"/>
          <w:marBottom w:val="0"/>
          <w:divBdr>
            <w:top w:val="none" w:sz="0" w:space="0" w:color="auto"/>
            <w:left w:val="none" w:sz="0" w:space="0" w:color="auto"/>
            <w:bottom w:val="none" w:sz="0" w:space="0" w:color="auto"/>
            <w:right w:val="none" w:sz="0" w:space="0" w:color="auto"/>
          </w:divBdr>
        </w:div>
        <w:div w:id="1164972766">
          <w:marLeft w:val="0"/>
          <w:marRight w:val="0"/>
          <w:marTop w:val="0"/>
          <w:marBottom w:val="0"/>
          <w:divBdr>
            <w:top w:val="none" w:sz="0" w:space="0" w:color="auto"/>
            <w:left w:val="none" w:sz="0" w:space="0" w:color="auto"/>
            <w:bottom w:val="none" w:sz="0" w:space="0" w:color="auto"/>
            <w:right w:val="none" w:sz="0" w:space="0" w:color="auto"/>
          </w:divBdr>
        </w:div>
        <w:div w:id="1664813120">
          <w:marLeft w:val="0"/>
          <w:marRight w:val="0"/>
          <w:marTop w:val="0"/>
          <w:marBottom w:val="0"/>
          <w:divBdr>
            <w:top w:val="none" w:sz="0" w:space="0" w:color="auto"/>
            <w:left w:val="none" w:sz="0" w:space="0" w:color="auto"/>
            <w:bottom w:val="none" w:sz="0" w:space="0" w:color="auto"/>
            <w:right w:val="none" w:sz="0" w:space="0" w:color="auto"/>
          </w:divBdr>
        </w:div>
        <w:div w:id="185099362">
          <w:marLeft w:val="0"/>
          <w:marRight w:val="0"/>
          <w:marTop w:val="0"/>
          <w:marBottom w:val="0"/>
          <w:divBdr>
            <w:top w:val="none" w:sz="0" w:space="0" w:color="auto"/>
            <w:left w:val="none" w:sz="0" w:space="0" w:color="auto"/>
            <w:bottom w:val="none" w:sz="0" w:space="0" w:color="auto"/>
            <w:right w:val="none" w:sz="0" w:space="0" w:color="auto"/>
          </w:divBdr>
        </w:div>
        <w:div w:id="739181859">
          <w:marLeft w:val="0"/>
          <w:marRight w:val="0"/>
          <w:marTop w:val="0"/>
          <w:marBottom w:val="0"/>
          <w:divBdr>
            <w:top w:val="none" w:sz="0" w:space="0" w:color="auto"/>
            <w:left w:val="none" w:sz="0" w:space="0" w:color="auto"/>
            <w:bottom w:val="none" w:sz="0" w:space="0" w:color="auto"/>
            <w:right w:val="none" w:sz="0" w:space="0" w:color="auto"/>
          </w:divBdr>
        </w:div>
      </w:divsChild>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48667305">
      <w:bodyDiv w:val="1"/>
      <w:marLeft w:val="0"/>
      <w:marRight w:val="0"/>
      <w:marTop w:val="0"/>
      <w:marBottom w:val="0"/>
      <w:divBdr>
        <w:top w:val="none" w:sz="0" w:space="0" w:color="auto"/>
        <w:left w:val="none" w:sz="0" w:space="0" w:color="auto"/>
        <w:bottom w:val="none" w:sz="0" w:space="0" w:color="auto"/>
        <w:right w:val="none" w:sz="0" w:space="0" w:color="auto"/>
      </w:divBdr>
      <w:divsChild>
        <w:div w:id="545945907">
          <w:marLeft w:val="0"/>
          <w:marRight w:val="0"/>
          <w:marTop w:val="0"/>
          <w:marBottom w:val="0"/>
          <w:divBdr>
            <w:top w:val="none" w:sz="0" w:space="0" w:color="auto"/>
            <w:left w:val="none" w:sz="0" w:space="0" w:color="auto"/>
            <w:bottom w:val="none" w:sz="0" w:space="0" w:color="auto"/>
            <w:right w:val="none" w:sz="0" w:space="0" w:color="auto"/>
          </w:divBdr>
        </w:div>
        <w:div w:id="1269778452">
          <w:marLeft w:val="0"/>
          <w:marRight w:val="0"/>
          <w:marTop w:val="0"/>
          <w:marBottom w:val="0"/>
          <w:divBdr>
            <w:top w:val="none" w:sz="0" w:space="0" w:color="auto"/>
            <w:left w:val="none" w:sz="0" w:space="0" w:color="auto"/>
            <w:bottom w:val="none" w:sz="0" w:space="0" w:color="auto"/>
            <w:right w:val="none" w:sz="0" w:space="0" w:color="auto"/>
          </w:divBdr>
        </w:div>
        <w:div w:id="1428500918">
          <w:marLeft w:val="0"/>
          <w:marRight w:val="0"/>
          <w:marTop w:val="0"/>
          <w:marBottom w:val="0"/>
          <w:divBdr>
            <w:top w:val="none" w:sz="0" w:space="0" w:color="auto"/>
            <w:left w:val="none" w:sz="0" w:space="0" w:color="auto"/>
            <w:bottom w:val="none" w:sz="0" w:space="0" w:color="auto"/>
            <w:right w:val="none" w:sz="0" w:space="0" w:color="auto"/>
          </w:divBdr>
        </w:div>
        <w:div w:id="800922854">
          <w:marLeft w:val="0"/>
          <w:marRight w:val="0"/>
          <w:marTop w:val="0"/>
          <w:marBottom w:val="0"/>
          <w:divBdr>
            <w:top w:val="none" w:sz="0" w:space="0" w:color="auto"/>
            <w:left w:val="none" w:sz="0" w:space="0" w:color="auto"/>
            <w:bottom w:val="none" w:sz="0" w:space="0" w:color="auto"/>
            <w:right w:val="none" w:sz="0" w:space="0" w:color="auto"/>
          </w:divBdr>
        </w:div>
        <w:div w:id="966424912">
          <w:marLeft w:val="0"/>
          <w:marRight w:val="0"/>
          <w:marTop w:val="0"/>
          <w:marBottom w:val="0"/>
          <w:divBdr>
            <w:top w:val="none" w:sz="0" w:space="0" w:color="auto"/>
            <w:left w:val="none" w:sz="0" w:space="0" w:color="auto"/>
            <w:bottom w:val="none" w:sz="0" w:space="0" w:color="auto"/>
            <w:right w:val="none" w:sz="0" w:space="0" w:color="auto"/>
          </w:divBdr>
        </w:div>
        <w:div w:id="721173977">
          <w:marLeft w:val="0"/>
          <w:marRight w:val="0"/>
          <w:marTop w:val="0"/>
          <w:marBottom w:val="0"/>
          <w:divBdr>
            <w:top w:val="none" w:sz="0" w:space="0" w:color="auto"/>
            <w:left w:val="none" w:sz="0" w:space="0" w:color="auto"/>
            <w:bottom w:val="none" w:sz="0" w:space="0" w:color="auto"/>
            <w:right w:val="none" w:sz="0" w:space="0" w:color="auto"/>
          </w:divBdr>
        </w:div>
        <w:div w:id="891773971">
          <w:marLeft w:val="0"/>
          <w:marRight w:val="0"/>
          <w:marTop w:val="0"/>
          <w:marBottom w:val="0"/>
          <w:divBdr>
            <w:top w:val="none" w:sz="0" w:space="0" w:color="auto"/>
            <w:left w:val="none" w:sz="0" w:space="0" w:color="auto"/>
            <w:bottom w:val="none" w:sz="0" w:space="0" w:color="auto"/>
            <w:right w:val="none" w:sz="0" w:space="0" w:color="auto"/>
          </w:divBdr>
        </w:div>
        <w:div w:id="1263222615">
          <w:marLeft w:val="0"/>
          <w:marRight w:val="0"/>
          <w:marTop w:val="0"/>
          <w:marBottom w:val="0"/>
          <w:divBdr>
            <w:top w:val="none" w:sz="0" w:space="0" w:color="auto"/>
            <w:left w:val="none" w:sz="0" w:space="0" w:color="auto"/>
            <w:bottom w:val="none" w:sz="0" w:space="0" w:color="auto"/>
            <w:right w:val="none" w:sz="0" w:space="0" w:color="auto"/>
          </w:divBdr>
        </w:div>
        <w:div w:id="424620673">
          <w:marLeft w:val="0"/>
          <w:marRight w:val="0"/>
          <w:marTop w:val="0"/>
          <w:marBottom w:val="0"/>
          <w:divBdr>
            <w:top w:val="none" w:sz="0" w:space="0" w:color="auto"/>
            <w:left w:val="none" w:sz="0" w:space="0" w:color="auto"/>
            <w:bottom w:val="none" w:sz="0" w:space="0" w:color="auto"/>
            <w:right w:val="none" w:sz="0" w:space="0" w:color="auto"/>
          </w:divBdr>
        </w:div>
        <w:div w:id="432482439">
          <w:marLeft w:val="0"/>
          <w:marRight w:val="0"/>
          <w:marTop w:val="0"/>
          <w:marBottom w:val="0"/>
          <w:divBdr>
            <w:top w:val="none" w:sz="0" w:space="0" w:color="auto"/>
            <w:left w:val="none" w:sz="0" w:space="0" w:color="auto"/>
            <w:bottom w:val="none" w:sz="0" w:space="0" w:color="auto"/>
            <w:right w:val="none" w:sz="0" w:space="0" w:color="auto"/>
          </w:divBdr>
        </w:div>
        <w:div w:id="1694266304">
          <w:marLeft w:val="0"/>
          <w:marRight w:val="0"/>
          <w:marTop w:val="0"/>
          <w:marBottom w:val="0"/>
          <w:divBdr>
            <w:top w:val="none" w:sz="0" w:space="0" w:color="auto"/>
            <w:left w:val="none" w:sz="0" w:space="0" w:color="auto"/>
            <w:bottom w:val="none" w:sz="0" w:space="0" w:color="auto"/>
            <w:right w:val="none" w:sz="0" w:space="0" w:color="auto"/>
          </w:divBdr>
        </w:div>
        <w:div w:id="1086539829">
          <w:marLeft w:val="0"/>
          <w:marRight w:val="0"/>
          <w:marTop w:val="0"/>
          <w:marBottom w:val="0"/>
          <w:divBdr>
            <w:top w:val="none" w:sz="0" w:space="0" w:color="auto"/>
            <w:left w:val="none" w:sz="0" w:space="0" w:color="auto"/>
            <w:bottom w:val="none" w:sz="0" w:space="0" w:color="auto"/>
            <w:right w:val="none" w:sz="0" w:space="0" w:color="auto"/>
          </w:divBdr>
        </w:div>
        <w:div w:id="1214732042">
          <w:marLeft w:val="0"/>
          <w:marRight w:val="0"/>
          <w:marTop w:val="0"/>
          <w:marBottom w:val="0"/>
          <w:divBdr>
            <w:top w:val="none" w:sz="0" w:space="0" w:color="auto"/>
            <w:left w:val="none" w:sz="0" w:space="0" w:color="auto"/>
            <w:bottom w:val="none" w:sz="0" w:space="0" w:color="auto"/>
            <w:right w:val="none" w:sz="0" w:space="0" w:color="auto"/>
          </w:divBdr>
        </w:div>
        <w:div w:id="801928271">
          <w:marLeft w:val="0"/>
          <w:marRight w:val="0"/>
          <w:marTop w:val="0"/>
          <w:marBottom w:val="0"/>
          <w:divBdr>
            <w:top w:val="none" w:sz="0" w:space="0" w:color="auto"/>
            <w:left w:val="none" w:sz="0" w:space="0" w:color="auto"/>
            <w:bottom w:val="none" w:sz="0" w:space="0" w:color="auto"/>
            <w:right w:val="none" w:sz="0" w:space="0" w:color="auto"/>
          </w:divBdr>
        </w:div>
        <w:div w:id="504252476">
          <w:marLeft w:val="0"/>
          <w:marRight w:val="0"/>
          <w:marTop w:val="0"/>
          <w:marBottom w:val="0"/>
          <w:divBdr>
            <w:top w:val="none" w:sz="0" w:space="0" w:color="auto"/>
            <w:left w:val="none" w:sz="0" w:space="0" w:color="auto"/>
            <w:bottom w:val="none" w:sz="0" w:space="0" w:color="auto"/>
            <w:right w:val="none" w:sz="0" w:space="0" w:color="auto"/>
          </w:divBdr>
        </w:div>
        <w:div w:id="893856881">
          <w:marLeft w:val="0"/>
          <w:marRight w:val="0"/>
          <w:marTop w:val="0"/>
          <w:marBottom w:val="0"/>
          <w:divBdr>
            <w:top w:val="none" w:sz="0" w:space="0" w:color="auto"/>
            <w:left w:val="none" w:sz="0" w:space="0" w:color="auto"/>
            <w:bottom w:val="none" w:sz="0" w:space="0" w:color="auto"/>
            <w:right w:val="none" w:sz="0" w:space="0" w:color="auto"/>
          </w:divBdr>
        </w:div>
        <w:div w:id="185682612">
          <w:marLeft w:val="0"/>
          <w:marRight w:val="0"/>
          <w:marTop w:val="0"/>
          <w:marBottom w:val="0"/>
          <w:divBdr>
            <w:top w:val="none" w:sz="0" w:space="0" w:color="auto"/>
            <w:left w:val="none" w:sz="0" w:space="0" w:color="auto"/>
            <w:bottom w:val="none" w:sz="0" w:space="0" w:color="auto"/>
            <w:right w:val="none" w:sz="0" w:space="0" w:color="auto"/>
          </w:divBdr>
        </w:div>
        <w:div w:id="2055763983">
          <w:marLeft w:val="0"/>
          <w:marRight w:val="0"/>
          <w:marTop w:val="0"/>
          <w:marBottom w:val="0"/>
          <w:divBdr>
            <w:top w:val="none" w:sz="0" w:space="0" w:color="auto"/>
            <w:left w:val="none" w:sz="0" w:space="0" w:color="auto"/>
            <w:bottom w:val="none" w:sz="0" w:space="0" w:color="auto"/>
            <w:right w:val="none" w:sz="0" w:space="0" w:color="auto"/>
          </w:divBdr>
        </w:div>
        <w:div w:id="2081243988">
          <w:marLeft w:val="0"/>
          <w:marRight w:val="0"/>
          <w:marTop w:val="0"/>
          <w:marBottom w:val="0"/>
          <w:divBdr>
            <w:top w:val="none" w:sz="0" w:space="0" w:color="auto"/>
            <w:left w:val="none" w:sz="0" w:space="0" w:color="auto"/>
            <w:bottom w:val="none" w:sz="0" w:space="0" w:color="auto"/>
            <w:right w:val="none" w:sz="0" w:space="0" w:color="auto"/>
          </w:divBdr>
        </w:div>
        <w:div w:id="101920483">
          <w:marLeft w:val="0"/>
          <w:marRight w:val="0"/>
          <w:marTop w:val="0"/>
          <w:marBottom w:val="0"/>
          <w:divBdr>
            <w:top w:val="none" w:sz="0" w:space="0" w:color="auto"/>
            <w:left w:val="none" w:sz="0" w:space="0" w:color="auto"/>
            <w:bottom w:val="none" w:sz="0" w:space="0" w:color="auto"/>
            <w:right w:val="none" w:sz="0" w:space="0" w:color="auto"/>
          </w:divBdr>
        </w:div>
        <w:div w:id="1091044216">
          <w:marLeft w:val="0"/>
          <w:marRight w:val="0"/>
          <w:marTop w:val="0"/>
          <w:marBottom w:val="0"/>
          <w:divBdr>
            <w:top w:val="none" w:sz="0" w:space="0" w:color="auto"/>
            <w:left w:val="none" w:sz="0" w:space="0" w:color="auto"/>
            <w:bottom w:val="none" w:sz="0" w:space="0" w:color="auto"/>
            <w:right w:val="none" w:sz="0" w:space="0" w:color="auto"/>
          </w:divBdr>
        </w:div>
        <w:div w:id="527370809">
          <w:marLeft w:val="0"/>
          <w:marRight w:val="0"/>
          <w:marTop w:val="0"/>
          <w:marBottom w:val="0"/>
          <w:divBdr>
            <w:top w:val="none" w:sz="0" w:space="0" w:color="auto"/>
            <w:left w:val="none" w:sz="0" w:space="0" w:color="auto"/>
            <w:bottom w:val="none" w:sz="0" w:space="0" w:color="auto"/>
            <w:right w:val="none" w:sz="0" w:space="0" w:color="auto"/>
          </w:divBdr>
        </w:div>
        <w:div w:id="618797449">
          <w:marLeft w:val="0"/>
          <w:marRight w:val="0"/>
          <w:marTop w:val="0"/>
          <w:marBottom w:val="0"/>
          <w:divBdr>
            <w:top w:val="none" w:sz="0" w:space="0" w:color="auto"/>
            <w:left w:val="none" w:sz="0" w:space="0" w:color="auto"/>
            <w:bottom w:val="none" w:sz="0" w:space="0" w:color="auto"/>
            <w:right w:val="none" w:sz="0" w:space="0" w:color="auto"/>
          </w:divBdr>
        </w:div>
      </w:divsChild>
    </w:div>
    <w:div w:id="448857100">
      <w:bodyDiv w:val="1"/>
      <w:marLeft w:val="0"/>
      <w:marRight w:val="0"/>
      <w:marTop w:val="0"/>
      <w:marBottom w:val="0"/>
      <w:divBdr>
        <w:top w:val="none" w:sz="0" w:space="0" w:color="auto"/>
        <w:left w:val="none" w:sz="0" w:space="0" w:color="auto"/>
        <w:bottom w:val="none" w:sz="0" w:space="0" w:color="auto"/>
        <w:right w:val="none" w:sz="0" w:space="0" w:color="auto"/>
      </w:divBdr>
    </w:div>
    <w:div w:id="449981074">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6146664">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79151870">
      <w:bodyDiv w:val="1"/>
      <w:marLeft w:val="0"/>
      <w:marRight w:val="0"/>
      <w:marTop w:val="0"/>
      <w:marBottom w:val="0"/>
      <w:divBdr>
        <w:top w:val="none" w:sz="0" w:space="0" w:color="auto"/>
        <w:left w:val="none" w:sz="0" w:space="0" w:color="auto"/>
        <w:bottom w:val="none" w:sz="0" w:space="0" w:color="auto"/>
        <w:right w:val="none" w:sz="0" w:space="0" w:color="auto"/>
      </w:divBdr>
      <w:divsChild>
        <w:div w:id="919144287">
          <w:marLeft w:val="0"/>
          <w:marRight w:val="0"/>
          <w:marTop w:val="0"/>
          <w:marBottom w:val="0"/>
          <w:divBdr>
            <w:top w:val="none" w:sz="0" w:space="0" w:color="auto"/>
            <w:left w:val="none" w:sz="0" w:space="0" w:color="auto"/>
            <w:bottom w:val="none" w:sz="0" w:space="0" w:color="auto"/>
            <w:right w:val="none" w:sz="0" w:space="0" w:color="auto"/>
          </w:divBdr>
        </w:div>
        <w:div w:id="1550336203">
          <w:marLeft w:val="0"/>
          <w:marRight w:val="0"/>
          <w:marTop w:val="0"/>
          <w:marBottom w:val="0"/>
          <w:divBdr>
            <w:top w:val="none" w:sz="0" w:space="0" w:color="auto"/>
            <w:left w:val="none" w:sz="0" w:space="0" w:color="auto"/>
            <w:bottom w:val="none" w:sz="0" w:space="0" w:color="auto"/>
            <w:right w:val="none" w:sz="0" w:space="0" w:color="auto"/>
          </w:divBdr>
        </w:div>
        <w:div w:id="1453864568">
          <w:marLeft w:val="0"/>
          <w:marRight w:val="0"/>
          <w:marTop w:val="0"/>
          <w:marBottom w:val="0"/>
          <w:divBdr>
            <w:top w:val="none" w:sz="0" w:space="0" w:color="auto"/>
            <w:left w:val="none" w:sz="0" w:space="0" w:color="auto"/>
            <w:bottom w:val="none" w:sz="0" w:space="0" w:color="auto"/>
            <w:right w:val="none" w:sz="0" w:space="0" w:color="auto"/>
          </w:divBdr>
        </w:div>
        <w:div w:id="815605210">
          <w:marLeft w:val="0"/>
          <w:marRight w:val="0"/>
          <w:marTop w:val="0"/>
          <w:marBottom w:val="0"/>
          <w:divBdr>
            <w:top w:val="none" w:sz="0" w:space="0" w:color="auto"/>
            <w:left w:val="none" w:sz="0" w:space="0" w:color="auto"/>
            <w:bottom w:val="none" w:sz="0" w:space="0" w:color="auto"/>
            <w:right w:val="none" w:sz="0" w:space="0" w:color="auto"/>
          </w:divBdr>
        </w:div>
        <w:div w:id="734281315">
          <w:marLeft w:val="0"/>
          <w:marRight w:val="0"/>
          <w:marTop w:val="0"/>
          <w:marBottom w:val="0"/>
          <w:divBdr>
            <w:top w:val="none" w:sz="0" w:space="0" w:color="auto"/>
            <w:left w:val="none" w:sz="0" w:space="0" w:color="auto"/>
            <w:bottom w:val="none" w:sz="0" w:space="0" w:color="auto"/>
            <w:right w:val="none" w:sz="0" w:space="0" w:color="auto"/>
          </w:divBdr>
        </w:div>
        <w:div w:id="2088377513">
          <w:marLeft w:val="0"/>
          <w:marRight w:val="0"/>
          <w:marTop w:val="0"/>
          <w:marBottom w:val="0"/>
          <w:divBdr>
            <w:top w:val="none" w:sz="0" w:space="0" w:color="auto"/>
            <w:left w:val="none" w:sz="0" w:space="0" w:color="auto"/>
            <w:bottom w:val="none" w:sz="0" w:space="0" w:color="auto"/>
            <w:right w:val="none" w:sz="0" w:space="0" w:color="auto"/>
          </w:divBdr>
        </w:div>
        <w:div w:id="368916759">
          <w:marLeft w:val="0"/>
          <w:marRight w:val="0"/>
          <w:marTop w:val="0"/>
          <w:marBottom w:val="0"/>
          <w:divBdr>
            <w:top w:val="none" w:sz="0" w:space="0" w:color="auto"/>
            <w:left w:val="none" w:sz="0" w:space="0" w:color="auto"/>
            <w:bottom w:val="none" w:sz="0" w:space="0" w:color="auto"/>
            <w:right w:val="none" w:sz="0" w:space="0" w:color="auto"/>
          </w:divBdr>
        </w:div>
        <w:div w:id="1186747833">
          <w:marLeft w:val="0"/>
          <w:marRight w:val="0"/>
          <w:marTop w:val="0"/>
          <w:marBottom w:val="0"/>
          <w:divBdr>
            <w:top w:val="none" w:sz="0" w:space="0" w:color="auto"/>
            <w:left w:val="none" w:sz="0" w:space="0" w:color="auto"/>
            <w:bottom w:val="none" w:sz="0" w:space="0" w:color="auto"/>
            <w:right w:val="none" w:sz="0" w:space="0" w:color="auto"/>
          </w:divBdr>
        </w:div>
        <w:div w:id="1217472197">
          <w:marLeft w:val="0"/>
          <w:marRight w:val="0"/>
          <w:marTop w:val="0"/>
          <w:marBottom w:val="0"/>
          <w:divBdr>
            <w:top w:val="none" w:sz="0" w:space="0" w:color="auto"/>
            <w:left w:val="none" w:sz="0" w:space="0" w:color="auto"/>
            <w:bottom w:val="none" w:sz="0" w:space="0" w:color="auto"/>
            <w:right w:val="none" w:sz="0" w:space="0" w:color="auto"/>
          </w:divBdr>
        </w:div>
        <w:div w:id="1644386544">
          <w:marLeft w:val="0"/>
          <w:marRight w:val="0"/>
          <w:marTop w:val="0"/>
          <w:marBottom w:val="0"/>
          <w:divBdr>
            <w:top w:val="none" w:sz="0" w:space="0" w:color="auto"/>
            <w:left w:val="none" w:sz="0" w:space="0" w:color="auto"/>
            <w:bottom w:val="none" w:sz="0" w:space="0" w:color="auto"/>
            <w:right w:val="none" w:sz="0" w:space="0" w:color="auto"/>
          </w:divBdr>
        </w:div>
        <w:div w:id="464157104">
          <w:marLeft w:val="0"/>
          <w:marRight w:val="0"/>
          <w:marTop w:val="0"/>
          <w:marBottom w:val="0"/>
          <w:divBdr>
            <w:top w:val="none" w:sz="0" w:space="0" w:color="auto"/>
            <w:left w:val="none" w:sz="0" w:space="0" w:color="auto"/>
            <w:bottom w:val="none" w:sz="0" w:space="0" w:color="auto"/>
            <w:right w:val="none" w:sz="0" w:space="0" w:color="auto"/>
          </w:divBdr>
        </w:div>
        <w:div w:id="1855261591">
          <w:marLeft w:val="0"/>
          <w:marRight w:val="0"/>
          <w:marTop w:val="0"/>
          <w:marBottom w:val="0"/>
          <w:divBdr>
            <w:top w:val="none" w:sz="0" w:space="0" w:color="auto"/>
            <w:left w:val="none" w:sz="0" w:space="0" w:color="auto"/>
            <w:bottom w:val="none" w:sz="0" w:space="0" w:color="auto"/>
            <w:right w:val="none" w:sz="0" w:space="0" w:color="auto"/>
          </w:divBdr>
        </w:div>
        <w:div w:id="983972341">
          <w:marLeft w:val="0"/>
          <w:marRight w:val="0"/>
          <w:marTop w:val="0"/>
          <w:marBottom w:val="0"/>
          <w:divBdr>
            <w:top w:val="none" w:sz="0" w:space="0" w:color="auto"/>
            <w:left w:val="none" w:sz="0" w:space="0" w:color="auto"/>
            <w:bottom w:val="none" w:sz="0" w:space="0" w:color="auto"/>
            <w:right w:val="none" w:sz="0" w:space="0" w:color="auto"/>
          </w:divBdr>
        </w:div>
        <w:div w:id="293298455">
          <w:marLeft w:val="0"/>
          <w:marRight w:val="0"/>
          <w:marTop w:val="0"/>
          <w:marBottom w:val="0"/>
          <w:divBdr>
            <w:top w:val="none" w:sz="0" w:space="0" w:color="auto"/>
            <w:left w:val="none" w:sz="0" w:space="0" w:color="auto"/>
            <w:bottom w:val="none" w:sz="0" w:space="0" w:color="auto"/>
            <w:right w:val="none" w:sz="0" w:space="0" w:color="auto"/>
          </w:divBdr>
        </w:div>
        <w:div w:id="1586643766">
          <w:marLeft w:val="0"/>
          <w:marRight w:val="0"/>
          <w:marTop w:val="0"/>
          <w:marBottom w:val="0"/>
          <w:divBdr>
            <w:top w:val="none" w:sz="0" w:space="0" w:color="auto"/>
            <w:left w:val="none" w:sz="0" w:space="0" w:color="auto"/>
            <w:bottom w:val="none" w:sz="0" w:space="0" w:color="auto"/>
            <w:right w:val="none" w:sz="0" w:space="0" w:color="auto"/>
          </w:divBdr>
        </w:div>
        <w:div w:id="23791226">
          <w:marLeft w:val="0"/>
          <w:marRight w:val="0"/>
          <w:marTop w:val="0"/>
          <w:marBottom w:val="0"/>
          <w:divBdr>
            <w:top w:val="none" w:sz="0" w:space="0" w:color="auto"/>
            <w:left w:val="none" w:sz="0" w:space="0" w:color="auto"/>
            <w:bottom w:val="none" w:sz="0" w:space="0" w:color="auto"/>
            <w:right w:val="none" w:sz="0" w:space="0" w:color="auto"/>
          </w:divBdr>
        </w:div>
        <w:div w:id="75904260">
          <w:marLeft w:val="0"/>
          <w:marRight w:val="0"/>
          <w:marTop w:val="0"/>
          <w:marBottom w:val="0"/>
          <w:divBdr>
            <w:top w:val="none" w:sz="0" w:space="0" w:color="auto"/>
            <w:left w:val="none" w:sz="0" w:space="0" w:color="auto"/>
            <w:bottom w:val="none" w:sz="0" w:space="0" w:color="auto"/>
            <w:right w:val="none" w:sz="0" w:space="0" w:color="auto"/>
          </w:divBdr>
        </w:div>
        <w:div w:id="1603687693">
          <w:marLeft w:val="0"/>
          <w:marRight w:val="0"/>
          <w:marTop w:val="0"/>
          <w:marBottom w:val="0"/>
          <w:divBdr>
            <w:top w:val="none" w:sz="0" w:space="0" w:color="auto"/>
            <w:left w:val="none" w:sz="0" w:space="0" w:color="auto"/>
            <w:bottom w:val="none" w:sz="0" w:space="0" w:color="auto"/>
            <w:right w:val="none" w:sz="0" w:space="0" w:color="auto"/>
          </w:divBdr>
        </w:div>
        <w:div w:id="2052684295">
          <w:marLeft w:val="0"/>
          <w:marRight w:val="0"/>
          <w:marTop w:val="0"/>
          <w:marBottom w:val="0"/>
          <w:divBdr>
            <w:top w:val="none" w:sz="0" w:space="0" w:color="auto"/>
            <w:left w:val="none" w:sz="0" w:space="0" w:color="auto"/>
            <w:bottom w:val="none" w:sz="0" w:space="0" w:color="auto"/>
            <w:right w:val="none" w:sz="0" w:space="0" w:color="auto"/>
          </w:divBdr>
        </w:div>
        <w:div w:id="314183556">
          <w:marLeft w:val="0"/>
          <w:marRight w:val="0"/>
          <w:marTop w:val="0"/>
          <w:marBottom w:val="0"/>
          <w:divBdr>
            <w:top w:val="none" w:sz="0" w:space="0" w:color="auto"/>
            <w:left w:val="none" w:sz="0" w:space="0" w:color="auto"/>
            <w:bottom w:val="none" w:sz="0" w:space="0" w:color="auto"/>
            <w:right w:val="none" w:sz="0" w:space="0" w:color="auto"/>
          </w:divBdr>
        </w:div>
        <w:div w:id="1004743369">
          <w:marLeft w:val="0"/>
          <w:marRight w:val="0"/>
          <w:marTop w:val="0"/>
          <w:marBottom w:val="0"/>
          <w:divBdr>
            <w:top w:val="none" w:sz="0" w:space="0" w:color="auto"/>
            <w:left w:val="none" w:sz="0" w:space="0" w:color="auto"/>
            <w:bottom w:val="none" w:sz="0" w:space="0" w:color="auto"/>
            <w:right w:val="none" w:sz="0" w:space="0" w:color="auto"/>
          </w:divBdr>
        </w:div>
        <w:div w:id="1901748442">
          <w:marLeft w:val="0"/>
          <w:marRight w:val="0"/>
          <w:marTop w:val="0"/>
          <w:marBottom w:val="0"/>
          <w:divBdr>
            <w:top w:val="none" w:sz="0" w:space="0" w:color="auto"/>
            <w:left w:val="none" w:sz="0" w:space="0" w:color="auto"/>
            <w:bottom w:val="none" w:sz="0" w:space="0" w:color="auto"/>
            <w:right w:val="none" w:sz="0" w:space="0" w:color="auto"/>
          </w:divBdr>
        </w:div>
        <w:div w:id="747727910">
          <w:marLeft w:val="0"/>
          <w:marRight w:val="0"/>
          <w:marTop w:val="0"/>
          <w:marBottom w:val="0"/>
          <w:divBdr>
            <w:top w:val="none" w:sz="0" w:space="0" w:color="auto"/>
            <w:left w:val="none" w:sz="0" w:space="0" w:color="auto"/>
            <w:bottom w:val="none" w:sz="0" w:space="0" w:color="auto"/>
            <w:right w:val="none" w:sz="0" w:space="0" w:color="auto"/>
          </w:divBdr>
        </w:div>
      </w:divsChild>
    </w:div>
    <w:div w:id="479616479">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251615">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528784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0727042">
      <w:bodyDiv w:val="1"/>
      <w:marLeft w:val="0"/>
      <w:marRight w:val="0"/>
      <w:marTop w:val="0"/>
      <w:marBottom w:val="0"/>
      <w:divBdr>
        <w:top w:val="none" w:sz="0" w:space="0" w:color="auto"/>
        <w:left w:val="none" w:sz="0" w:space="0" w:color="auto"/>
        <w:bottom w:val="none" w:sz="0" w:space="0" w:color="auto"/>
        <w:right w:val="none" w:sz="0" w:space="0" w:color="auto"/>
      </w:divBdr>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1920960">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0513902">
      <w:bodyDiv w:val="1"/>
      <w:marLeft w:val="0"/>
      <w:marRight w:val="0"/>
      <w:marTop w:val="0"/>
      <w:marBottom w:val="0"/>
      <w:divBdr>
        <w:top w:val="none" w:sz="0" w:space="0" w:color="auto"/>
        <w:left w:val="none" w:sz="0" w:space="0" w:color="auto"/>
        <w:bottom w:val="none" w:sz="0" w:space="0" w:color="auto"/>
        <w:right w:val="none" w:sz="0" w:space="0" w:color="auto"/>
      </w:divBdr>
    </w:div>
    <w:div w:id="521433583">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39974809">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49612544">
      <w:bodyDiv w:val="1"/>
      <w:marLeft w:val="0"/>
      <w:marRight w:val="0"/>
      <w:marTop w:val="0"/>
      <w:marBottom w:val="0"/>
      <w:divBdr>
        <w:top w:val="none" w:sz="0" w:space="0" w:color="auto"/>
        <w:left w:val="none" w:sz="0" w:space="0" w:color="auto"/>
        <w:bottom w:val="none" w:sz="0" w:space="0" w:color="auto"/>
        <w:right w:val="none" w:sz="0" w:space="0" w:color="auto"/>
      </w:divBdr>
    </w:div>
    <w:div w:id="551578088">
      <w:bodyDiv w:val="1"/>
      <w:marLeft w:val="0"/>
      <w:marRight w:val="0"/>
      <w:marTop w:val="0"/>
      <w:marBottom w:val="0"/>
      <w:divBdr>
        <w:top w:val="none" w:sz="0" w:space="0" w:color="auto"/>
        <w:left w:val="none" w:sz="0" w:space="0" w:color="auto"/>
        <w:bottom w:val="none" w:sz="0" w:space="0" w:color="auto"/>
        <w:right w:val="none" w:sz="0" w:space="0" w:color="auto"/>
      </w:divBdr>
      <w:divsChild>
        <w:div w:id="2125689136">
          <w:marLeft w:val="0"/>
          <w:marRight w:val="0"/>
          <w:marTop w:val="0"/>
          <w:marBottom w:val="0"/>
          <w:divBdr>
            <w:top w:val="none" w:sz="0" w:space="0" w:color="auto"/>
            <w:left w:val="none" w:sz="0" w:space="0" w:color="auto"/>
            <w:bottom w:val="none" w:sz="0" w:space="0" w:color="auto"/>
            <w:right w:val="none" w:sz="0" w:space="0" w:color="auto"/>
          </w:divBdr>
        </w:div>
        <w:div w:id="1743139356">
          <w:marLeft w:val="0"/>
          <w:marRight w:val="0"/>
          <w:marTop w:val="0"/>
          <w:marBottom w:val="0"/>
          <w:divBdr>
            <w:top w:val="none" w:sz="0" w:space="0" w:color="auto"/>
            <w:left w:val="none" w:sz="0" w:space="0" w:color="auto"/>
            <w:bottom w:val="none" w:sz="0" w:space="0" w:color="auto"/>
            <w:right w:val="none" w:sz="0" w:space="0" w:color="auto"/>
          </w:divBdr>
        </w:div>
        <w:div w:id="2035039532">
          <w:marLeft w:val="0"/>
          <w:marRight w:val="0"/>
          <w:marTop w:val="0"/>
          <w:marBottom w:val="0"/>
          <w:divBdr>
            <w:top w:val="none" w:sz="0" w:space="0" w:color="auto"/>
            <w:left w:val="none" w:sz="0" w:space="0" w:color="auto"/>
            <w:bottom w:val="none" w:sz="0" w:space="0" w:color="auto"/>
            <w:right w:val="none" w:sz="0" w:space="0" w:color="auto"/>
          </w:divBdr>
        </w:div>
        <w:div w:id="1497038948">
          <w:marLeft w:val="0"/>
          <w:marRight w:val="0"/>
          <w:marTop w:val="0"/>
          <w:marBottom w:val="0"/>
          <w:divBdr>
            <w:top w:val="none" w:sz="0" w:space="0" w:color="auto"/>
            <w:left w:val="none" w:sz="0" w:space="0" w:color="auto"/>
            <w:bottom w:val="none" w:sz="0" w:space="0" w:color="auto"/>
            <w:right w:val="none" w:sz="0" w:space="0" w:color="auto"/>
          </w:divBdr>
        </w:div>
        <w:div w:id="1939407211">
          <w:marLeft w:val="0"/>
          <w:marRight w:val="0"/>
          <w:marTop w:val="0"/>
          <w:marBottom w:val="0"/>
          <w:divBdr>
            <w:top w:val="none" w:sz="0" w:space="0" w:color="auto"/>
            <w:left w:val="none" w:sz="0" w:space="0" w:color="auto"/>
            <w:bottom w:val="none" w:sz="0" w:space="0" w:color="auto"/>
            <w:right w:val="none" w:sz="0" w:space="0" w:color="auto"/>
          </w:divBdr>
        </w:div>
        <w:div w:id="9072532">
          <w:marLeft w:val="0"/>
          <w:marRight w:val="0"/>
          <w:marTop w:val="0"/>
          <w:marBottom w:val="0"/>
          <w:divBdr>
            <w:top w:val="none" w:sz="0" w:space="0" w:color="auto"/>
            <w:left w:val="none" w:sz="0" w:space="0" w:color="auto"/>
            <w:bottom w:val="none" w:sz="0" w:space="0" w:color="auto"/>
            <w:right w:val="none" w:sz="0" w:space="0" w:color="auto"/>
          </w:divBdr>
        </w:div>
        <w:div w:id="648755355">
          <w:marLeft w:val="0"/>
          <w:marRight w:val="0"/>
          <w:marTop w:val="0"/>
          <w:marBottom w:val="0"/>
          <w:divBdr>
            <w:top w:val="none" w:sz="0" w:space="0" w:color="auto"/>
            <w:left w:val="none" w:sz="0" w:space="0" w:color="auto"/>
            <w:bottom w:val="none" w:sz="0" w:space="0" w:color="auto"/>
            <w:right w:val="none" w:sz="0" w:space="0" w:color="auto"/>
          </w:divBdr>
        </w:div>
        <w:div w:id="688021959">
          <w:marLeft w:val="0"/>
          <w:marRight w:val="0"/>
          <w:marTop w:val="0"/>
          <w:marBottom w:val="0"/>
          <w:divBdr>
            <w:top w:val="none" w:sz="0" w:space="0" w:color="auto"/>
            <w:left w:val="none" w:sz="0" w:space="0" w:color="auto"/>
            <w:bottom w:val="none" w:sz="0" w:space="0" w:color="auto"/>
            <w:right w:val="none" w:sz="0" w:space="0" w:color="auto"/>
          </w:divBdr>
        </w:div>
        <w:div w:id="1065491993">
          <w:marLeft w:val="0"/>
          <w:marRight w:val="0"/>
          <w:marTop w:val="0"/>
          <w:marBottom w:val="0"/>
          <w:divBdr>
            <w:top w:val="none" w:sz="0" w:space="0" w:color="auto"/>
            <w:left w:val="none" w:sz="0" w:space="0" w:color="auto"/>
            <w:bottom w:val="none" w:sz="0" w:space="0" w:color="auto"/>
            <w:right w:val="none" w:sz="0" w:space="0" w:color="auto"/>
          </w:divBdr>
        </w:div>
        <w:div w:id="682585433">
          <w:marLeft w:val="0"/>
          <w:marRight w:val="0"/>
          <w:marTop w:val="0"/>
          <w:marBottom w:val="0"/>
          <w:divBdr>
            <w:top w:val="none" w:sz="0" w:space="0" w:color="auto"/>
            <w:left w:val="none" w:sz="0" w:space="0" w:color="auto"/>
            <w:bottom w:val="none" w:sz="0" w:space="0" w:color="auto"/>
            <w:right w:val="none" w:sz="0" w:space="0" w:color="auto"/>
          </w:divBdr>
        </w:div>
        <w:div w:id="583101420">
          <w:marLeft w:val="0"/>
          <w:marRight w:val="0"/>
          <w:marTop w:val="0"/>
          <w:marBottom w:val="0"/>
          <w:divBdr>
            <w:top w:val="none" w:sz="0" w:space="0" w:color="auto"/>
            <w:left w:val="none" w:sz="0" w:space="0" w:color="auto"/>
            <w:bottom w:val="none" w:sz="0" w:space="0" w:color="auto"/>
            <w:right w:val="none" w:sz="0" w:space="0" w:color="auto"/>
          </w:divBdr>
        </w:div>
        <w:div w:id="1485010285">
          <w:marLeft w:val="0"/>
          <w:marRight w:val="0"/>
          <w:marTop w:val="0"/>
          <w:marBottom w:val="0"/>
          <w:divBdr>
            <w:top w:val="none" w:sz="0" w:space="0" w:color="auto"/>
            <w:left w:val="none" w:sz="0" w:space="0" w:color="auto"/>
            <w:bottom w:val="none" w:sz="0" w:space="0" w:color="auto"/>
            <w:right w:val="none" w:sz="0" w:space="0" w:color="auto"/>
          </w:divBdr>
        </w:div>
        <w:div w:id="266696451">
          <w:marLeft w:val="0"/>
          <w:marRight w:val="0"/>
          <w:marTop w:val="0"/>
          <w:marBottom w:val="0"/>
          <w:divBdr>
            <w:top w:val="none" w:sz="0" w:space="0" w:color="auto"/>
            <w:left w:val="none" w:sz="0" w:space="0" w:color="auto"/>
            <w:bottom w:val="none" w:sz="0" w:space="0" w:color="auto"/>
            <w:right w:val="none" w:sz="0" w:space="0" w:color="auto"/>
          </w:divBdr>
        </w:div>
        <w:div w:id="1733694066">
          <w:marLeft w:val="0"/>
          <w:marRight w:val="0"/>
          <w:marTop w:val="0"/>
          <w:marBottom w:val="0"/>
          <w:divBdr>
            <w:top w:val="none" w:sz="0" w:space="0" w:color="auto"/>
            <w:left w:val="none" w:sz="0" w:space="0" w:color="auto"/>
            <w:bottom w:val="none" w:sz="0" w:space="0" w:color="auto"/>
            <w:right w:val="none" w:sz="0" w:space="0" w:color="auto"/>
          </w:divBdr>
        </w:div>
        <w:div w:id="944271617">
          <w:marLeft w:val="0"/>
          <w:marRight w:val="0"/>
          <w:marTop w:val="0"/>
          <w:marBottom w:val="0"/>
          <w:divBdr>
            <w:top w:val="none" w:sz="0" w:space="0" w:color="auto"/>
            <w:left w:val="none" w:sz="0" w:space="0" w:color="auto"/>
            <w:bottom w:val="none" w:sz="0" w:space="0" w:color="auto"/>
            <w:right w:val="none" w:sz="0" w:space="0" w:color="auto"/>
          </w:divBdr>
        </w:div>
        <w:div w:id="1790973984">
          <w:marLeft w:val="0"/>
          <w:marRight w:val="0"/>
          <w:marTop w:val="0"/>
          <w:marBottom w:val="0"/>
          <w:divBdr>
            <w:top w:val="none" w:sz="0" w:space="0" w:color="auto"/>
            <w:left w:val="none" w:sz="0" w:space="0" w:color="auto"/>
            <w:bottom w:val="none" w:sz="0" w:space="0" w:color="auto"/>
            <w:right w:val="none" w:sz="0" w:space="0" w:color="auto"/>
          </w:divBdr>
        </w:div>
        <w:div w:id="11885899">
          <w:marLeft w:val="0"/>
          <w:marRight w:val="0"/>
          <w:marTop w:val="0"/>
          <w:marBottom w:val="0"/>
          <w:divBdr>
            <w:top w:val="none" w:sz="0" w:space="0" w:color="auto"/>
            <w:left w:val="none" w:sz="0" w:space="0" w:color="auto"/>
            <w:bottom w:val="none" w:sz="0" w:space="0" w:color="auto"/>
            <w:right w:val="none" w:sz="0" w:space="0" w:color="auto"/>
          </w:divBdr>
        </w:div>
        <w:div w:id="572935595">
          <w:marLeft w:val="0"/>
          <w:marRight w:val="0"/>
          <w:marTop w:val="0"/>
          <w:marBottom w:val="0"/>
          <w:divBdr>
            <w:top w:val="none" w:sz="0" w:space="0" w:color="auto"/>
            <w:left w:val="none" w:sz="0" w:space="0" w:color="auto"/>
            <w:bottom w:val="none" w:sz="0" w:space="0" w:color="auto"/>
            <w:right w:val="none" w:sz="0" w:space="0" w:color="auto"/>
          </w:divBdr>
        </w:div>
        <w:div w:id="1209533964">
          <w:marLeft w:val="0"/>
          <w:marRight w:val="0"/>
          <w:marTop w:val="0"/>
          <w:marBottom w:val="0"/>
          <w:divBdr>
            <w:top w:val="none" w:sz="0" w:space="0" w:color="auto"/>
            <w:left w:val="none" w:sz="0" w:space="0" w:color="auto"/>
            <w:bottom w:val="none" w:sz="0" w:space="0" w:color="auto"/>
            <w:right w:val="none" w:sz="0" w:space="0" w:color="auto"/>
          </w:divBdr>
        </w:div>
        <w:div w:id="1949773385">
          <w:marLeft w:val="0"/>
          <w:marRight w:val="0"/>
          <w:marTop w:val="0"/>
          <w:marBottom w:val="0"/>
          <w:divBdr>
            <w:top w:val="none" w:sz="0" w:space="0" w:color="auto"/>
            <w:left w:val="none" w:sz="0" w:space="0" w:color="auto"/>
            <w:bottom w:val="none" w:sz="0" w:space="0" w:color="auto"/>
            <w:right w:val="none" w:sz="0" w:space="0" w:color="auto"/>
          </w:divBdr>
        </w:div>
        <w:div w:id="878124070">
          <w:marLeft w:val="0"/>
          <w:marRight w:val="0"/>
          <w:marTop w:val="0"/>
          <w:marBottom w:val="0"/>
          <w:divBdr>
            <w:top w:val="none" w:sz="0" w:space="0" w:color="auto"/>
            <w:left w:val="none" w:sz="0" w:space="0" w:color="auto"/>
            <w:bottom w:val="none" w:sz="0" w:space="0" w:color="auto"/>
            <w:right w:val="none" w:sz="0" w:space="0" w:color="auto"/>
          </w:divBdr>
        </w:div>
        <w:div w:id="2144692971">
          <w:marLeft w:val="0"/>
          <w:marRight w:val="0"/>
          <w:marTop w:val="0"/>
          <w:marBottom w:val="0"/>
          <w:divBdr>
            <w:top w:val="none" w:sz="0" w:space="0" w:color="auto"/>
            <w:left w:val="none" w:sz="0" w:space="0" w:color="auto"/>
            <w:bottom w:val="none" w:sz="0" w:space="0" w:color="auto"/>
            <w:right w:val="none" w:sz="0" w:space="0" w:color="auto"/>
          </w:divBdr>
        </w:div>
        <w:div w:id="1602184846">
          <w:marLeft w:val="0"/>
          <w:marRight w:val="0"/>
          <w:marTop w:val="0"/>
          <w:marBottom w:val="0"/>
          <w:divBdr>
            <w:top w:val="none" w:sz="0" w:space="0" w:color="auto"/>
            <w:left w:val="none" w:sz="0" w:space="0" w:color="auto"/>
            <w:bottom w:val="none" w:sz="0" w:space="0" w:color="auto"/>
            <w:right w:val="none" w:sz="0" w:space="0" w:color="auto"/>
          </w:divBdr>
        </w:div>
        <w:div w:id="77212958">
          <w:marLeft w:val="0"/>
          <w:marRight w:val="0"/>
          <w:marTop w:val="0"/>
          <w:marBottom w:val="0"/>
          <w:divBdr>
            <w:top w:val="none" w:sz="0" w:space="0" w:color="auto"/>
            <w:left w:val="none" w:sz="0" w:space="0" w:color="auto"/>
            <w:bottom w:val="none" w:sz="0" w:space="0" w:color="auto"/>
            <w:right w:val="none" w:sz="0" w:space="0" w:color="auto"/>
          </w:divBdr>
        </w:div>
        <w:div w:id="1748574029">
          <w:marLeft w:val="0"/>
          <w:marRight w:val="0"/>
          <w:marTop w:val="0"/>
          <w:marBottom w:val="0"/>
          <w:divBdr>
            <w:top w:val="none" w:sz="0" w:space="0" w:color="auto"/>
            <w:left w:val="none" w:sz="0" w:space="0" w:color="auto"/>
            <w:bottom w:val="none" w:sz="0" w:space="0" w:color="auto"/>
            <w:right w:val="none" w:sz="0" w:space="0" w:color="auto"/>
          </w:divBdr>
        </w:div>
        <w:div w:id="1643536157">
          <w:marLeft w:val="0"/>
          <w:marRight w:val="0"/>
          <w:marTop w:val="0"/>
          <w:marBottom w:val="0"/>
          <w:divBdr>
            <w:top w:val="none" w:sz="0" w:space="0" w:color="auto"/>
            <w:left w:val="none" w:sz="0" w:space="0" w:color="auto"/>
            <w:bottom w:val="none" w:sz="0" w:space="0" w:color="auto"/>
            <w:right w:val="none" w:sz="0" w:space="0" w:color="auto"/>
          </w:divBdr>
        </w:div>
        <w:div w:id="2058124443">
          <w:marLeft w:val="0"/>
          <w:marRight w:val="0"/>
          <w:marTop w:val="0"/>
          <w:marBottom w:val="0"/>
          <w:divBdr>
            <w:top w:val="none" w:sz="0" w:space="0" w:color="auto"/>
            <w:left w:val="none" w:sz="0" w:space="0" w:color="auto"/>
            <w:bottom w:val="none" w:sz="0" w:space="0" w:color="auto"/>
            <w:right w:val="none" w:sz="0" w:space="0" w:color="auto"/>
          </w:divBdr>
        </w:div>
        <w:div w:id="1832403717">
          <w:marLeft w:val="0"/>
          <w:marRight w:val="0"/>
          <w:marTop w:val="0"/>
          <w:marBottom w:val="0"/>
          <w:divBdr>
            <w:top w:val="none" w:sz="0" w:space="0" w:color="auto"/>
            <w:left w:val="none" w:sz="0" w:space="0" w:color="auto"/>
            <w:bottom w:val="none" w:sz="0" w:space="0" w:color="auto"/>
            <w:right w:val="none" w:sz="0" w:space="0" w:color="auto"/>
          </w:divBdr>
        </w:div>
        <w:div w:id="562255839">
          <w:marLeft w:val="0"/>
          <w:marRight w:val="0"/>
          <w:marTop w:val="0"/>
          <w:marBottom w:val="0"/>
          <w:divBdr>
            <w:top w:val="none" w:sz="0" w:space="0" w:color="auto"/>
            <w:left w:val="none" w:sz="0" w:space="0" w:color="auto"/>
            <w:bottom w:val="none" w:sz="0" w:space="0" w:color="auto"/>
            <w:right w:val="none" w:sz="0" w:space="0" w:color="auto"/>
          </w:divBdr>
        </w:div>
      </w:divsChild>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7911052">
      <w:bodyDiv w:val="1"/>
      <w:marLeft w:val="0"/>
      <w:marRight w:val="0"/>
      <w:marTop w:val="0"/>
      <w:marBottom w:val="0"/>
      <w:divBdr>
        <w:top w:val="none" w:sz="0" w:space="0" w:color="auto"/>
        <w:left w:val="none" w:sz="0" w:space="0" w:color="auto"/>
        <w:bottom w:val="none" w:sz="0" w:space="0" w:color="auto"/>
        <w:right w:val="none" w:sz="0" w:space="0" w:color="auto"/>
      </w:divBdr>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212351">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1715272">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64667765">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84137170">
      <w:bodyDiv w:val="1"/>
      <w:marLeft w:val="0"/>
      <w:marRight w:val="0"/>
      <w:marTop w:val="0"/>
      <w:marBottom w:val="0"/>
      <w:divBdr>
        <w:top w:val="none" w:sz="0" w:space="0" w:color="auto"/>
        <w:left w:val="none" w:sz="0" w:space="0" w:color="auto"/>
        <w:bottom w:val="none" w:sz="0" w:space="0" w:color="auto"/>
        <w:right w:val="none" w:sz="0" w:space="0" w:color="auto"/>
      </w:divBdr>
      <w:divsChild>
        <w:div w:id="832527823">
          <w:marLeft w:val="0"/>
          <w:marRight w:val="0"/>
          <w:marTop w:val="0"/>
          <w:marBottom w:val="0"/>
          <w:divBdr>
            <w:top w:val="none" w:sz="0" w:space="0" w:color="auto"/>
            <w:left w:val="none" w:sz="0" w:space="0" w:color="auto"/>
            <w:bottom w:val="none" w:sz="0" w:space="0" w:color="auto"/>
            <w:right w:val="none" w:sz="0" w:space="0" w:color="auto"/>
          </w:divBdr>
        </w:div>
        <w:div w:id="1924875143">
          <w:marLeft w:val="0"/>
          <w:marRight w:val="0"/>
          <w:marTop w:val="0"/>
          <w:marBottom w:val="0"/>
          <w:divBdr>
            <w:top w:val="none" w:sz="0" w:space="0" w:color="auto"/>
            <w:left w:val="none" w:sz="0" w:space="0" w:color="auto"/>
            <w:bottom w:val="none" w:sz="0" w:space="0" w:color="auto"/>
            <w:right w:val="none" w:sz="0" w:space="0" w:color="auto"/>
          </w:divBdr>
        </w:div>
        <w:div w:id="646084488">
          <w:marLeft w:val="0"/>
          <w:marRight w:val="0"/>
          <w:marTop w:val="0"/>
          <w:marBottom w:val="0"/>
          <w:divBdr>
            <w:top w:val="none" w:sz="0" w:space="0" w:color="auto"/>
            <w:left w:val="none" w:sz="0" w:space="0" w:color="auto"/>
            <w:bottom w:val="none" w:sz="0" w:space="0" w:color="auto"/>
            <w:right w:val="none" w:sz="0" w:space="0" w:color="auto"/>
          </w:divBdr>
        </w:div>
        <w:div w:id="1107191878">
          <w:marLeft w:val="0"/>
          <w:marRight w:val="0"/>
          <w:marTop w:val="0"/>
          <w:marBottom w:val="0"/>
          <w:divBdr>
            <w:top w:val="none" w:sz="0" w:space="0" w:color="auto"/>
            <w:left w:val="none" w:sz="0" w:space="0" w:color="auto"/>
            <w:bottom w:val="none" w:sz="0" w:space="0" w:color="auto"/>
            <w:right w:val="none" w:sz="0" w:space="0" w:color="auto"/>
          </w:divBdr>
        </w:div>
        <w:div w:id="1886528200">
          <w:marLeft w:val="0"/>
          <w:marRight w:val="0"/>
          <w:marTop w:val="0"/>
          <w:marBottom w:val="0"/>
          <w:divBdr>
            <w:top w:val="none" w:sz="0" w:space="0" w:color="auto"/>
            <w:left w:val="none" w:sz="0" w:space="0" w:color="auto"/>
            <w:bottom w:val="none" w:sz="0" w:space="0" w:color="auto"/>
            <w:right w:val="none" w:sz="0" w:space="0" w:color="auto"/>
          </w:divBdr>
        </w:div>
        <w:div w:id="1751344220">
          <w:marLeft w:val="0"/>
          <w:marRight w:val="0"/>
          <w:marTop w:val="0"/>
          <w:marBottom w:val="0"/>
          <w:divBdr>
            <w:top w:val="none" w:sz="0" w:space="0" w:color="auto"/>
            <w:left w:val="none" w:sz="0" w:space="0" w:color="auto"/>
            <w:bottom w:val="none" w:sz="0" w:space="0" w:color="auto"/>
            <w:right w:val="none" w:sz="0" w:space="0" w:color="auto"/>
          </w:divBdr>
        </w:div>
        <w:div w:id="1248879583">
          <w:marLeft w:val="0"/>
          <w:marRight w:val="0"/>
          <w:marTop w:val="0"/>
          <w:marBottom w:val="0"/>
          <w:divBdr>
            <w:top w:val="none" w:sz="0" w:space="0" w:color="auto"/>
            <w:left w:val="none" w:sz="0" w:space="0" w:color="auto"/>
            <w:bottom w:val="none" w:sz="0" w:space="0" w:color="auto"/>
            <w:right w:val="none" w:sz="0" w:space="0" w:color="auto"/>
          </w:divBdr>
        </w:div>
        <w:div w:id="50272964">
          <w:marLeft w:val="0"/>
          <w:marRight w:val="0"/>
          <w:marTop w:val="0"/>
          <w:marBottom w:val="0"/>
          <w:divBdr>
            <w:top w:val="none" w:sz="0" w:space="0" w:color="auto"/>
            <w:left w:val="none" w:sz="0" w:space="0" w:color="auto"/>
            <w:bottom w:val="none" w:sz="0" w:space="0" w:color="auto"/>
            <w:right w:val="none" w:sz="0" w:space="0" w:color="auto"/>
          </w:divBdr>
        </w:div>
        <w:div w:id="1589384158">
          <w:marLeft w:val="0"/>
          <w:marRight w:val="0"/>
          <w:marTop w:val="0"/>
          <w:marBottom w:val="0"/>
          <w:divBdr>
            <w:top w:val="none" w:sz="0" w:space="0" w:color="auto"/>
            <w:left w:val="none" w:sz="0" w:space="0" w:color="auto"/>
            <w:bottom w:val="none" w:sz="0" w:space="0" w:color="auto"/>
            <w:right w:val="none" w:sz="0" w:space="0" w:color="auto"/>
          </w:divBdr>
        </w:div>
        <w:div w:id="1114983945">
          <w:marLeft w:val="0"/>
          <w:marRight w:val="0"/>
          <w:marTop w:val="0"/>
          <w:marBottom w:val="0"/>
          <w:divBdr>
            <w:top w:val="none" w:sz="0" w:space="0" w:color="auto"/>
            <w:left w:val="none" w:sz="0" w:space="0" w:color="auto"/>
            <w:bottom w:val="none" w:sz="0" w:space="0" w:color="auto"/>
            <w:right w:val="none" w:sz="0" w:space="0" w:color="auto"/>
          </w:divBdr>
        </w:div>
        <w:div w:id="1238832093">
          <w:marLeft w:val="0"/>
          <w:marRight w:val="0"/>
          <w:marTop w:val="0"/>
          <w:marBottom w:val="0"/>
          <w:divBdr>
            <w:top w:val="none" w:sz="0" w:space="0" w:color="auto"/>
            <w:left w:val="none" w:sz="0" w:space="0" w:color="auto"/>
            <w:bottom w:val="none" w:sz="0" w:space="0" w:color="auto"/>
            <w:right w:val="none" w:sz="0" w:space="0" w:color="auto"/>
          </w:divBdr>
        </w:div>
        <w:div w:id="606232206">
          <w:marLeft w:val="0"/>
          <w:marRight w:val="0"/>
          <w:marTop w:val="0"/>
          <w:marBottom w:val="0"/>
          <w:divBdr>
            <w:top w:val="none" w:sz="0" w:space="0" w:color="auto"/>
            <w:left w:val="none" w:sz="0" w:space="0" w:color="auto"/>
            <w:bottom w:val="none" w:sz="0" w:space="0" w:color="auto"/>
            <w:right w:val="none" w:sz="0" w:space="0" w:color="auto"/>
          </w:divBdr>
        </w:div>
        <w:div w:id="485167280">
          <w:marLeft w:val="0"/>
          <w:marRight w:val="0"/>
          <w:marTop w:val="0"/>
          <w:marBottom w:val="0"/>
          <w:divBdr>
            <w:top w:val="none" w:sz="0" w:space="0" w:color="auto"/>
            <w:left w:val="none" w:sz="0" w:space="0" w:color="auto"/>
            <w:bottom w:val="none" w:sz="0" w:space="0" w:color="auto"/>
            <w:right w:val="none" w:sz="0" w:space="0" w:color="auto"/>
          </w:divBdr>
        </w:div>
        <w:div w:id="1128352454">
          <w:marLeft w:val="0"/>
          <w:marRight w:val="0"/>
          <w:marTop w:val="0"/>
          <w:marBottom w:val="0"/>
          <w:divBdr>
            <w:top w:val="none" w:sz="0" w:space="0" w:color="auto"/>
            <w:left w:val="none" w:sz="0" w:space="0" w:color="auto"/>
            <w:bottom w:val="none" w:sz="0" w:space="0" w:color="auto"/>
            <w:right w:val="none" w:sz="0" w:space="0" w:color="auto"/>
          </w:divBdr>
        </w:div>
        <w:div w:id="680426710">
          <w:marLeft w:val="0"/>
          <w:marRight w:val="0"/>
          <w:marTop w:val="0"/>
          <w:marBottom w:val="0"/>
          <w:divBdr>
            <w:top w:val="none" w:sz="0" w:space="0" w:color="auto"/>
            <w:left w:val="none" w:sz="0" w:space="0" w:color="auto"/>
            <w:bottom w:val="none" w:sz="0" w:space="0" w:color="auto"/>
            <w:right w:val="none" w:sz="0" w:space="0" w:color="auto"/>
          </w:divBdr>
        </w:div>
        <w:div w:id="1469275327">
          <w:marLeft w:val="0"/>
          <w:marRight w:val="0"/>
          <w:marTop w:val="0"/>
          <w:marBottom w:val="0"/>
          <w:divBdr>
            <w:top w:val="none" w:sz="0" w:space="0" w:color="auto"/>
            <w:left w:val="none" w:sz="0" w:space="0" w:color="auto"/>
            <w:bottom w:val="none" w:sz="0" w:space="0" w:color="auto"/>
            <w:right w:val="none" w:sz="0" w:space="0" w:color="auto"/>
          </w:divBdr>
        </w:div>
        <w:div w:id="636766769">
          <w:marLeft w:val="0"/>
          <w:marRight w:val="0"/>
          <w:marTop w:val="0"/>
          <w:marBottom w:val="0"/>
          <w:divBdr>
            <w:top w:val="none" w:sz="0" w:space="0" w:color="auto"/>
            <w:left w:val="none" w:sz="0" w:space="0" w:color="auto"/>
            <w:bottom w:val="none" w:sz="0" w:space="0" w:color="auto"/>
            <w:right w:val="none" w:sz="0" w:space="0" w:color="auto"/>
          </w:divBdr>
        </w:div>
        <w:div w:id="1239632242">
          <w:marLeft w:val="0"/>
          <w:marRight w:val="0"/>
          <w:marTop w:val="0"/>
          <w:marBottom w:val="0"/>
          <w:divBdr>
            <w:top w:val="none" w:sz="0" w:space="0" w:color="auto"/>
            <w:left w:val="none" w:sz="0" w:space="0" w:color="auto"/>
            <w:bottom w:val="none" w:sz="0" w:space="0" w:color="auto"/>
            <w:right w:val="none" w:sz="0" w:space="0" w:color="auto"/>
          </w:divBdr>
        </w:div>
        <w:div w:id="700858930">
          <w:marLeft w:val="0"/>
          <w:marRight w:val="0"/>
          <w:marTop w:val="0"/>
          <w:marBottom w:val="0"/>
          <w:divBdr>
            <w:top w:val="none" w:sz="0" w:space="0" w:color="auto"/>
            <w:left w:val="none" w:sz="0" w:space="0" w:color="auto"/>
            <w:bottom w:val="none" w:sz="0" w:space="0" w:color="auto"/>
            <w:right w:val="none" w:sz="0" w:space="0" w:color="auto"/>
          </w:divBdr>
        </w:div>
        <w:div w:id="414011019">
          <w:marLeft w:val="0"/>
          <w:marRight w:val="0"/>
          <w:marTop w:val="0"/>
          <w:marBottom w:val="0"/>
          <w:divBdr>
            <w:top w:val="none" w:sz="0" w:space="0" w:color="auto"/>
            <w:left w:val="none" w:sz="0" w:space="0" w:color="auto"/>
            <w:bottom w:val="none" w:sz="0" w:space="0" w:color="auto"/>
            <w:right w:val="none" w:sz="0" w:space="0" w:color="auto"/>
          </w:divBdr>
        </w:div>
        <w:div w:id="1416197523">
          <w:marLeft w:val="0"/>
          <w:marRight w:val="0"/>
          <w:marTop w:val="0"/>
          <w:marBottom w:val="0"/>
          <w:divBdr>
            <w:top w:val="none" w:sz="0" w:space="0" w:color="auto"/>
            <w:left w:val="none" w:sz="0" w:space="0" w:color="auto"/>
            <w:bottom w:val="none" w:sz="0" w:space="0" w:color="auto"/>
            <w:right w:val="none" w:sz="0" w:space="0" w:color="auto"/>
          </w:divBdr>
        </w:div>
      </w:divsChild>
    </w:div>
    <w:div w:id="687027495">
      <w:bodyDiv w:val="1"/>
      <w:marLeft w:val="0"/>
      <w:marRight w:val="0"/>
      <w:marTop w:val="0"/>
      <w:marBottom w:val="0"/>
      <w:divBdr>
        <w:top w:val="none" w:sz="0" w:space="0" w:color="auto"/>
        <w:left w:val="none" w:sz="0" w:space="0" w:color="auto"/>
        <w:bottom w:val="none" w:sz="0" w:space="0" w:color="auto"/>
        <w:right w:val="none" w:sz="0" w:space="0" w:color="auto"/>
      </w:divBdr>
      <w:divsChild>
        <w:div w:id="225918494">
          <w:marLeft w:val="0"/>
          <w:marRight w:val="0"/>
          <w:marTop w:val="0"/>
          <w:marBottom w:val="0"/>
          <w:divBdr>
            <w:top w:val="none" w:sz="0" w:space="0" w:color="auto"/>
            <w:left w:val="none" w:sz="0" w:space="0" w:color="auto"/>
            <w:bottom w:val="none" w:sz="0" w:space="0" w:color="auto"/>
            <w:right w:val="none" w:sz="0" w:space="0" w:color="auto"/>
          </w:divBdr>
        </w:div>
        <w:div w:id="362367741">
          <w:marLeft w:val="0"/>
          <w:marRight w:val="0"/>
          <w:marTop w:val="0"/>
          <w:marBottom w:val="0"/>
          <w:divBdr>
            <w:top w:val="none" w:sz="0" w:space="0" w:color="auto"/>
            <w:left w:val="none" w:sz="0" w:space="0" w:color="auto"/>
            <w:bottom w:val="none" w:sz="0" w:space="0" w:color="auto"/>
            <w:right w:val="none" w:sz="0" w:space="0" w:color="auto"/>
          </w:divBdr>
        </w:div>
        <w:div w:id="1646741727">
          <w:marLeft w:val="0"/>
          <w:marRight w:val="0"/>
          <w:marTop w:val="0"/>
          <w:marBottom w:val="0"/>
          <w:divBdr>
            <w:top w:val="none" w:sz="0" w:space="0" w:color="auto"/>
            <w:left w:val="none" w:sz="0" w:space="0" w:color="auto"/>
            <w:bottom w:val="none" w:sz="0" w:space="0" w:color="auto"/>
            <w:right w:val="none" w:sz="0" w:space="0" w:color="auto"/>
          </w:divBdr>
        </w:div>
        <w:div w:id="936407436">
          <w:marLeft w:val="0"/>
          <w:marRight w:val="0"/>
          <w:marTop w:val="0"/>
          <w:marBottom w:val="0"/>
          <w:divBdr>
            <w:top w:val="none" w:sz="0" w:space="0" w:color="auto"/>
            <w:left w:val="none" w:sz="0" w:space="0" w:color="auto"/>
            <w:bottom w:val="none" w:sz="0" w:space="0" w:color="auto"/>
            <w:right w:val="none" w:sz="0" w:space="0" w:color="auto"/>
          </w:divBdr>
        </w:div>
        <w:div w:id="1066342286">
          <w:marLeft w:val="0"/>
          <w:marRight w:val="0"/>
          <w:marTop w:val="0"/>
          <w:marBottom w:val="0"/>
          <w:divBdr>
            <w:top w:val="none" w:sz="0" w:space="0" w:color="auto"/>
            <w:left w:val="none" w:sz="0" w:space="0" w:color="auto"/>
            <w:bottom w:val="none" w:sz="0" w:space="0" w:color="auto"/>
            <w:right w:val="none" w:sz="0" w:space="0" w:color="auto"/>
          </w:divBdr>
        </w:div>
        <w:div w:id="602421690">
          <w:marLeft w:val="0"/>
          <w:marRight w:val="0"/>
          <w:marTop w:val="0"/>
          <w:marBottom w:val="0"/>
          <w:divBdr>
            <w:top w:val="none" w:sz="0" w:space="0" w:color="auto"/>
            <w:left w:val="none" w:sz="0" w:space="0" w:color="auto"/>
            <w:bottom w:val="none" w:sz="0" w:space="0" w:color="auto"/>
            <w:right w:val="none" w:sz="0" w:space="0" w:color="auto"/>
          </w:divBdr>
        </w:div>
        <w:div w:id="655182884">
          <w:marLeft w:val="0"/>
          <w:marRight w:val="0"/>
          <w:marTop w:val="0"/>
          <w:marBottom w:val="0"/>
          <w:divBdr>
            <w:top w:val="none" w:sz="0" w:space="0" w:color="auto"/>
            <w:left w:val="none" w:sz="0" w:space="0" w:color="auto"/>
            <w:bottom w:val="none" w:sz="0" w:space="0" w:color="auto"/>
            <w:right w:val="none" w:sz="0" w:space="0" w:color="auto"/>
          </w:divBdr>
        </w:div>
        <w:div w:id="439880905">
          <w:marLeft w:val="0"/>
          <w:marRight w:val="0"/>
          <w:marTop w:val="0"/>
          <w:marBottom w:val="0"/>
          <w:divBdr>
            <w:top w:val="none" w:sz="0" w:space="0" w:color="auto"/>
            <w:left w:val="none" w:sz="0" w:space="0" w:color="auto"/>
            <w:bottom w:val="none" w:sz="0" w:space="0" w:color="auto"/>
            <w:right w:val="none" w:sz="0" w:space="0" w:color="auto"/>
          </w:divBdr>
        </w:div>
        <w:div w:id="59603527">
          <w:marLeft w:val="0"/>
          <w:marRight w:val="0"/>
          <w:marTop w:val="0"/>
          <w:marBottom w:val="0"/>
          <w:divBdr>
            <w:top w:val="none" w:sz="0" w:space="0" w:color="auto"/>
            <w:left w:val="none" w:sz="0" w:space="0" w:color="auto"/>
            <w:bottom w:val="none" w:sz="0" w:space="0" w:color="auto"/>
            <w:right w:val="none" w:sz="0" w:space="0" w:color="auto"/>
          </w:divBdr>
        </w:div>
        <w:div w:id="718162567">
          <w:marLeft w:val="0"/>
          <w:marRight w:val="0"/>
          <w:marTop w:val="0"/>
          <w:marBottom w:val="0"/>
          <w:divBdr>
            <w:top w:val="none" w:sz="0" w:space="0" w:color="auto"/>
            <w:left w:val="none" w:sz="0" w:space="0" w:color="auto"/>
            <w:bottom w:val="none" w:sz="0" w:space="0" w:color="auto"/>
            <w:right w:val="none" w:sz="0" w:space="0" w:color="auto"/>
          </w:divBdr>
        </w:div>
        <w:div w:id="693266047">
          <w:marLeft w:val="0"/>
          <w:marRight w:val="0"/>
          <w:marTop w:val="0"/>
          <w:marBottom w:val="0"/>
          <w:divBdr>
            <w:top w:val="none" w:sz="0" w:space="0" w:color="auto"/>
            <w:left w:val="none" w:sz="0" w:space="0" w:color="auto"/>
            <w:bottom w:val="none" w:sz="0" w:space="0" w:color="auto"/>
            <w:right w:val="none" w:sz="0" w:space="0" w:color="auto"/>
          </w:divBdr>
        </w:div>
        <w:div w:id="930042487">
          <w:marLeft w:val="0"/>
          <w:marRight w:val="0"/>
          <w:marTop w:val="0"/>
          <w:marBottom w:val="0"/>
          <w:divBdr>
            <w:top w:val="none" w:sz="0" w:space="0" w:color="auto"/>
            <w:left w:val="none" w:sz="0" w:space="0" w:color="auto"/>
            <w:bottom w:val="none" w:sz="0" w:space="0" w:color="auto"/>
            <w:right w:val="none" w:sz="0" w:space="0" w:color="auto"/>
          </w:divBdr>
        </w:div>
        <w:div w:id="1265767085">
          <w:marLeft w:val="0"/>
          <w:marRight w:val="0"/>
          <w:marTop w:val="0"/>
          <w:marBottom w:val="0"/>
          <w:divBdr>
            <w:top w:val="none" w:sz="0" w:space="0" w:color="auto"/>
            <w:left w:val="none" w:sz="0" w:space="0" w:color="auto"/>
            <w:bottom w:val="none" w:sz="0" w:space="0" w:color="auto"/>
            <w:right w:val="none" w:sz="0" w:space="0" w:color="auto"/>
          </w:divBdr>
        </w:div>
        <w:div w:id="62341186">
          <w:marLeft w:val="0"/>
          <w:marRight w:val="0"/>
          <w:marTop w:val="0"/>
          <w:marBottom w:val="0"/>
          <w:divBdr>
            <w:top w:val="none" w:sz="0" w:space="0" w:color="auto"/>
            <w:left w:val="none" w:sz="0" w:space="0" w:color="auto"/>
            <w:bottom w:val="none" w:sz="0" w:space="0" w:color="auto"/>
            <w:right w:val="none" w:sz="0" w:space="0" w:color="auto"/>
          </w:divBdr>
        </w:div>
        <w:div w:id="773937968">
          <w:marLeft w:val="0"/>
          <w:marRight w:val="0"/>
          <w:marTop w:val="0"/>
          <w:marBottom w:val="0"/>
          <w:divBdr>
            <w:top w:val="none" w:sz="0" w:space="0" w:color="auto"/>
            <w:left w:val="none" w:sz="0" w:space="0" w:color="auto"/>
            <w:bottom w:val="none" w:sz="0" w:space="0" w:color="auto"/>
            <w:right w:val="none" w:sz="0" w:space="0" w:color="auto"/>
          </w:divBdr>
        </w:div>
        <w:div w:id="1732535790">
          <w:marLeft w:val="0"/>
          <w:marRight w:val="0"/>
          <w:marTop w:val="0"/>
          <w:marBottom w:val="0"/>
          <w:divBdr>
            <w:top w:val="none" w:sz="0" w:space="0" w:color="auto"/>
            <w:left w:val="none" w:sz="0" w:space="0" w:color="auto"/>
            <w:bottom w:val="none" w:sz="0" w:space="0" w:color="auto"/>
            <w:right w:val="none" w:sz="0" w:space="0" w:color="auto"/>
          </w:divBdr>
        </w:div>
        <w:div w:id="155808759">
          <w:marLeft w:val="0"/>
          <w:marRight w:val="0"/>
          <w:marTop w:val="0"/>
          <w:marBottom w:val="0"/>
          <w:divBdr>
            <w:top w:val="none" w:sz="0" w:space="0" w:color="auto"/>
            <w:left w:val="none" w:sz="0" w:space="0" w:color="auto"/>
            <w:bottom w:val="none" w:sz="0" w:space="0" w:color="auto"/>
            <w:right w:val="none" w:sz="0" w:space="0" w:color="auto"/>
          </w:divBdr>
        </w:div>
        <w:div w:id="2036998648">
          <w:marLeft w:val="0"/>
          <w:marRight w:val="0"/>
          <w:marTop w:val="0"/>
          <w:marBottom w:val="0"/>
          <w:divBdr>
            <w:top w:val="none" w:sz="0" w:space="0" w:color="auto"/>
            <w:left w:val="none" w:sz="0" w:space="0" w:color="auto"/>
            <w:bottom w:val="none" w:sz="0" w:space="0" w:color="auto"/>
            <w:right w:val="none" w:sz="0" w:space="0" w:color="auto"/>
          </w:divBdr>
        </w:div>
        <w:div w:id="1111240154">
          <w:marLeft w:val="0"/>
          <w:marRight w:val="0"/>
          <w:marTop w:val="0"/>
          <w:marBottom w:val="0"/>
          <w:divBdr>
            <w:top w:val="none" w:sz="0" w:space="0" w:color="auto"/>
            <w:left w:val="none" w:sz="0" w:space="0" w:color="auto"/>
            <w:bottom w:val="none" w:sz="0" w:space="0" w:color="auto"/>
            <w:right w:val="none" w:sz="0" w:space="0" w:color="auto"/>
          </w:divBdr>
        </w:div>
        <w:div w:id="331184422">
          <w:marLeft w:val="0"/>
          <w:marRight w:val="0"/>
          <w:marTop w:val="0"/>
          <w:marBottom w:val="0"/>
          <w:divBdr>
            <w:top w:val="none" w:sz="0" w:space="0" w:color="auto"/>
            <w:left w:val="none" w:sz="0" w:space="0" w:color="auto"/>
            <w:bottom w:val="none" w:sz="0" w:space="0" w:color="auto"/>
            <w:right w:val="none" w:sz="0" w:space="0" w:color="auto"/>
          </w:divBdr>
        </w:div>
        <w:div w:id="1430272729">
          <w:marLeft w:val="0"/>
          <w:marRight w:val="0"/>
          <w:marTop w:val="0"/>
          <w:marBottom w:val="0"/>
          <w:divBdr>
            <w:top w:val="none" w:sz="0" w:space="0" w:color="auto"/>
            <w:left w:val="none" w:sz="0" w:space="0" w:color="auto"/>
            <w:bottom w:val="none" w:sz="0" w:space="0" w:color="auto"/>
            <w:right w:val="none" w:sz="0" w:space="0" w:color="auto"/>
          </w:divBdr>
        </w:div>
      </w:divsChild>
    </w:div>
    <w:div w:id="688334842">
      <w:bodyDiv w:val="1"/>
      <w:marLeft w:val="0"/>
      <w:marRight w:val="0"/>
      <w:marTop w:val="0"/>
      <w:marBottom w:val="0"/>
      <w:divBdr>
        <w:top w:val="none" w:sz="0" w:space="0" w:color="auto"/>
        <w:left w:val="none" w:sz="0" w:space="0" w:color="auto"/>
        <w:bottom w:val="none" w:sz="0" w:space="0" w:color="auto"/>
        <w:right w:val="none" w:sz="0" w:space="0" w:color="auto"/>
      </w:divBdr>
    </w:div>
    <w:div w:id="69123021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697195995">
      <w:bodyDiv w:val="1"/>
      <w:marLeft w:val="0"/>
      <w:marRight w:val="0"/>
      <w:marTop w:val="0"/>
      <w:marBottom w:val="0"/>
      <w:divBdr>
        <w:top w:val="none" w:sz="0" w:space="0" w:color="auto"/>
        <w:left w:val="none" w:sz="0" w:space="0" w:color="auto"/>
        <w:bottom w:val="none" w:sz="0" w:space="0" w:color="auto"/>
        <w:right w:val="none" w:sz="0" w:space="0" w:color="auto"/>
      </w:divBdr>
    </w:div>
    <w:div w:id="698119107">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1710738">
      <w:bodyDiv w:val="1"/>
      <w:marLeft w:val="0"/>
      <w:marRight w:val="0"/>
      <w:marTop w:val="0"/>
      <w:marBottom w:val="0"/>
      <w:divBdr>
        <w:top w:val="none" w:sz="0" w:space="0" w:color="auto"/>
        <w:left w:val="none" w:sz="0" w:space="0" w:color="auto"/>
        <w:bottom w:val="none" w:sz="0" w:space="0" w:color="auto"/>
        <w:right w:val="none" w:sz="0" w:space="0" w:color="auto"/>
      </w:divBdr>
      <w:divsChild>
        <w:div w:id="1800222275">
          <w:marLeft w:val="0"/>
          <w:marRight w:val="0"/>
          <w:marTop w:val="0"/>
          <w:marBottom w:val="0"/>
          <w:divBdr>
            <w:top w:val="none" w:sz="0" w:space="0" w:color="auto"/>
            <w:left w:val="none" w:sz="0" w:space="0" w:color="auto"/>
            <w:bottom w:val="none" w:sz="0" w:space="0" w:color="auto"/>
            <w:right w:val="none" w:sz="0" w:space="0" w:color="auto"/>
          </w:divBdr>
        </w:div>
        <w:div w:id="878854737">
          <w:marLeft w:val="0"/>
          <w:marRight w:val="0"/>
          <w:marTop w:val="0"/>
          <w:marBottom w:val="0"/>
          <w:divBdr>
            <w:top w:val="none" w:sz="0" w:space="0" w:color="auto"/>
            <w:left w:val="none" w:sz="0" w:space="0" w:color="auto"/>
            <w:bottom w:val="none" w:sz="0" w:space="0" w:color="auto"/>
            <w:right w:val="none" w:sz="0" w:space="0" w:color="auto"/>
          </w:divBdr>
        </w:div>
        <w:div w:id="788011037">
          <w:marLeft w:val="0"/>
          <w:marRight w:val="0"/>
          <w:marTop w:val="0"/>
          <w:marBottom w:val="0"/>
          <w:divBdr>
            <w:top w:val="none" w:sz="0" w:space="0" w:color="auto"/>
            <w:left w:val="none" w:sz="0" w:space="0" w:color="auto"/>
            <w:bottom w:val="none" w:sz="0" w:space="0" w:color="auto"/>
            <w:right w:val="none" w:sz="0" w:space="0" w:color="auto"/>
          </w:divBdr>
        </w:div>
        <w:div w:id="655380657">
          <w:marLeft w:val="0"/>
          <w:marRight w:val="0"/>
          <w:marTop w:val="0"/>
          <w:marBottom w:val="0"/>
          <w:divBdr>
            <w:top w:val="none" w:sz="0" w:space="0" w:color="auto"/>
            <w:left w:val="none" w:sz="0" w:space="0" w:color="auto"/>
            <w:bottom w:val="none" w:sz="0" w:space="0" w:color="auto"/>
            <w:right w:val="none" w:sz="0" w:space="0" w:color="auto"/>
          </w:divBdr>
        </w:div>
        <w:div w:id="769085710">
          <w:marLeft w:val="0"/>
          <w:marRight w:val="0"/>
          <w:marTop w:val="0"/>
          <w:marBottom w:val="0"/>
          <w:divBdr>
            <w:top w:val="none" w:sz="0" w:space="0" w:color="auto"/>
            <w:left w:val="none" w:sz="0" w:space="0" w:color="auto"/>
            <w:bottom w:val="none" w:sz="0" w:space="0" w:color="auto"/>
            <w:right w:val="none" w:sz="0" w:space="0" w:color="auto"/>
          </w:divBdr>
        </w:div>
        <w:div w:id="956528972">
          <w:marLeft w:val="0"/>
          <w:marRight w:val="0"/>
          <w:marTop w:val="0"/>
          <w:marBottom w:val="0"/>
          <w:divBdr>
            <w:top w:val="none" w:sz="0" w:space="0" w:color="auto"/>
            <w:left w:val="none" w:sz="0" w:space="0" w:color="auto"/>
            <w:bottom w:val="none" w:sz="0" w:space="0" w:color="auto"/>
            <w:right w:val="none" w:sz="0" w:space="0" w:color="auto"/>
          </w:divBdr>
        </w:div>
        <w:div w:id="206723814">
          <w:marLeft w:val="0"/>
          <w:marRight w:val="0"/>
          <w:marTop w:val="0"/>
          <w:marBottom w:val="0"/>
          <w:divBdr>
            <w:top w:val="none" w:sz="0" w:space="0" w:color="auto"/>
            <w:left w:val="none" w:sz="0" w:space="0" w:color="auto"/>
            <w:bottom w:val="none" w:sz="0" w:space="0" w:color="auto"/>
            <w:right w:val="none" w:sz="0" w:space="0" w:color="auto"/>
          </w:divBdr>
        </w:div>
        <w:div w:id="978728223">
          <w:marLeft w:val="0"/>
          <w:marRight w:val="0"/>
          <w:marTop w:val="0"/>
          <w:marBottom w:val="0"/>
          <w:divBdr>
            <w:top w:val="none" w:sz="0" w:space="0" w:color="auto"/>
            <w:left w:val="none" w:sz="0" w:space="0" w:color="auto"/>
            <w:bottom w:val="none" w:sz="0" w:space="0" w:color="auto"/>
            <w:right w:val="none" w:sz="0" w:space="0" w:color="auto"/>
          </w:divBdr>
        </w:div>
        <w:div w:id="165287567">
          <w:marLeft w:val="0"/>
          <w:marRight w:val="0"/>
          <w:marTop w:val="0"/>
          <w:marBottom w:val="0"/>
          <w:divBdr>
            <w:top w:val="none" w:sz="0" w:space="0" w:color="auto"/>
            <w:left w:val="none" w:sz="0" w:space="0" w:color="auto"/>
            <w:bottom w:val="none" w:sz="0" w:space="0" w:color="auto"/>
            <w:right w:val="none" w:sz="0" w:space="0" w:color="auto"/>
          </w:divBdr>
        </w:div>
        <w:div w:id="1912930626">
          <w:marLeft w:val="0"/>
          <w:marRight w:val="0"/>
          <w:marTop w:val="0"/>
          <w:marBottom w:val="0"/>
          <w:divBdr>
            <w:top w:val="none" w:sz="0" w:space="0" w:color="auto"/>
            <w:left w:val="none" w:sz="0" w:space="0" w:color="auto"/>
            <w:bottom w:val="none" w:sz="0" w:space="0" w:color="auto"/>
            <w:right w:val="none" w:sz="0" w:space="0" w:color="auto"/>
          </w:divBdr>
        </w:div>
        <w:div w:id="1120299936">
          <w:marLeft w:val="0"/>
          <w:marRight w:val="0"/>
          <w:marTop w:val="0"/>
          <w:marBottom w:val="0"/>
          <w:divBdr>
            <w:top w:val="none" w:sz="0" w:space="0" w:color="auto"/>
            <w:left w:val="none" w:sz="0" w:space="0" w:color="auto"/>
            <w:bottom w:val="none" w:sz="0" w:space="0" w:color="auto"/>
            <w:right w:val="none" w:sz="0" w:space="0" w:color="auto"/>
          </w:divBdr>
        </w:div>
        <w:div w:id="1951621738">
          <w:marLeft w:val="0"/>
          <w:marRight w:val="0"/>
          <w:marTop w:val="0"/>
          <w:marBottom w:val="0"/>
          <w:divBdr>
            <w:top w:val="none" w:sz="0" w:space="0" w:color="auto"/>
            <w:left w:val="none" w:sz="0" w:space="0" w:color="auto"/>
            <w:bottom w:val="none" w:sz="0" w:space="0" w:color="auto"/>
            <w:right w:val="none" w:sz="0" w:space="0" w:color="auto"/>
          </w:divBdr>
        </w:div>
        <w:div w:id="456997449">
          <w:marLeft w:val="0"/>
          <w:marRight w:val="0"/>
          <w:marTop w:val="0"/>
          <w:marBottom w:val="0"/>
          <w:divBdr>
            <w:top w:val="none" w:sz="0" w:space="0" w:color="auto"/>
            <w:left w:val="none" w:sz="0" w:space="0" w:color="auto"/>
            <w:bottom w:val="none" w:sz="0" w:space="0" w:color="auto"/>
            <w:right w:val="none" w:sz="0" w:space="0" w:color="auto"/>
          </w:divBdr>
        </w:div>
        <w:div w:id="330329248">
          <w:marLeft w:val="0"/>
          <w:marRight w:val="0"/>
          <w:marTop w:val="0"/>
          <w:marBottom w:val="0"/>
          <w:divBdr>
            <w:top w:val="none" w:sz="0" w:space="0" w:color="auto"/>
            <w:left w:val="none" w:sz="0" w:space="0" w:color="auto"/>
            <w:bottom w:val="none" w:sz="0" w:space="0" w:color="auto"/>
            <w:right w:val="none" w:sz="0" w:space="0" w:color="auto"/>
          </w:divBdr>
        </w:div>
        <w:div w:id="1781753611">
          <w:marLeft w:val="0"/>
          <w:marRight w:val="0"/>
          <w:marTop w:val="0"/>
          <w:marBottom w:val="0"/>
          <w:divBdr>
            <w:top w:val="none" w:sz="0" w:space="0" w:color="auto"/>
            <w:left w:val="none" w:sz="0" w:space="0" w:color="auto"/>
            <w:bottom w:val="none" w:sz="0" w:space="0" w:color="auto"/>
            <w:right w:val="none" w:sz="0" w:space="0" w:color="auto"/>
          </w:divBdr>
        </w:div>
        <w:div w:id="1190416044">
          <w:marLeft w:val="0"/>
          <w:marRight w:val="0"/>
          <w:marTop w:val="0"/>
          <w:marBottom w:val="0"/>
          <w:divBdr>
            <w:top w:val="none" w:sz="0" w:space="0" w:color="auto"/>
            <w:left w:val="none" w:sz="0" w:space="0" w:color="auto"/>
            <w:bottom w:val="none" w:sz="0" w:space="0" w:color="auto"/>
            <w:right w:val="none" w:sz="0" w:space="0" w:color="auto"/>
          </w:divBdr>
        </w:div>
        <w:div w:id="1059405087">
          <w:marLeft w:val="0"/>
          <w:marRight w:val="0"/>
          <w:marTop w:val="0"/>
          <w:marBottom w:val="0"/>
          <w:divBdr>
            <w:top w:val="none" w:sz="0" w:space="0" w:color="auto"/>
            <w:left w:val="none" w:sz="0" w:space="0" w:color="auto"/>
            <w:bottom w:val="none" w:sz="0" w:space="0" w:color="auto"/>
            <w:right w:val="none" w:sz="0" w:space="0" w:color="auto"/>
          </w:divBdr>
        </w:div>
        <w:div w:id="2041012097">
          <w:marLeft w:val="0"/>
          <w:marRight w:val="0"/>
          <w:marTop w:val="0"/>
          <w:marBottom w:val="0"/>
          <w:divBdr>
            <w:top w:val="none" w:sz="0" w:space="0" w:color="auto"/>
            <w:left w:val="none" w:sz="0" w:space="0" w:color="auto"/>
            <w:bottom w:val="none" w:sz="0" w:space="0" w:color="auto"/>
            <w:right w:val="none" w:sz="0" w:space="0" w:color="auto"/>
          </w:divBdr>
        </w:div>
        <w:div w:id="182517976">
          <w:marLeft w:val="0"/>
          <w:marRight w:val="0"/>
          <w:marTop w:val="0"/>
          <w:marBottom w:val="0"/>
          <w:divBdr>
            <w:top w:val="none" w:sz="0" w:space="0" w:color="auto"/>
            <w:left w:val="none" w:sz="0" w:space="0" w:color="auto"/>
            <w:bottom w:val="none" w:sz="0" w:space="0" w:color="auto"/>
            <w:right w:val="none" w:sz="0" w:space="0" w:color="auto"/>
          </w:divBdr>
        </w:div>
        <w:div w:id="1935245085">
          <w:marLeft w:val="0"/>
          <w:marRight w:val="0"/>
          <w:marTop w:val="0"/>
          <w:marBottom w:val="0"/>
          <w:divBdr>
            <w:top w:val="none" w:sz="0" w:space="0" w:color="auto"/>
            <w:left w:val="none" w:sz="0" w:space="0" w:color="auto"/>
            <w:bottom w:val="none" w:sz="0" w:space="0" w:color="auto"/>
            <w:right w:val="none" w:sz="0" w:space="0" w:color="auto"/>
          </w:divBdr>
        </w:div>
        <w:div w:id="381052436">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28185790">
      <w:bodyDiv w:val="1"/>
      <w:marLeft w:val="0"/>
      <w:marRight w:val="0"/>
      <w:marTop w:val="0"/>
      <w:marBottom w:val="0"/>
      <w:divBdr>
        <w:top w:val="none" w:sz="0" w:space="0" w:color="auto"/>
        <w:left w:val="none" w:sz="0" w:space="0" w:color="auto"/>
        <w:bottom w:val="none" w:sz="0" w:space="0" w:color="auto"/>
        <w:right w:val="none" w:sz="0" w:space="0" w:color="auto"/>
      </w:divBdr>
    </w:div>
    <w:div w:id="728457440">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1365683">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3237607">
      <w:bodyDiv w:val="1"/>
      <w:marLeft w:val="0"/>
      <w:marRight w:val="0"/>
      <w:marTop w:val="0"/>
      <w:marBottom w:val="0"/>
      <w:divBdr>
        <w:top w:val="none" w:sz="0" w:space="0" w:color="auto"/>
        <w:left w:val="none" w:sz="0" w:space="0" w:color="auto"/>
        <w:bottom w:val="none" w:sz="0" w:space="0" w:color="auto"/>
        <w:right w:val="none" w:sz="0" w:space="0" w:color="auto"/>
      </w:divBdr>
      <w:divsChild>
        <w:div w:id="1822651421">
          <w:marLeft w:val="0"/>
          <w:marRight w:val="0"/>
          <w:marTop w:val="0"/>
          <w:marBottom w:val="0"/>
          <w:divBdr>
            <w:top w:val="none" w:sz="0" w:space="0" w:color="auto"/>
            <w:left w:val="none" w:sz="0" w:space="0" w:color="auto"/>
            <w:bottom w:val="none" w:sz="0" w:space="0" w:color="auto"/>
            <w:right w:val="none" w:sz="0" w:space="0" w:color="auto"/>
          </w:divBdr>
        </w:div>
        <w:div w:id="460656196">
          <w:marLeft w:val="0"/>
          <w:marRight w:val="0"/>
          <w:marTop w:val="0"/>
          <w:marBottom w:val="0"/>
          <w:divBdr>
            <w:top w:val="none" w:sz="0" w:space="0" w:color="auto"/>
            <w:left w:val="none" w:sz="0" w:space="0" w:color="auto"/>
            <w:bottom w:val="none" w:sz="0" w:space="0" w:color="auto"/>
            <w:right w:val="none" w:sz="0" w:space="0" w:color="auto"/>
          </w:divBdr>
        </w:div>
        <w:div w:id="1257135699">
          <w:marLeft w:val="0"/>
          <w:marRight w:val="0"/>
          <w:marTop w:val="0"/>
          <w:marBottom w:val="0"/>
          <w:divBdr>
            <w:top w:val="none" w:sz="0" w:space="0" w:color="auto"/>
            <w:left w:val="none" w:sz="0" w:space="0" w:color="auto"/>
            <w:bottom w:val="none" w:sz="0" w:space="0" w:color="auto"/>
            <w:right w:val="none" w:sz="0" w:space="0" w:color="auto"/>
          </w:divBdr>
        </w:div>
        <w:div w:id="672607405">
          <w:marLeft w:val="0"/>
          <w:marRight w:val="0"/>
          <w:marTop w:val="0"/>
          <w:marBottom w:val="0"/>
          <w:divBdr>
            <w:top w:val="none" w:sz="0" w:space="0" w:color="auto"/>
            <w:left w:val="none" w:sz="0" w:space="0" w:color="auto"/>
            <w:bottom w:val="none" w:sz="0" w:space="0" w:color="auto"/>
            <w:right w:val="none" w:sz="0" w:space="0" w:color="auto"/>
          </w:divBdr>
        </w:div>
        <w:div w:id="2012029678">
          <w:marLeft w:val="0"/>
          <w:marRight w:val="0"/>
          <w:marTop w:val="0"/>
          <w:marBottom w:val="0"/>
          <w:divBdr>
            <w:top w:val="none" w:sz="0" w:space="0" w:color="auto"/>
            <w:left w:val="none" w:sz="0" w:space="0" w:color="auto"/>
            <w:bottom w:val="none" w:sz="0" w:space="0" w:color="auto"/>
            <w:right w:val="none" w:sz="0" w:space="0" w:color="auto"/>
          </w:divBdr>
        </w:div>
        <w:div w:id="296377920">
          <w:marLeft w:val="0"/>
          <w:marRight w:val="0"/>
          <w:marTop w:val="0"/>
          <w:marBottom w:val="0"/>
          <w:divBdr>
            <w:top w:val="none" w:sz="0" w:space="0" w:color="auto"/>
            <w:left w:val="none" w:sz="0" w:space="0" w:color="auto"/>
            <w:bottom w:val="none" w:sz="0" w:space="0" w:color="auto"/>
            <w:right w:val="none" w:sz="0" w:space="0" w:color="auto"/>
          </w:divBdr>
        </w:div>
        <w:div w:id="1311909792">
          <w:marLeft w:val="0"/>
          <w:marRight w:val="0"/>
          <w:marTop w:val="0"/>
          <w:marBottom w:val="0"/>
          <w:divBdr>
            <w:top w:val="none" w:sz="0" w:space="0" w:color="auto"/>
            <w:left w:val="none" w:sz="0" w:space="0" w:color="auto"/>
            <w:bottom w:val="none" w:sz="0" w:space="0" w:color="auto"/>
            <w:right w:val="none" w:sz="0" w:space="0" w:color="auto"/>
          </w:divBdr>
        </w:div>
        <w:div w:id="899560499">
          <w:marLeft w:val="0"/>
          <w:marRight w:val="0"/>
          <w:marTop w:val="0"/>
          <w:marBottom w:val="0"/>
          <w:divBdr>
            <w:top w:val="none" w:sz="0" w:space="0" w:color="auto"/>
            <w:left w:val="none" w:sz="0" w:space="0" w:color="auto"/>
            <w:bottom w:val="none" w:sz="0" w:space="0" w:color="auto"/>
            <w:right w:val="none" w:sz="0" w:space="0" w:color="auto"/>
          </w:divBdr>
        </w:div>
        <w:div w:id="793059017">
          <w:marLeft w:val="0"/>
          <w:marRight w:val="0"/>
          <w:marTop w:val="0"/>
          <w:marBottom w:val="0"/>
          <w:divBdr>
            <w:top w:val="none" w:sz="0" w:space="0" w:color="auto"/>
            <w:left w:val="none" w:sz="0" w:space="0" w:color="auto"/>
            <w:bottom w:val="none" w:sz="0" w:space="0" w:color="auto"/>
            <w:right w:val="none" w:sz="0" w:space="0" w:color="auto"/>
          </w:divBdr>
        </w:div>
        <w:div w:id="251086762">
          <w:marLeft w:val="0"/>
          <w:marRight w:val="0"/>
          <w:marTop w:val="0"/>
          <w:marBottom w:val="0"/>
          <w:divBdr>
            <w:top w:val="none" w:sz="0" w:space="0" w:color="auto"/>
            <w:left w:val="none" w:sz="0" w:space="0" w:color="auto"/>
            <w:bottom w:val="none" w:sz="0" w:space="0" w:color="auto"/>
            <w:right w:val="none" w:sz="0" w:space="0" w:color="auto"/>
          </w:divBdr>
        </w:div>
        <w:div w:id="1380086939">
          <w:marLeft w:val="0"/>
          <w:marRight w:val="0"/>
          <w:marTop w:val="0"/>
          <w:marBottom w:val="0"/>
          <w:divBdr>
            <w:top w:val="none" w:sz="0" w:space="0" w:color="auto"/>
            <w:left w:val="none" w:sz="0" w:space="0" w:color="auto"/>
            <w:bottom w:val="none" w:sz="0" w:space="0" w:color="auto"/>
            <w:right w:val="none" w:sz="0" w:space="0" w:color="auto"/>
          </w:divBdr>
        </w:div>
        <w:div w:id="294022624">
          <w:marLeft w:val="0"/>
          <w:marRight w:val="0"/>
          <w:marTop w:val="0"/>
          <w:marBottom w:val="0"/>
          <w:divBdr>
            <w:top w:val="none" w:sz="0" w:space="0" w:color="auto"/>
            <w:left w:val="none" w:sz="0" w:space="0" w:color="auto"/>
            <w:bottom w:val="none" w:sz="0" w:space="0" w:color="auto"/>
            <w:right w:val="none" w:sz="0" w:space="0" w:color="auto"/>
          </w:divBdr>
        </w:div>
        <w:div w:id="1219317625">
          <w:marLeft w:val="0"/>
          <w:marRight w:val="0"/>
          <w:marTop w:val="0"/>
          <w:marBottom w:val="0"/>
          <w:divBdr>
            <w:top w:val="none" w:sz="0" w:space="0" w:color="auto"/>
            <w:left w:val="none" w:sz="0" w:space="0" w:color="auto"/>
            <w:bottom w:val="none" w:sz="0" w:space="0" w:color="auto"/>
            <w:right w:val="none" w:sz="0" w:space="0" w:color="auto"/>
          </w:divBdr>
        </w:div>
        <w:div w:id="78648295">
          <w:marLeft w:val="0"/>
          <w:marRight w:val="0"/>
          <w:marTop w:val="0"/>
          <w:marBottom w:val="0"/>
          <w:divBdr>
            <w:top w:val="none" w:sz="0" w:space="0" w:color="auto"/>
            <w:left w:val="none" w:sz="0" w:space="0" w:color="auto"/>
            <w:bottom w:val="none" w:sz="0" w:space="0" w:color="auto"/>
            <w:right w:val="none" w:sz="0" w:space="0" w:color="auto"/>
          </w:divBdr>
        </w:div>
        <w:div w:id="316154398">
          <w:marLeft w:val="0"/>
          <w:marRight w:val="0"/>
          <w:marTop w:val="0"/>
          <w:marBottom w:val="0"/>
          <w:divBdr>
            <w:top w:val="none" w:sz="0" w:space="0" w:color="auto"/>
            <w:left w:val="none" w:sz="0" w:space="0" w:color="auto"/>
            <w:bottom w:val="none" w:sz="0" w:space="0" w:color="auto"/>
            <w:right w:val="none" w:sz="0" w:space="0" w:color="auto"/>
          </w:divBdr>
        </w:div>
        <w:div w:id="1594893248">
          <w:marLeft w:val="0"/>
          <w:marRight w:val="0"/>
          <w:marTop w:val="0"/>
          <w:marBottom w:val="0"/>
          <w:divBdr>
            <w:top w:val="none" w:sz="0" w:space="0" w:color="auto"/>
            <w:left w:val="none" w:sz="0" w:space="0" w:color="auto"/>
            <w:bottom w:val="none" w:sz="0" w:space="0" w:color="auto"/>
            <w:right w:val="none" w:sz="0" w:space="0" w:color="auto"/>
          </w:divBdr>
        </w:div>
        <w:div w:id="206378827">
          <w:marLeft w:val="0"/>
          <w:marRight w:val="0"/>
          <w:marTop w:val="0"/>
          <w:marBottom w:val="0"/>
          <w:divBdr>
            <w:top w:val="none" w:sz="0" w:space="0" w:color="auto"/>
            <w:left w:val="none" w:sz="0" w:space="0" w:color="auto"/>
            <w:bottom w:val="none" w:sz="0" w:space="0" w:color="auto"/>
            <w:right w:val="none" w:sz="0" w:space="0" w:color="auto"/>
          </w:divBdr>
        </w:div>
        <w:div w:id="420563796">
          <w:marLeft w:val="0"/>
          <w:marRight w:val="0"/>
          <w:marTop w:val="0"/>
          <w:marBottom w:val="0"/>
          <w:divBdr>
            <w:top w:val="none" w:sz="0" w:space="0" w:color="auto"/>
            <w:left w:val="none" w:sz="0" w:space="0" w:color="auto"/>
            <w:bottom w:val="none" w:sz="0" w:space="0" w:color="auto"/>
            <w:right w:val="none" w:sz="0" w:space="0" w:color="auto"/>
          </w:divBdr>
        </w:div>
        <w:div w:id="1963799480">
          <w:marLeft w:val="0"/>
          <w:marRight w:val="0"/>
          <w:marTop w:val="0"/>
          <w:marBottom w:val="0"/>
          <w:divBdr>
            <w:top w:val="none" w:sz="0" w:space="0" w:color="auto"/>
            <w:left w:val="none" w:sz="0" w:space="0" w:color="auto"/>
            <w:bottom w:val="none" w:sz="0" w:space="0" w:color="auto"/>
            <w:right w:val="none" w:sz="0" w:space="0" w:color="auto"/>
          </w:divBdr>
        </w:div>
        <w:div w:id="1133870919">
          <w:marLeft w:val="0"/>
          <w:marRight w:val="0"/>
          <w:marTop w:val="0"/>
          <w:marBottom w:val="0"/>
          <w:divBdr>
            <w:top w:val="none" w:sz="0" w:space="0" w:color="auto"/>
            <w:left w:val="none" w:sz="0" w:space="0" w:color="auto"/>
            <w:bottom w:val="none" w:sz="0" w:space="0" w:color="auto"/>
            <w:right w:val="none" w:sz="0" w:space="0" w:color="auto"/>
          </w:divBdr>
        </w:div>
        <w:div w:id="9915996">
          <w:marLeft w:val="0"/>
          <w:marRight w:val="0"/>
          <w:marTop w:val="0"/>
          <w:marBottom w:val="0"/>
          <w:divBdr>
            <w:top w:val="none" w:sz="0" w:space="0" w:color="auto"/>
            <w:left w:val="none" w:sz="0" w:space="0" w:color="auto"/>
            <w:bottom w:val="none" w:sz="0" w:space="0" w:color="auto"/>
            <w:right w:val="none" w:sz="0" w:space="0" w:color="auto"/>
          </w:divBdr>
        </w:div>
      </w:divsChild>
    </w:div>
    <w:div w:id="804398484">
      <w:bodyDiv w:val="1"/>
      <w:marLeft w:val="0"/>
      <w:marRight w:val="0"/>
      <w:marTop w:val="0"/>
      <w:marBottom w:val="0"/>
      <w:divBdr>
        <w:top w:val="none" w:sz="0" w:space="0" w:color="auto"/>
        <w:left w:val="none" w:sz="0" w:space="0" w:color="auto"/>
        <w:bottom w:val="none" w:sz="0" w:space="0" w:color="auto"/>
        <w:right w:val="none" w:sz="0" w:space="0" w:color="auto"/>
      </w:divBdr>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12528270">
      <w:bodyDiv w:val="1"/>
      <w:marLeft w:val="0"/>
      <w:marRight w:val="0"/>
      <w:marTop w:val="0"/>
      <w:marBottom w:val="0"/>
      <w:divBdr>
        <w:top w:val="none" w:sz="0" w:space="0" w:color="auto"/>
        <w:left w:val="none" w:sz="0" w:space="0" w:color="auto"/>
        <w:bottom w:val="none" w:sz="0" w:space="0" w:color="auto"/>
        <w:right w:val="none" w:sz="0" w:space="0" w:color="auto"/>
      </w:divBdr>
      <w:divsChild>
        <w:div w:id="1803114032">
          <w:marLeft w:val="0"/>
          <w:marRight w:val="0"/>
          <w:marTop w:val="0"/>
          <w:marBottom w:val="0"/>
          <w:divBdr>
            <w:top w:val="none" w:sz="0" w:space="0" w:color="auto"/>
            <w:left w:val="none" w:sz="0" w:space="0" w:color="auto"/>
            <w:bottom w:val="none" w:sz="0" w:space="0" w:color="auto"/>
            <w:right w:val="none" w:sz="0" w:space="0" w:color="auto"/>
          </w:divBdr>
        </w:div>
        <w:div w:id="363404868">
          <w:marLeft w:val="0"/>
          <w:marRight w:val="0"/>
          <w:marTop w:val="0"/>
          <w:marBottom w:val="0"/>
          <w:divBdr>
            <w:top w:val="none" w:sz="0" w:space="0" w:color="auto"/>
            <w:left w:val="none" w:sz="0" w:space="0" w:color="auto"/>
            <w:bottom w:val="none" w:sz="0" w:space="0" w:color="auto"/>
            <w:right w:val="none" w:sz="0" w:space="0" w:color="auto"/>
          </w:divBdr>
        </w:div>
        <w:div w:id="416097734">
          <w:marLeft w:val="0"/>
          <w:marRight w:val="0"/>
          <w:marTop w:val="0"/>
          <w:marBottom w:val="0"/>
          <w:divBdr>
            <w:top w:val="none" w:sz="0" w:space="0" w:color="auto"/>
            <w:left w:val="none" w:sz="0" w:space="0" w:color="auto"/>
            <w:bottom w:val="none" w:sz="0" w:space="0" w:color="auto"/>
            <w:right w:val="none" w:sz="0" w:space="0" w:color="auto"/>
          </w:divBdr>
        </w:div>
        <w:div w:id="675305303">
          <w:marLeft w:val="0"/>
          <w:marRight w:val="0"/>
          <w:marTop w:val="0"/>
          <w:marBottom w:val="0"/>
          <w:divBdr>
            <w:top w:val="none" w:sz="0" w:space="0" w:color="auto"/>
            <w:left w:val="none" w:sz="0" w:space="0" w:color="auto"/>
            <w:bottom w:val="none" w:sz="0" w:space="0" w:color="auto"/>
            <w:right w:val="none" w:sz="0" w:space="0" w:color="auto"/>
          </w:divBdr>
        </w:div>
        <w:div w:id="1157693535">
          <w:marLeft w:val="0"/>
          <w:marRight w:val="0"/>
          <w:marTop w:val="0"/>
          <w:marBottom w:val="0"/>
          <w:divBdr>
            <w:top w:val="none" w:sz="0" w:space="0" w:color="auto"/>
            <w:left w:val="none" w:sz="0" w:space="0" w:color="auto"/>
            <w:bottom w:val="none" w:sz="0" w:space="0" w:color="auto"/>
            <w:right w:val="none" w:sz="0" w:space="0" w:color="auto"/>
          </w:divBdr>
        </w:div>
        <w:div w:id="1248660469">
          <w:marLeft w:val="0"/>
          <w:marRight w:val="0"/>
          <w:marTop w:val="0"/>
          <w:marBottom w:val="0"/>
          <w:divBdr>
            <w:top w:val="none" w:sz="0" w:space="0" w:color="auto"/>
            <w:left w:val="none" w:sz="0" w:space="0" w:color="auto"/>
            <w:bottom w:val="none" w:sz="0" w:space="0" w:color="auto"/>
            <w:right w:val="none" w:sz="0" w:space="0" w:color="auto"/>
          </w:divBdr>
        </w:div>
        <w:div w:id="913708170">
          <w:marLeft w:val="0"/>
          <w:marRight w:val="0"/>
          <w:marTop w:val="0"/>
          <w:marBottom w:val="0"/>
          <w:divBdr>
            <w:top w:val="none" w:sz="0" w:space="0" w:color="auto"/>
            <w:left w:val="none" w:sz="0" w:space="0" w:color="auto"/>
            <w:bottom w:val="none" w:sz="0" w:space="0" w:color="auto"/>
            <w:right w:val="none" w:sz="0" w:space="0" w:color="auto"/>
          </w:divBdr>
        </w:div>
        <w:div w:id="16197660">
          <w:marLeft w:val="0"/>
          <w:marRight w:val="0"/>
          <w:marTop w:val="0"/>
          <w:marBottom w:val="0"/>
          <w:divBdr>
            <w:top w:val="none" w:sz="0" w:space="0" w:color="auto"/>
            <w:left w:val="none" w:sz="0" w:space="0" w:color="auto"/>
            <w:bottom w:val="none" w:sz="0" w:space="0" w:color="auto"/>
            <w:right w:val="none" w:sz="0" w:space="0" w:color="auto"/>
          </w:divBdr>
        </w:div>
        <w:div w:id="1015691401">
          <w:marLeft w:val="0"/>
          <w:marRight w:val="0"/>
          <w:marTop w:val="0"/>
          <w:marBottom w:val="0"/>
          <w:divBdr>
            <w:top w:val="none" w:sz="0" w:space="0" w:color="auto"/>
            <w:left w:val="none" w:sz="0" w:space="0" w:color="auto"/>
            <w:bottom w:val="none" w:sz="0" w:space="0" w:color="auto"/>
            <w:right w:val="none" w:sz="0" w:space="0" w:color="auto"/>
          </w:divBdr>
        </w:div>
        <w:div w:id="1823539446">
          <w:marLeft w:val="0"/>
          <w:marRight w:val="0"/>
          <w:marTop w:val="0"/>
          <w:marBottom w:val="0"/>
          <w:divBdr>
            <w:top w:val="none" w:sz="0" w:space="0" w:color="auto"/>
            <w:left w:val="none" w:sz="0" w:space="0" w:color="auto"/>
            <w:bottom w:val="none" w:sz="0" w:space="0" w:color="auto"/>
            <w:right w:val="none" w:sz="0" w:space="0" w:color="auto"/>
          </w:divBdr>
        </w:div>
        <w:div w:id="1576742029">
          <w:marLeft w:val="0"/>
          <w:marRight w:val="0"/>
          <w:marTop w:val="0"/>
          <w:marBottom w:val="0"/>
          <w:divBdr>
            <w:top w:val="none" w:sz="0" w:space="0" w:color="auto"/>
            <w:left w:val="none" w:sz="0" w:space="0" w:color="auto"/>
            <w:bottom w:val="none" w:sz="0" w:space="0" w:color="auto"/>
            <w:right w:val="none" w:sz="0" w:space="0" w:color="auto"/>
          </w:divBdr>
        </w:div>
        <w:div w:id="1072972656">
          <w:marLeft w:val="0"/>
          <w:marRight w:val="0"/>
          <w:marTop w:val="0"/>
          <w:marBottom w:val="0"/>
          <w:divBdr>
            <w:top w:val="none" w:sz="0" w:space="0" w:color="auto"/>
            <w:left w:val="none" w:sz="0" w:space="0" w:color="auto"/>
            <w:bottom w:val="none" w:sz="0" w:space="0" w:color="auto"/>
            <w:right w:val="none" w:sz="0" w:space="0" w:color="auto"/>
          </w:divBdr>
        </w:div>
        <w:div w:id="700981117">
          <w:marLeft w:val="0"/>
          <w:marRight w:val="0"/>
          <w:marTop w:val="0"/>
          <w:marBottom w:val="0"/>
          <w:divBdr>
            <w:top w:val="none" w:sz="0" w:space="0" w:color="auto"/>
            <w:left w:val="none" w:sz="0" w:space="0" w:color="auto"/>
            <w:bottom w:val="none" w:sz="0" w:space="0" w:color="auto"/>
            <w:right w:val="none" w:sz="0" w:space="0" w:color="auto"/>
          </w:divBdr>
        </w:div>
        <w:div w:id="291178917">
          <w:marLeft w:val="0"/>
          <w:marRight w:val="0"/>
          <w:marTop w:val="0"/>
          <w:marBottom w:val="0"/>
          <w:divBdr>
            <w:top w:val="none" w:sz="0" w:space="0" w:color="auto"/>
            <w:left w:val="none" w:sz="0" w:space="0" w:color="auto"/>
            <w:bottom w:val="none" w:sz="0" w:space="0" w:color="auto"/>
            <w:right w:val="none" w:sz="0" w:space="0" w:color="auto"/>
          </w:divBdr>
        </w:div>
        <w:div w:id="310141980">
          <w:marLeft w:val="0"/>
          <w:marRight w:val="0"/>
          <w:marTop w:val="0"/>
          <w:marBottom w:val="0"/>
          <w:divBdr>
            <w:top w:val="none" w:sz="0" w:space="0" w:color="auto"/>
            <w:left w:val="none" w:sz="0" w:space="0" w:color="auto"/>
            <w:bottom w:val="none" w:sz="0" w:space="0" w:color="auto"/>
            <w:right w:val="none" w:sz="0" w:space="0" w:color="auto"/>
          </w:divBdr>
        </w:div>
        <w:div w:id="532111766">
          <w:marLeft w:val="0"/>
          <w:marRight w:val="0"/>
          <w:marTop w:val="0"/>
          <w:marBottom w:val="0"/>
          <w:divBdr>
            <w:top w:val="none" w:sz="0" w:space="0" w:color="auto"/>
            <w:left w:val="none" w:sz="0" w:space="0" w:color="auto"/>
            <w:bottom w:val="none" w:sz="0" w:space="0" w:color="auto"/>
            <w:right w:val="none" w:sz="0" w:space="0" w:color="auto"/>
          </w:divBdr>
        </w:div>
        <w:div w:id="1664619682">
          <w:marLeft w:val="0"/>
          <w:marRight w:val="0"/>
          <w:marTop w:val="0"/>
          <w:marBottom w:val="0"/>
          <w:divBdr>
            <w:top w:val="none" w:sz="0" w:space="0" w:color="auto"/>
            <w:left w:val="none" w:sz="0" w:space="0" w:color="auto"/>
            <w:bottom w:val="none" w:sz="0" w:space="0" w:color="auto"/>
            <w:right w:val="none" w:sz="0" w:space="0" w:color="auto"/>
          </w:divBdr>
        </w:div>
        <w:div w:id="219825399">
          <w:marLeft w:val="0"/>
          <w:marRight w:val="0"/>
          <w:marTop w:val="0"/>
          <w:marBottom w:val="0"/>
          <w:divBdr>
            <w:top w:val="none" w:sz="0" w:space="0" w:color="auto"/>
            <w:left w:val="none" w:sz="0" w:space="0" w:color="auto"/>
            <w:bottom w:val="none" w:sz="0" w:space="0" w:color="auto"/>
            <w:right w:val="none" w:sz="0" w:space="0" w:color="auto"/>
          </w:divBdr>
        </w:div>
        <w:div w:id="1109622158">
          <w:marLeft w:val="0"/>
          <w:marRight w:val="0"/>
          <w:marTop w:val="0"/>
          <w:marBottom w:val="0"/>
          <w:divBdr>
            <w:top w:val="none" w:sz="0" w:space="0" w:color="auto"/>
            <w:left w:val="none" w:sz="0" w:space="0" w:color="auto"/>
            <w:bottom w:val="none" w:sz="0" w:space="0" w:color="auto"/>
            <w:right w:val="none" w:sz="0" w:space="0" w:color="auto"/>
          </w:divBdr>
        </w:div>
        <w:div w:id="1316447359">
          <w:marLeft w:val="0"/>
          <w:marRight w:val="0"/>
          <w:marTop w:val="0"/>
          <w:marBottom w:val="0"/>
          <w:divBdr>
            <w:top w:val="none" w:sz="0" w:space="0" w:color="auto"/>
            <w:left w:val="none" w:sz="0" w:space="0" w:color="auto"/>
            <w:bottom w:val="none" w:sz="0" w:space="0" w:color="auto"/>
            <w:right w:val="none" w:sz="0" w:space="0" w:color="auto"/>
          </w:divBdr>
        </w:div>
        <w:div w:id="18506001">
          <w:marLeft w:val="0"/>
          <w:marRight w:val="0"/>
          <w:marTop w:val="0"/>
          <w:marBottom w:val="0"/>
          <w:divBdr>
            <w:top w:val="none" w:sz="0" w:space="0" w:color="auto"/>
            <w:left w:val="none" w:sz="0" w:space="0" w:color="auto"/>
            <w:bottom w:val="none" w:sz="0" w:space="0" w:color="auto"/>
            <w:right w:val="none" w:sz="0" w:space="0" w:color="auto"/>
          </w:divBdr>
        </w:div>
        <w:div w:id="1682198956">
          <w:marLeft w:val="0"/>
          <w:marRight w:val="0"/>
          <w:marTop w:val="0"/>
          <w:marBottom w:val="0"/>
          <w:divBdr>
            <w:top w:val="none" w:sz="0" w:space="0" w:color="auto"/>
            <w:left w:val="none" w:sz="0" w:space="0" w:color="auto"/>
            <w:bottom w:val="none" w:sz="0" w:space="0" w:color="auto"/>
            <w:right w:val="none" w:sz="0" w:space="0" w:color="auto"/>
          </w:divBdr>
        </w:div>
        <w:div w:id="1334838965">
          <w:marLeft w:val="0"/>
          <w:marRight w:val="0"/>
          <w:marTop w:val="0"/>
          <w:marBottom w:val="0"/>
          <w:divBdr>
            <w:top w:val="none" w:sz="0" w:space="0" w:color="auto"/>
            <w:left w:val="none" w:sz="0" w:space="0" w:color="auto"/>
            <w:bottom w:val="none" w:sz="0" w:space="0" w:color="auto"/>
            <w:right w:val="none" w:sz="0" w:space="0" w:color="auto"/>
          </w:divBdr>
        </w:div>
        <w:div w:id="1784615774">
          <w:marLeft w:val="0"/>
          <w:marRight w:val="0"/>
          <w:marTop w:val="0"/>
          <w:marBottom w:val="0"/>
          <w:divBdr>
            <w:top w:val="none" w:sz="0" w:space="0" w:color="auto"/>
            <w:left w:val="none" w:sz="0" w:space="0" w:color="auto"/>
            <w:bottom w:val="none" w:sz="0" w:space="0" w:color="auto"/>
            <w:right w:val="none" w:sz="0" w:space="0" w:color="auto"/>
          </w:divBdr>
        </w:div>
        <w:div w:id="173108551">
          <w:marLeft w:val="0"/>
          <w:marRight w:val="0"/>
          <w:marTop w:val="0"/>
          <w:marBottom w:val="0"/>
          <w:divBdr>
            <w:top w:val="none" w:sz="0" w:space="0" w:color="auto"/>
            <w:left w:val="none" w:sz="0" w:space="0" w:color="auto"/>
            <w:bottom w:val="none" w:sz="0" w:space="0" w:color="auto"/>
            <w:right w:val="none" w:sz="0" w:space="0" w:color="auto"/>
          </w:divBdr>
        </w:div>
        <w:div w:id="1939827602">
          <w:marLeft w:val="0"/>
          <w:marRight w:val="0"/>
          <w:marTop w:val="0"/>
          <w:marBottom w:val="0"/>
          <w:divBdr>
            <w:top w:val="none" w:sz="0" w:space="0" w:color="auto"/>
            <w:left w:val="none" w:sz="0" w:space="0" w:color="auto"/>
            <w:bottom w:val="none" w:sz="0" w:space="0" w:color="auto"/>
            <w:right w:val="none" w:sz="0" w:space="0" w:color="auto"/>
          </w:divBdr>
        </w:div>
        <w:div w:id="1458570761">
          <w:marLeft w:val="0"/>
          <w:marRight w:val="0"/>
          <w:marTop w:val="0"/>
          <w:marBottom w:val="0"/>
          <w:divBdr>
            <w:top w:val="none" w:sz="0" w:space="0" w:color="auto"/>
            <w:left w:val="none" w:sz="0" w:space="0" w:color="auto"/>
            <w:bottom w:val="none" w:sz="0" w:space="0" w:color="auto"/>
            <w:right w:val="none" w:sz="0" w:space="0" w:color="auto"/>
          </w:divBdr>
        </w:div>
        <w:div w:id="45417291">
          <w:marLeft w:val="0"/>
          <w:marRight w:val="0"/>
          <w:marTop w:val="0"/>
          <w:marBottom w:val="0"/>
          <w:divBdr>
            <w:top w:val="none" w:sz="0" w:space="0" w:color="auto"/>
            <w:left w:val="none" w:sz="0" w:space="0" w:color="auto"/>
            <w:bottom w:val="none" w:sz="0" w:space="0" w:color="auto"/>
            <w:right w:val="none" w:sz="0" w:space="0" w:color="auto"/>
          </w:divBdr>
        </w:div>
        <w:div w:id="1748846835">
          <w:marLeft w:val="0"/>
          <w:marRight w:val="0"/>
          <w:marTop w:val="0"/>
          <w:marBottom w:val="0"/>
          <w:divBdr>
            <w:top w:val="none" w:sz="0" w:space="0" w:color="auto"/>
            <w:left w:val="none" w:sz="0" w:space="0" w:color="auto"/>
            <w:bottom w:val="none" w:sz="0" w:space="0" w:color="auto"/>
            <w:right w:val="none" w:sz="0" w:space="0" w:color="auto"/>
          </w:divBdr>
        </w:div>
        <w:div w:id="595482942">
          <w:marLeft w:val="0"/>
          <w:marRight w:val="0"/>
          <w:marTop w:val="0"/>
          <w:marBottom w:val="0"/>
          <w:divBdr>
            <w:top w:val="none" w:sz="0" w:space="0" w:color="auto"/>
            <w:left w:val="none" w:sz="0" w:space="0" w:color="auto"/>
            <w:bottom w:val="none" w:sz="0" w:space="0" w:color="auto"/>
            <w:right w:val="none" w:sz="0" w:space="0" w:color="auto"/>
          </w:divBdr>
        </w:div>
      </w:divsChild>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436214">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2086406">
      <w:bodyDiv w:val="1"/>
      <w:marLeft w:val="0"/>
      <w:marRight w:val="0"/>
      <w:marTop w:val="0"/>
      <w:marBottom w:val="0"/>
      <w:divBdr>
        <w:top w:val="none" w:sz="0" w:space="0" w:color="auto"/>
        <w:left w:val="none" w:sz="0" w:space="0" w:color="auto"/>
        <w:bottom w:val="none" w:sz="0" w:space="0" w:color="auto"/>
        <w:right w:val="none" w:sz="0" w:space="0" w:color="auto"/>
      </w:divBdr>
    </w:div>
    <w:div w:id="843007383">
      <w:bodyDiv w:val="1"/>
      <w:marLeft w:val="0"/>
      <w:marRight w:val="0"/>
      <w:marTop w:val="0"/>
      <w:marBottom w:val="0"/>
      <w:divBdr>
        <w:top w:val="none" w:sz="0" w:space="0" w:color="auto"/>
        <w:left w:val="none" w:sz="0" w:space="0" w:color="auto"/>
        <w:bottom w:val="none" w:sz="0" w:space="0" w:color="auto"/>
        <w:right w:val="none" w:sz="0" w:space="0" w:color="auto"/>
      </w:divBdr>
      <w:divsChild>
        <w:div w:id="1484852072">
          <w:marLeft w:val="0"/>
          <w:marRight w:val="0"/>
          <w:marTop w:val="0"/>
          <w:marBottom w:val="0"/>
          <w:divBdr>
            <w:top w:val="none" w:sz="0" w:space="0" w:color="auto"/>
            <w:left w:val="none" w:sz="0" w:space="0" w:color="auto"/>
            <w:bottom w:val="none" w:sz="0" w:space="0" w:color="auto"/>
            <w:right w:val="none" w:sz="0" w:space="0" w:color="auto"/>
          </w:divBdr>
        </w:div>
        <w:div w:id="362368037">
          <w:marLeft w:val="0"/>
          <w:marRight w:val="0"/>
          <w:marTop w:val="0"/>
          <w:marBottom w:val="0"/>
          <w:divBdr>
            <w:top w:val="none" w:sz="0" w:space="0" w:color="auto"/>
            <w:left w:val="none" w:sz="0" w:space="0" w:color="auto"/>
            <w:bottom w:val="none" w:sz="0" w:space="0" w:color="auto"/>
            <w:right w:val="none" w:sz="0" w:space="0" w:color="auto"/>
          </w:divBdr>
        </w:div>
        <w:div w:id="1096051508">
          <w:marLeft w:val="0"/>
          <w:marRight w:val="0"/>
          <w:marTop w:val="0"/>
          <w:marBottom w:val="0"/>
          <w:divBdr>
            <w:top w:val="none" w:sz="0" w:space="0" w:color="auto"/>
            <w:left w:val="none" w:sz="0" w:space="0" w:color="auto"/>
            <w:bottom w:val="none" w:sz="0" w:space="0" w:color="auto"/>
            <w:right w:val="none" w:sz="0" w:space="0" w:color="auto"/>
          </w:divBdr>
        </w:div>
        <w:div w:id="1507984337">
          <w:marLeft w:val="0"/>
          <w:marRight w:val="0"/>
          <w:marTop w:val="0"/>
          <w:marBottom w:val="0"/>
          <w:divBdr>
            <w:top w:val="none" w:sz="0" w:space="0" w:color="auto"/>
            <w:left w:val="none" w:sz="0" w:space="0" w:color="auto"/>
            <w:bottom w:val="none" w:sz="0" w:space="0" w:color="auto"/>
            <w:right w:val="none" w:sz="0" w:space="0" w:color="auto"/>
          </w:divBdr>
        </w:div>
        <w:div w:id="2061710973">
          <w:marLeft w:val="0"/>
          <w:marRight w:val="0"/>
          <w:marTop w:val="0"/>
          <w:marBottom w:val="0"/>
          <w:divBdr>
            <w:top w:val="none" w:sz="0" w:space="0" w:color="auto"/>
            <w:left w:val="none" w:sz="0" w:space="0" w:color="auto"/>
            <w:bottom w:val="none" w:sz="0" w:space="0" w:color="auto"/>
            <w:right w:val="none" w:sz="0" w:space="0" w:color="auto"/>
          </w:divBdr>
        </w:div>
        <w:div w:id="1970502424">
          <w:marLeft w:val="0"/>
          <w:marRight w:val="0"/>
          <w:marTop w:val="0"/>
          <w:marBottom w:val="0"/>
          <w:divBdr>
            <w:top w:val="none" w:sz="0" w:space="0" w:color="auto"/>
            <w:left w:val="none" w:sz="0" w:space="0" w:color="auto"/>
            <w:bottom w:val="none" w:sz="0" w:space="0" w:color="auto"/>
            <w:right w:val="none" w:sz="0" w:space="0" w:color="auto"/>
          </w:divBdr>
        </w:div>
        <w:div w:id="1720979849">
          <w:marLeft w:val="0"/>
          <w:marRight w:val="0"/>
          <w:marTop w:val="0"/>
          <w:marBottom w:val="0"/>
          <w:divBdr>
            <w:top w:val="none" w:sz="0" w:space="0" w:color="auto"/>
            <w:left w:val="none" w:sz="0" w:space="0" w:color="auto"/>
            <w:bottom w:val="none" w:sz="0" w:space="0" w:color="auto"/>
            <w:right w:val="none" w:sz="0" w:space="0" w:color="auto"/>
          </w:divBdr>
        </w:div>
        <w:div w:id="1098407352">
          <w:marLeft w:val="0"/>
          <w:marRight w:val="0"/>
          <w:marTop w:val="0"/>
          <w:marBottom w:val="0"/>
          <w:divBdr>
            <w:top w:val="none" w:sz="0" w:space="0" w:color="auto"/>
            <w:left w:val="none" w:sz="0" w:space="0" w:color="auto"/>
            <w:bottom w:val="none" w:sz="0" w:space="0" w:color="auto"/>
            <w:right w:val="none" w:sz="0" w:space="0" w:color="auto"/>
          </w:divBdr>
        </w:div>
        <w:div w:id="266620338">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866016767">
          <w:marLeft w:val="0"/>
          <w:marRight w:val="0"/>
          <w:marTop w:val="0"/>
          <w:marBottom w:val="0"/>
          <w:divBdr>
            <w:top w:val="none" w:sz="0" w:space="0" w:color="auto"/>
            <w:left w:val="none" w:sz="0" w:space="0" w:color="auto"/>
            <w:bottom w:val="none" w:sz="0" w:space="0" w:color="auto"/>
            <w:right w:val="none" w:sz="0" w:space="0" w:color="auto"/>
          </w:divBdr>
        </w:div>
        <w:div w:id="1752503371">
          <w:marLeft w:val="0"/>
          <w:marRight w:val="0"/>
          <w:marTop w:val="0"/>
          <w:marBottom w:val="0"/>
          <w:divBdr>
            <w:top w:val="none" w:sz="0" w:space="0" w:color="auto"/>
            <w:left w:val="none" w:sz="0" w:space="0" w:color="auto"/>
            <w:bottom w:val="none" w:sz="0" w:space="0" w:color="auto"/>
            <w:right w:val="none" w:sz="0" w:space="0" w:color="auto"/>
          </w:divBdr>
        </w:div>
        <w:div w:id="2113626704">
          <w:marLeft w:val="0"/>
          <w:marRight w:val="0"/>
          <w:marTop w:val="0"/>
          <w:marBottom w:val="0"/>
          <w:divBdr>
            <w:top w:val="none" w:sz="0" w:space="0" w:color="auto"/>
            <w:left w:val="none" w:sz="0" w:space="0" w:color="auto"/>
            <w:bottom w:val="none" w:sz="0" w:space="0" w:color="auto"/>
            <w:right w:val="none" w:sz="0" w:space="0" w:color="auto"/>
          </w:divBdr>
        </w:div>
        <w:div w:id="1088230863">
          <w:marLeft w:val="0"/>
          <w:marRight w:val="0"/>
          <w:marTop w:val="0"/>
          <w:marBottom w:val="0"/>
          <w:divBdr>
            <w:top w:val="none" w:sz="0" w:space="0" w:color="auto"/>
            <w:left w:val="none" w:sz="0" w:space="0" w:color="auto"/>
            <w:bottom w:val="none" w:sz="0" w:space="0" w:color="auto"/>
            <w:right w:val="none" w:sz="0" w:space="0" w:color="auto"/>
          </w:divBdr>
        </w:div>
        <w:div w:id="1077701675">
          <w:marLeft w:val="0"/>
          <w:marRight w:val="0"/>
          <w:marTop w:val="0"/>
          <w:marBottom w:val="0"/>
          <w:divBdr>
            <w:top w:val="none" w:sz="0" w:space="0" w:color="auto"/>
            <w:left w:val="none" w:sz="0" w:space="0" w:color="auto"/>
            <w:bottom w:val="none" w:sz="0" w:space="0" w:color="auto"/>
            <w:right w:val="none" w:sz="0" w:space="0" w:color="auto"/>
          </w:divBdr>
        </w:div>
        <w:div w:id="1381662629">
          <w:marLeft w:val="0"/>
          <w:marRight w:val="0"/>
          <w:marTop w:val="0"/>
          <w:marBottom w:val="0"/>
          <w:divBdr>
            <w:top w:val="none" w:sz="0" w:space="0" w:color="auto"/>
            <w:left w:val="none" w:sz="0" w:space="0" w:color="auto"/>
            <w:bottom w:val="none" w:sz="0" w:space="0" w:color="auto"/>
            <w:right w:val="none" w:sz="0" w:space="0" w:color="auto"/>
          </w:divBdr>
        </w:div>
        <w:div w:id="349334617">
          <w:marLeft w:val="0"/>
          <w:marRight w:val="0"/>
          <w:marTop w:val="0"/>
          <w:marBottom w:val="0"/>
          <w:divBdr>
            <w:top w:val="none" w:sz="0" w:space="0" w:color="auto"/>
            <w:left w:val="none" w:sz="0" w:space="0" w:color="auto"/>
            <w:bottom w:val="none" w:sz="0" w:space="0" w:color="auto"/>
            <w:right w:val="none" w:sz="0" w:space="0" w:color="auto"/>
          </w:divBdr>
        </w:div>
        <w:div w:id="1049572084">
          <w:marLeft w:val="0"/>
          <w:marRight w:val="0"/>
          <w:marTop w:val="0"/>
          <w:marBottom w:val="0"/>
          <w:divBdr>
            <w:top w:val="none" w:sz="0" w:space="0" w:color="auto"/>
            <w:left w:val="none" w:sz="0" w:space="0" w:color="auto"/>
            <w:bottom w:val="none" w:sz="0" w:space="0" w:color="auto"/>
            <w:right w:val="none" w:sz="0" w:space="0" w:color="auto"/>
          </w:divBdr>
        </w:div>
        <w:div w:id="1385829249">
          <w:marLeft w:val="0"/>
          <w:marRight w:val="0"/>
          <w:marTop w:val="0"/>
          <w:marBottom w:val="0"/>
          <w:divBdr>
            <w:top w:val="none" w:sz="0" w:space="0" w:color="auto"/>
            <w:left w:val="none" w:sz="0" w:space="0" w:color="auto"/>
            <w:bottom w:val="none" w:sz="0" w:space="0" w:color="auto"/>
            <w:right w:val="none" w:sz="0" w:space="0" w:color="auto"/>
          </w:divBdr>
        </w:div>
        <w:div w:id="1012533333">
          <w:marLeft w:val="0"/>
          <w:marRight w:val="0"/>
          <w:marTop w:val="0"/>
          <w:marBottom w:val="0"/>
          <w:divBdr>
            <w:top w:val="none" w:sz="0" w:space="0" w:color="auto"/>
            <w:left w:val="none" w:sz="0" w:space="0" w:color="auto"/>
            <w:bottom w:val="none" w:sz="0" w:space="0" w:color="auto"/>
            <w:right w:val="none" w:sz="0" w:space="0" w:color="auto"/>
          </w:divBdr>
        </w:div>
        <w:div w:id="49978135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7258509">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52260376">
      <w:bodyDiv w:val="1"/>
      <w:marLeft w:val="0"/>
      <w:marRight w:val="0"/>
      <w:marTop w:val="0"/>
      <w:marBottom w:val="0"/>
      <w:divBdr>
        <w:top w:val="none" w:sz="0" w:space="0" w:color="auto"/>
        <w:left w:val="none" w:sz="0" w:space="0" w:color="auto"/>
        <w:bottom w:val="none" w:sz="0" w:space="0" w:color="auto"/>
        <w:right w:val="none" w:sz="0" w:space="0" w:color="auto"/>
      </w:divBdr>
    </w:div>
    <w:div w:id="853497523">
      <w:bodyDiv w:val="1"/>
      <w:marLeft w:val="0"/>
      <w:marRight w:val="0"/>
      <w:marTop w:val="0"/>
      <w:marBottom w:val="0"/>
      <w:divBdr>
        <w:top w:val="none" w:sz="0" w:space="0" w:color="auto"/>
        <w:left w:val="none" w:sz="0" w:space="0" w:color="auto"/>
        <w:bottom w:val="none" w:sz="0" w:space="0" w:color="auto"/>
        <w:right w:val="none" w:sz="0" w:space="0" w:color="auto"/>
      </w:divBdr>
    </w:div>
    <w:div w:id="854198389">
      <w:bodyDiv w:val="1"/>
      <w:marLeft w:val="0"/>
      <w:marRight w:val="0"/>
      <w:marTop w:val="0"/>
      <w:marBottom w:val="0"/>
      <w:divBdr>
        <w:top w:val="none" w:sz="0" w:space="0" w:color="auto"/>
        <w:left w:val="none" w:sz="0" w:space="0" w:color="auto"/>
        <w:bottom w:val="none" w:sz="0" w:space="0" w:color="auto"/>
        <w:right w:val="none" w:sz="0" w:space="0" w:color="auto"/>
      </w:divBdr>
      <w:divsChild>
        <w:div w:id="1688284755">
          <w:marLeft w:val="0"/>
          <w:marRight w:val="0"/>
          <w:marTop w:val="0"/>
          <w:marBottom w:val="0"/>
          <w:divBdr>
            <w:top w:val="none" w:sz="0" w:space="0" w:color="auto"/>
            <w:left w:val="none" w:sz="0" w:space="0" w:color="auto"/>
            <w:bottom w:val="none" w:sz="0" w:space="0" w:color="auto"/>
            <w:right w:val="none" w:sz="0" w:space="0" w:color="auto"/>
          </w:divBdr>
        </w:div>
        <w:div w:id="982585761">
          <w:marLeft w:val="0"/>
          <w:marRight w:val="0"/>
          <w:marTop w:val="0"/>
          <w:marBottom w:val="0"/>
          <w:divBdr>
            <w:top w:val="none" w:sz="0" w:space="0" w:color="auto"/>
            <w:left w:val="none" w:sz="0" w:space="0" w:color="auto"/>
            <w:bottom w:val="none" w:sz="0" w:space="0" w:color="auto"/>
            <w:right w:val="none" w:sz="0" w:space="0" w:color="auto"/>
          </w:divBdr>
        </w:div>
        <w:div w:id="1476292795">
          <w:marLeft w:val="0"/>
          <w:marRight w:val="0"/>
          <w:marTop w:val="0"/>
          <w:marBottom w:val="0"/>
          <w:divBdr>
            <w:top w:val="none" w:sz="0" w:space="0" w:color="auto"/>
            <w:left w:val="none" w:sz="0" w:space="0" w:color="auto"/>
            <w:bottom w:val="none" w:sz="0" w:space="0" w:color="auto"/>
            <w:right w:val="none" w:sz="0" w:space="0" w:color="auto"/>
          </w:divBdr>
        </w:div>
        <w:div w:id="1452671435">
          <w:marLeft w:val="0"/>
          <w:marRight w:val="0"/>
          <w:marTop w:val="0"/>
          <w:marBottom w:val="0"/>
          <w:divBdr>
            <w:top w:val="none" w:sz="0" w:space="0" w:color="auto"/>
            <w:left w:val="none" w:sz="0" w:space="0" w:color="auto"/>
            <w:bottom w:val="none" w:sz="0" w:space="0" w:color="auto"/>
            <w:right w:val="none" w:sz="0" w:space="0" w:color="auto"/>
          </w:divBdr>
        </w:div>
        <w:div w:id="1242984148">
          <w:marLeft w:val="0"/>
          <w:marRight w:val="0"/>
          <w:marTop w:val="0"/>
          <w:marBottom w:val="0"/>
          <w:divBdr>
            <w:top w:val="none" w:sz="0" w:space="0" w:color="auto"/>
            <w:left w:val="none" w:sz="0" w:space="0" w:color="auto"/>
            <w:bottom w:val="none" w:sz="0" w:space="0" w:color="auto"/>
            <w:right w:val="none" w:sz="0" w:space="0" w:color="auto"/>
          </w:divBdr>
        </w:div>
        <w:div w:id="1469082190">
          <w:marLeft w:val="0"/>
          <w:marRight w:val="0"/>
          <w:marTop w:val="0"/>
          <w:marBottom w:val="0"/>
          <w:divBdr>
            <w:top w:val="none" w:sz="0" w:space="0" w:color="auto"/>
            <w:left w:val="none" w:sz="0" w:space="0" w:color="auto"/>
            <w:bottom w:val="none" w:sz="0" w:space="0" w:color="auto"/>
            <w:right w:val="none" w:sz="0" w:space="0" w:color="auto"/>
          </w:divBdr>
        </w:div>
        <w:div w:id="1375427728">
          <w:marLeft w:val="0"/>
          <w:marRight w:val="0"/>
          <w:marTop w:val="0"/>
          <w:marBottom w:val="0"/>
          <w:divBdr>
            <w:top w:val="none" w:sz="0" w:space="0" w:color="auto"/>
            <w:left w:val="none" w:sz="0" w:space="0" w:color="auto"/>
            <w:bottom w:val="none" w:sz="0" w:space="0" w:color="auto"/>
            <w:right w:val="none" w:sz="0" w:space="0" w:color="auto"/>
          </w:divBdr>
        </w:div>
        <w:div w:id="766734075">
          <w:marLeft w:val="0"/>
          <w:marRight w:val="0"/>
          <w:marTop w:val="0"/>
          <w:marBottom w:val="0"/>
          <w:divBdr>
            <w:top w:val="none" w:sz="0" w:space="0" w:color="auto"/>
            <w:left w:val="none" w:sz="0" w:space="0" w:color="auto"/>
            <w:bottom w:val="none" w:sz="0" w:space="0" w:color="auto"/>
            <w:right w:val="none" w:sz="0" w:space="0" w:color="auto"/>
          </w:divBdr>
        </w:div>
        <w:div w:id="692417939">
          <w:marLeft w:val="0"/>
          <w:marRight w:val="0"/>
          <w:marTop w:val="0"/>
          <w:marBottom w:val="0"/>
          <w:divBdr>
            <w:top w:val="none" w:sz="0" w:space="0" w:color="auto"/>
            <w:left w:val="none" w:sz="0" w:space="0" w:color="auto"/>
            <w:bottom w:val="none" w:sz="0" w:space="0" w:color="auto"/>
            <w:right w:val="none" w:sz="0" w:space="0" w:color="auto"/>
          </w:divBdr>
        </w:div>
        <w:div w:id="986200073">
          <w:marLeft w:val="0"/>
          <w:marRight w:val="0"/>
          <w:marTop w:val="0"/>
          <w:marBottom w:val="0"/>
          <w:divBdr>
            <w:top w:val="none" w:sz="0" w:space="0" w:color="auto"/>
            <w:left w:val="none" w:sz="0" w:space="0" w:color="auto"/>
            <w:bottom w:val="none" w:sz="0" w:space="0" w:color="auto"/>
            <w:right w:val="none" w:sz="0" w:space="0" w:color="auto"/>
          </w:divBdr>
        </w:div>
        <w:div w:id="1454053117">
          <w:marLeft w:val="0"/>
          <w:marRight w:val="0"/>
          <w:marTop w:val="0"/>
          <w:marBottom w:val="0"/>
          <w:divBdr>
            <w:top w:val="none" w:sz="0" w:space="0" w:color="auto"/>
            <w:left w:val="none" w:sz="0" w:space="0" w:color="auto"/>
            <w:bottom w:val="none" w:sz="0" w:space="0" w:color="auto"/>
            <w:right w:val="none" w:sz="0" w:space="0" w:color="auto"/>
          </w:divBdr>
        </w:div>
        <w:div w:id="2026439648">
          <w:marLeft w:val="0"/>
          <w:marRight w:val="0"/>
          <w:marTop w:val="0"/>
          <w:marBottom w:val="0"/>
          <w:divBdr>
            <w:top w:val="none" w:sz="0" w:space="0" w:color="auto"/>
            <w:left w:val="none" w:sz="0" w:space="0" w:color="auto"/>
            <w:bottom w:val="none" w:sz="0" w:space="0" w:color="auto"/>
            <w:right w:val="none" w:sz="0" w:space="0" w:color="auto"/>
          </w:divBdr>
        </w:div>
        <w:div w:id="1108619380">
          <w:marLeft w:val="0"/>
          <w:marRight w:val="0"/>
          <w:marTop w:val="0"/>
          <w:marBottom w:val="0"/>
          <w:divBdr>
            <w:top w:val="none" w:sz="0" w:space="0" w:color="auto"/>
            <w:left w:val="none" w:sz="0" w:space="0" w:color="auto"/>
            <w:bottom w:val="none" w:sz="0" w:space="0" w:color="auto"/>
            <w:right w:val="none" w:sz="0" w:space="0" w:color="auto"/>
          </w:divBdr>
        </w:div>
        <w:div w:id="1713070941">
          <w:marLeft w:val="0"/>
          <w:marRight w:val="0"/>
          <w:marTop w:val="0"/>
          <w:marBottom w:val="0"/>
          <w:divBdr>
            <w:top w:val="none" w:sz="0" w:space="0" w:color="auto"/>
            <w:left w:val="none" w:sz="0" w:space="0" w:color="auto"/>
            <w:bottom w:val="none" w:sz="0" w:space="0" w:color="auto"/>
            <w:right w:val="none" w:sz="0" w:space="0" w:color="auto"/>
          </w:divBdr>
        </w:div>
        <w:div w:id="176312369">
          <w:marLeft w:val="0"/>
          <w:marRight w:val="0"/>
          <w:marTop w:val="0"/>
          <w:marBottom w:val="0"/>
          <w:divBdr>
            <w:top w:val="none" w:sz="0" w:space="0" w:color="auto"/>
            <w:left w:val="none" w:sz="0" w:space="0" w:color="auto"/>
            <w:bottom w:val="none" w:sz="0" w:space="0" w:color="auto"/>
            <w:right w:val="none" w:sz="0" w:space="0" w:color="auto"/>
          </w:divBdr>
        </w:div>
        <w:div w:id="258489340">
          <w:marLeft w:val="0"/>
          <w:marRight w:val="0"/>
          <w:marTop w:val="0"/>
          <w:marBottom w:val="0"/>
          <w:divBdr>
            <w:top w:val="none" w:sz="0" w:space="0" w:color="auto"/>
            <w:left w:val="none" w:sz="0" w:space="0" w:color="auto"/>
            <w:bottom w:val="none" w:sz="0" w:space="0" w:color="auto"/>
            <w:right w:val="none" w:sz="0" w:space="0" w:color="auto"/>
          </w:divBdr>
        </w:div>
        <w:div w:id="1576815346">
          <w:marLeft w:val="0"/>
          <w:marRight w:val="0"/>
          <w:marTop w:val="0"/>
          <w:marBottom w:val="0"/>
          <w:divBdr>
            <w:top w:val="none" w:sz="0" w:space="0" w:color="auto"/>
            <w:left w:val="none" w:sz="0" w:space="0" w:color="auto"/>
            <w:bottom w:val="none" w:sz="0" w:space="0" w:color="auto"/>
            <w:right w:val="none" w:sz="0" w:space="0" w:color="auto"/>
          </w:divBdr>
        </w:div>
        <w:div w:id="1393769766">
          <w:marLeft w:val="0"/>
          <w:marRight w:val="0"/>
          <w:marTop w:val="0"/>
          <w:marBottom w:val="0"/>
          <w:divBdr>
            <w:top w:val="none" w:sz="0" w:space="0" w:color="auto"/>
            <w:left w:val="none" w:sz="0" w:space="0" w:color="auto"/>
            <w:bottom w:val="none" w:sz="0" w:space="0" w:color="auto"/>
            <w:right w:val="none" w:sz="0" w:space="0" w:color="auto"/>
          </w:divBdr>
        </w:div>
        <w:div w:id="2048097535">
          <w:marLeft w:val="0"/>
          <w:marRight w:val="0"/>
          <w:marTop w:val="0"/>
          <w:marBottom w:val="0"/>
          <w:divBdr>
            <w:top w:val="none" w:sz="0" w:space="0" w:color="auto"/>
            <w:left w:val="none" w:sz="0" w:space="0" w:color="auto"/>
            <w:bottom w:val="none" w:sz="0" w:space="0" w:color="auto"/>
            <w:right w:val="none" w:sz="0" w:space="0" w:color="auto"/>
          </w:divBdr>
        </w:div>
        <w:div w:id="1933052487">
          <w:marLeft w:val="0"/>
          <w:marRight w:val="0"/>
          <w:marTop w:val="0"/>
          <w:marBottom w:val="0"/>
          <w:divBdr>
            <w:top w:val="none" w:sz="0" w:space="0" w:color="auto"/>
            <w:left w:val="none" w:sz="0" w:space="0" w:color="auto"/>
            <w:bottom w:val="none" w:sz="0" w:space="0" w:color="auto"/>
            <w:right w:val="none" w:sz="0" w:space="0" w:color="auto"/>
          </w:divBdr>
        </w:div>
        <w:div w:id="1542935451">
          <w:marLeft w:val="0"/>
          <w:marRight w:val="0"/>
          <w:marTop w:val="0"/>
          <w:marBottom w:val="0"/>
          <w:divBdr>
            <w:top w:val="none" w:sz="0" w:space="0" w:color="auto"/>
            <w:left w:val="none" w:sz="0" w:space="0" w:color="auto"/>
            <w:bottom w:val="none" w:sz="0" w:space="0" w:color="auto"/>
            <w:right w:val="none" w:sz="0" w:space="0" w:color="auto"/>
          </w:divBdr>
        </w:div>
        <w:div w:id="1879968175">
          <w:marLeft w:val="0"/>
          <w:marRight w:val="0"/>
          <w:marTop w:val="0"/>
          <w:marBottom w:val="0"/>
          <w:divBdr>
            <w:top w:val="none" w:sz="0" w:space="0" w:color="auto"/>
            <w:left w:val="none" w:sz="0" w:space="0" w:color="auto"/>
            <w:bottom w:val="none" w:sz="0" w:space="0" w:color="auto"/>
            <w:right w:val="none" w:sz="0" w:space="0" w:color="auto"/>
          </w:divBdr>
        </w:div>
        <w:div w:id="146018033">
          <w:marLeft w:val="0"/>
          <w:marRight w:val="0"/>
          <w:marTop w:val="0"/>
          <w:marBottom w:val="0"/>
          <w:divBdr>
            <w:top w:val="none" w:sz="0" w:space="0" w:color="auto"/>
            <w:left w:val="none" w:sz="0" w:space="0" w:color="auto"/>
            <w:bottom w:val="none" w:sz="0" w:space="0" w:color="auto"/>
            <w:right w:val="none" w:sz="0" w:space="0" w:color="auto"/>
          </w:divBdr>
        </w:div>
        <w:div w:id="863247604">
          <w:marLeft w:val="0"/>
          <w:marRight w:val="0"/>
          <w:marTop w:val="0"/>
          <w:marBottom w:val="0"/>
          <w:divBdr>
            <w:top w:val="none" w:sz="0" w:space="0" w:color="auto"/>
            <w:left w:val="none" w:sz="0" w:space="0" w:color="auto"/>
            <w:bottom w:val="none" w:sz="0" w:space="0" w:color="auto"/>
            <w:right w:val="none" w:sz="0" w:space="0" w:color="auto"/>
          </w:divBdr>
        </w:div>
        <w:div w:id="1095520713">
          <w:marLeft w:val="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1158825">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5842568">
      <w:bodyDiv w:val="1"/>
      <w:marLeft w:val="0"/>
      <w:marRight w:val="0"/>
      <w:marTop w:val="0"/>
      <w:marBottom w:val="0"/>
      <w:divBdr>
        <w:top w:val="none" w:sz="0" w:space="0" w:color="auto"/>
        <w:left w:val="none" w:sz="0" w:space="0" w:color="auto"/>
        <w:bottom w:val="none" w:sz="0" w:space="0" w:color="auto"/>
        <w:right w:val="none" w:sz="0" w:space="0" w:color="auto"/>
      </w:divBdr>
      <w:divsChild>
        <w:div w:id="1590770290">
          <w:marLeft w:val="0"/>
          <w:marRight w:val="0"/>
          <w:marTop w:val="0"/>
          <w:marBottom w:val="0"/>
          <w:divBdr>
            <w:top w:val="none" w:sz="0" w:space="0" w:color="auto"/>
            <w:left w:val="none" w:sz="0" w:space="0" w:color="auto"/>
            <w:bottom w:val="none" w:sz="0" w:space="0" w:color="auto"/>
            <w:right w:val="none" w:sz="0" w:space="0" w:color="auto"/>
          </w:divBdr>
        </w:div>
        <w:div w:id="1048653285">
          <w:marLeft w:val="0"/>
          <w:marRight w:val="0"/>
          <w:marTop w:val="0"/>
          <w:marBottom w:val="0"/>
          <w:divBdr>
            <w:top w:val="none" w:sz="0" w:space="0" w:color="auto"/>
            <w:left w:val="none" w:sz="0" w:space="0" w:color="auto"/>
            <w:bottom w:val="none" w:sz="0" w:space="0" w:color="auto"/>
            <w:right w:val="none" w:sz="0" w:space="0" w:color="auto"/>
          </w:divBdr>
        </w:div>
        <w:div w:id="842165666">
          <w:marLeft w:val="0"/>
          <w:marRight w:val="0"/>
          <w:marTop w:val="0"/>
          <w:marBottom w:val="0"/>
          <w:divBdr>
            <w:top w:val="none" w:sz="0" w:space="0" w:color="auto"/>
            <w:left w:val="none" w:sz="0" w:space="0" w:color="auto"/>
            <w:bottom w:val="none" w:sz="0" w:space="0" w:color="auto"/>
            <w:right w:val="none" w:sz="0" w:space="0" w:color="auto"/>
          </w:divBdr>
        </w:div>
        <w:div w:id="337657503">
          <w:marLeft w:val="0"/>
          <w:marRight w:val="0"/>
          <w:marTop w:val="0"/>
          <w:marBottom w:val="0"/>
          <w:divBdr>
            <w:top w:val="none" w:sz="0" w:space="0" w:color="auto"/>
            <w:left w:val="none" w:sz="0" w:space="0" w:color="auto"/>
            <w:bottom w:val="none" w:sz="0" w:space="0" w:color="auto"/>
            <w:right w:val="none" w:sz="0" w:space="0" w:color="auto"/>
          </w:divBdr>
        </w:div>
        <w:div w:id="1775709899">
          <w:marLeft w:val="0"/>
          <w:marRight w:val="0"/>
          <w:marTop w:val="0"/>
          <w:marBottom w:val="0"/>
          <w:divBdr>
            <w:top w:val="none" w:sz="0" w:space="0" w:color="auto"/>
            <w:left w:val="none" w:sz="0" w:space="0" w:color="auto"/>
            <w:bottom w:val="none" w:sz="0" w:space="0" w:color="auto"/>
            <w:right w:val="none" w:sz="0" w:space="0" w:color="auto"/>
          </w:divBdr>
        </w:div>
        <w:div w:id="1245535025">
          <w:marLeft w:val="0"/>
          <w:marRight w:val="0"/>
          <w:marTop w:val="0"/>
          <w:marBottom w:val="0"/>
          <w:divBdr>
            <w:top w:val="none" w:sz="0" w:space="0" w:color="auto"/>
            <w:left w:val="none" w:sz="0" w:space="0" w:color="auto"/>
            <w:bottom w:val="none" w:sz="0" w:space="0" w:color="auto"/>
            <w:right w:val="none" w:sz="0" w:space="0" w:color="auto"/>
          </w:divBdr>
        </w:div>
        <w:div w:id="339548604">
          <w:marLeft w:val="0"/>
          <w:marRight w:val="0"/>
          <w:marTop w:val="0"/>
          <w:marBottom w:val="0"/>
          <w:divBdr>
            <w:top w:val="none" w:sz="0" w:space="0" w:color="auto"/>
            <w:left w:val="none" w:sz="0" w:space="0" w:color="auto"/>
            <w:bottom w:val="none" w:sz="0" w:space="0" w:color="auto"/>
            <w:right w:val="none" w:sz="0" w:space="0" w:color="auto"/>
          </w:divBdr>
        </w:div>
        <w:div w:id="1365599467">
          <w:marLeft w:val="0"/>
          <w:marRight w:val="0"/>
          <w:marTop w:val="0"/>
          <w:marBottom w:val="0"/>
          <w:divBdr>
            <w:top w:val="none" w:sz="0" w:space="0" w:color="auto"/>
            <w:left w:val="none" w:sz="0" w:space="0" w:color="auto"/>
            <w:bottom w:val="none" w:sz="0" w:space="0" w:color="auto"/>
            <w:right w:val="none" w:sz="0" w:space="0" w:color="auto"/>
          </w:divBdr>
        </w:div>
        <w:div w:id="523177266">
          <w:marLeft w:val="0"/>
          <w:marRight w:val="0"/>
          <w:marTop w:val="0"/>
          <w:marBottom w:val="0"/>
          <w:divBdr>
            <w:top w:val="none" w:sz="0" w:space="0" w:color="auto"/>
            <w:left w:val="none" w:sz="0" w:space="0" w:color="auto"/>
            <w:bottom w:val="none" w:sz="0" w:space="0" w:color="auto"/>
            <w:right w:val="none" w:sz="0" w:space="0" w:color="auto"/>
          </w:divBdr>
        </w:div>
        <w:div w:id="822240599">
          <w:marLeft w:val="0"/>
          <w:marRight w:val="0"/>
          <w:marTop w:val="0"/>
          <w:marBottom w:val="0"/>
          <w:divBdr>
            <w:top w:val="none" w:sz="0" w:space="0" w:color="auto"/>
            <w:left w:val="none" w:sz="0" w:space="0" w:color="auto"/>
            <w:bottom w:val="none" w:sz="0" w:space="0" w:color="auto"/>
            <w:right w:val="none" w:sz="0" w:space="0" w:color="auto"/>
          </w:divBdr>
        </w:div>
        <w:div w:id="1912694138">
          <w:marLeft w:val="0"/>
          <w:marRight w:val="0"/>
          <w:marTop w:val="0"/>
          <w:marBottom w:val="0"/>
          <w:divBdr>
            <w:top w:val="none" w:sz="0" w:space="0" w:color="auto"/>
            <w:left w:val="none" w:sz="0" w:space="0" w:color="auto"/>
            <w:bottom w:val="none" w:sz="0" w:space="0" w:color="auto"/>
            <w:right w:val="none" w:sz="0" w:space="0" w:color="auto"/>
          </w:divBdr>
        </w:div>
        <w:div w:id="230846163">
          <w:marLeft w:val="0"/>
          <w:marRight w:val="0"/>
          <w:marTop w:val="0"/>
          <w:marBottom w:val="0"/>
          <w:divBdr>
            <w:top w:val="none" w:sz="0" w:space="0" w:color="auto"/>
            <w:left w:val="none" w:sz="0" w:space="0" w:color="auto"/>
            <w:bottom w:val="none" w:sz="0" w:space="0" w:color="auto"/>
            <w:right w:val="none" w:sz="0" w:space="0" w:color="auto"/>
          </w:divBdr>
        </w:div>
        <w:div w:id="1025324131">
          <w:marLeft w:val="0"/>
          <w:marRight w:val="0"/>
          <w:marTop w:val="0"/>
          <w:marBottom w:val="0"/>
          <w:divBdr>
            <w:top w:val="none" w:sz="0" w:space="0" w:color="auto"/>
            <w:left w:val="none" w:sz="0" w:space="0" w:color="auto"/>
            <w:bottom w:val="none" w:sz="0" w:space="0" w:color="auto"/>
            <w:right w:val="none" w:sz="0" w:space="0" w:color="auto"/>
          </w:divBdr>
        </w:div>
        <w:div w:id="1394355249">
          <w:marLeft w:val="0"/>
          <w:marRight w:val="0"/>
          <w:marTop w:val="0"/>
          <w:marBottom w:val="0"/>
          <w:divBdr>
            <w:top w:val="none" w:sz="0" w:space="0" w:color="auto"/>
            <w:left w:val="none" w:sz="0" w:space="0" w:color="auto"/>
            <w:bottom w:val="none" w:sz="0" w:space="0" w:color="auto"/>
            <w:right w:val="none" w:sz="0" w:space="0" w:color="auto"/>
          </w:divBdr>
        </w:div>
        <w:div w:id="2024160763">
          <w:marLeft w:val="0"/>
          <w:marRight w:val="0"/>
          <w:marTop w:val="0"/>
          <w:marBottom w:val="0"/>
          <w:divBdr>
            <w:top w:val="none" w:sz="0" w:space="0" w:color="auto"/>
            <w:left w:val="none" w:sz="0" w:space="0" w:color="auto"/>
            <w:bottom w:val="none" w:sz="0" w:space="0" w:color="auto"/>
            <w:right w:val="none" w:sz="0" w:space="0" w:color="auto"/>
          </w:divBdr>
        </w:div>
        <w:div w:id="1324893763">
          <w:marLeft w:val="0"/>
          <w:marRight w:val="0"/>
          <w:marTop w:val="0"/>
          <w:marBottom w:val="0"/>
          <w:divBdr>
            <w:top w:val="none" w:sz="0" w:space="0" w:color="auto"/>
            <w:left w:val="none" w:sz="0" w:space="0" w:color="auto"/>
            <w:bottom w:val="none" w:sz="0" w:space="0" w:color="auto"/>
            <w:right w:val="none" w:sz="0" w:space="0" w:color="auto"/>
          </w:divBdr>
        </w:div>
        <w:div w:id="117530607">
          <w:marLeft w:val="0"/>
          <w:marRight w:val="0"/>
          <w:marTop w:val="0"/>
          <w:marBottom w:val="0"/>
          <w:divBdr>
            <w:top w:val="none" w:sz="0" w:space="0" w:color="auto"/>
            <w:left w:val="none" w:sz="0" w:space="0" w:color="auto"/>
            <w:bottom w:val="none" w:sz="0" w:space="0" w:color="auto"/>
            <w:right w:val="none" w:sz="0" w:space="0" w:color="auto"/>
          </w:divBdr>
        </w:div>
        <w:div w:id="1773746523">
          <w:marLeft w:val="0"/>
          <w:marRight w:val="0"/>
          <w:marTop w:val="0"/>
          <w:marBottom w:val="0"/>
          <w:divBdr>
            <w:top w:val="none" w:sz="0" w:space="0" w:color="auto"/>
            <w:left w:val="none" w:sz="0" w:space="0" w:color="auto"/>
            <w:bottom w:val="none" w:sz="0" w:space="0" w:color="auto"/>
            <w:right w:val="none" w:sz="0" w:space="0" w:color="auto"/>
          </w:divBdr>
        </w:div>
        <w:div w:id="1974208893">
          <w:marLeft w:val="0"/>
          <w:marRight w:val="0"/>
          <w:marTop w:val="0"/>
          <w:marBottom w:val="0"/>
          <w:divBdr>
            <w:top w:val="none" w:sz="0" w:space="0" w:color="auto"/>
            <w:left w:val="none" w:sz="0" w:space="0" w:color="auto"/>
            <w:bottom w:val="none" w:sz="0" w:space="0" w:color="auto"/>
            <w:right w:val="none" w:sz="0" w:space="0" w:color="auto"/>
          </w:divBdr>
        </w:div>
        <w:div w:id="2033726420">
          <w:marLeft w:val="0"/>
          <w:marRight w:val="0"/>
          <w:marTop w:val="0"/>
          <w:marBottom w:val="0"/>
          <w:divBdr>
            <w:top w:val="none" w:sz="0" w:space="0" w:color="auto"/>
            <w:left w:val="none" w:sz="0" w:space="0" w:color="auto"/>
            <w:bottom w:val="none" w:sz="0" w:space="0" w:color="auto"/>
            <w:right w:val="none" w:sz="0" w:space="0" w:color="auto"/>
          </w:divBdr>
        </w:div>
        <w:div w:id="1622223631">
          <w:marLeft w:val="0"/>
          <w:marRight w:val="0"/>
          <w:marTop w:val="0"/>
          <w:marBottom w:val="0"/>
          <w:divBdr>
            <w:top w:val="none" w:sz="0" w:space="0" w:color="auto"/>
            <w:left w:val="none" w:sz="0" w:space="0" w:color="auto"/>
            <w:bottom w:val="none" w:sz="0" w:space="0" w:color="auto"/>
            <w:right w:val="none" w:sz="0" w:space="0" w:color="auto"/>
          </w:divBdr>
        </w:div>
        <w:div w:id="2077506655">
          <w:marLeft w:val="0"/>
          <w:marRight w:val="0"/>
          <w:marTop w:val="0"/>
          <w:marBottom w:val="0"/>
          <w:divBdr>
            <w:top w:val="none" w:sz="0" w:space="0" w:color="auto"/>
            <w:left w:val="none" w:sz="0" w:space="0" w:color="auto"/>
            <w:bottom w:val="none" w:sz="0" w:space="0" w:color="auto"/>
            <w:right w:val="none" w:sz="0" w:space="0" w:color="auto"/>
          </w:divBdr>
        </w:div>
        <w:div w:id="681131372">
          <w:marLeft w:val="0"/>
          <w:marRight w:val="0"/>
          <w:marTop w:val="0"/>
          <w:marBottom w:val="0"/>
          <w:divBdr>
            <w:top w:val="none" w:sz="0" w:space="0" w:color="auto"/>
            <w:left w:val="none" w:sz="0" w:space="0" w:color="auto"/>
            <w:bottom w:val="none" w:sz="0" w:space="0" w:color="auto"/>
            <w:right w:val="none" w:sz="0" w:space="0" w:color="auto"/>
          </w:divBdr>
        </w:div>
        <w:div w:id="1798836669">
          <w:marLeft w:val="0"/>
          <w:marRight w:val="0"/>
          <w:marTop w:val="0"/>
          <w:marBottom w:val="0"/>
          <w:divBdr>
            <w:top w:val="none" w:sz="0" w:space="0" w:color="auto"/>
            <w:left w:val="none" w:sz="0" w:space="0" w:color="auto"/>
            <w:bottom w:val="none" w:sz="0" w:space="0" w:color="auto"/>
            <w:right w:val="none" w:sz="0" w:space="0" w:color="auto"/>
          </w:divBdr>
        </w:div>
        <w:div w:id="2102069108">
          <w:marLeft w:val="0"/>
          <w:marRight w:val="0"/>
          <w:marTop w:val="0"/>
          <w:marBottom w:val="0"/>
          <w:divBdr>
            <w:top w:val="none" w:sz="0" w:space="0" w:color="auto"/>
            <w:left w:val="none" w:sz="0" w:space="0" w:color="auto"/>
            <w:bottom w:val="none" w:sz="0" w:space="0" w:color="auto"/>
            <w:right w:val="none" w:sz="0" w:space="0" w:color="auto"/>
          </w:divBdr>
        </w:div>
        <w:div w:id="1916209675">
          <w:marLeft w:val="0"/>
          <w:marRight w:val="0"/>
          <w:marTop w:val="0"/>
          <w:marBottom w:val="0"/>
          <w:divBdr>
            <w:top w:val="none" w:sz="0" w:space="0" w:color="auto"/>
            <w:left w:val="none" w:sz="0" w:space="0" w:color="auto"/>
            <w:bottom w:val="none" w:sz="0" w:space="0" w:color="auto"/>
            <w:right w:val="none" w:sz="0" w:space="0" w:color="auto"/>
          </w:divBdr>
        </w:div>
        <w:div w:id="1576477974">
          <w:marLeft w:val="0"/>
          <w:marRight w:val="0"/>
          <w:marTop w:val="0"/>
          <w:marBottom w:val="0"/>
          <w:divBdr>
            <w:top w:val="none" w:sz="0" w:space="0" w:color="auto"/>
            <w:left w:val="none" w:sz="0" w:space="0" w:color="auto"/>
            <w:bottom w:val="none" w:sz="0" w:space="0" w:color="auto"/>
            <w:right w:val="none" w:sz="0" w:space="0" w:color="auto"/>
          </w:divBdr>
        </w:div>
        <w:div w:id="1396393701">
          <w:marLeft w:val="0"/>
          <w:marRight w:val="0"/>
          <w:marTop w:val="0"/>
          <w:marBottom w:val="0"/>
          <w:divBdr>
            <w:top w:val="none" w:sz="0" w:space="0" w:color="auto"/>
            <w:left w:val="none" w:sz="0" w:space="0" w:color="auto"/>
            <w:bottom w:val="none" w:sz="0" w:space="0" w:color="auto"/>
            <w:right w:val="none" w:sz="0" w:space="0" w:color="auto"/>
          </w:divBdr>
        </w:div>
        <w:div w:id="1672295262">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427724">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016045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2879906">
      <w:bodyDiv w:val="1"/>
      <w:marLeft w:val="0"/>
      <w:marRight w:val="0"/>
      <w:marTop w:val="0"/>
      <w:marBottom w:val="0"/>
      <w:divBdr>
        <w:top w:val="none" w:sz="0" w:space="0" w:color="auto"/>
        <w:left w:val="none" w:sz="0" w:space="0" w:color="auto"/>
        <w:bottom w:val="none" w:sz="0" w:space="0" w:color="auto"/>
        <w:right w:val="none" w:sz="0" w:space="0" w:color="auto"/>
      </w:divBdr>
    </w:div>
    <w:div w:id="965044554">
      <w:bodyDiv w:val="1"/>
      <w:marLeft w:val="0"/>
      <w:marRight w:val="0"/>
      <w:marTop w:val="0"/>
      <w:marBottom w:val="0"/>
      <w:divBdr>
        <w:top w:val="none" w:sz="0" w:space="0" w:color="auto"/>
        <w:left w:val="none" w:sz="0" w:space="0" w:color="auto"/>
        <w:bottom w:val="none" w:sz="0" w:space="0" w:color="auto"/>
        <w:right w:val="none" w:sz="0" w:space="0" w:color="auto"/>
      </w:divBdr>
    </w:div>
    <w:div w:id="966162027">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0230731">
      <w:bodyDiv w:val="1"/>
      <w:marLeft w:val="0"/>
      <w:marRight w:val="0"/>
      <w:marTop w:val="0"/>
      <w:marBottom w:val="0"/>
      <w:divBdr>
        <w:top w:val="none" w:sz="0" w:space="0" w:color="auto"/>
        <w:left w:val="none" w:sz="0" w:space="0" w:color="auto"/>
        <w:bottom w:val="none" w:sz="0" w:space="0" w:color="auto"/>
        <w:right w:val="none" w:sz="0" w:space="0" w:color="auto"/>
      </w:divBdr>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994378876">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6102095">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2244944">
      <w:bodyDiv w:val="1"/>
      <w:marLeft w:val="0"/>
      <w:marRight w:val="0"/>
      <w:marTop w:val="0"/>
      <w:marBottom w:val="0"/>
      <w:divBdr>
        <w:top w:val="none" w:sz="0" w:space="0" w:color="auto"/>
        <w:left w:val="none" w:sz="0" w:space="0" w:color="auto"/>
        <w:bottom w:val="none" w:sz="0" w:space="0" w:color="auto"/>
        <w:right w:val="none" w:sz="0" w:space="0" w:color="auto"/>
      </w:divBdr>
    </w:div>
    <w:div w:id="1043406695">
      <w:bodyDiv w:val="1"/>
      <w:marLeft w:val="0"/>
      <w:marRight w:val="0"/>
      <w:marTop w:val="0"/>
      <w:marBottom w:val="0"/>
      <w:divBdr>
        <w:top w:val="none" w:sz="0" w:space="0" w:color="auto"/>
        <w:left w:val="none" w:sz="0" w:space="0" w:color="auto"/>
        <w:bottom w:val="none" w:sz="0" w:space="0" w:color="auto"/>
        <w:right w:val="none" w:sz="0" w:space="0" w:color="auto"/>
      </w:divBdr>
    </w:div>
    <w:div w:id="1045174973">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159722">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59086188">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081826839">
      <w:bodyDiv w:val="1"/>
      <w:marLeft w:val="0"/>
      <w:marRight w:val="0"/>
      <w:marTop w:val="0"/>
      <w:marBottom w:val="0"/>
      <w:divBdr>
        <w:top w:val="none" w:sz="0" w:space="0" w:color="auto"/>
        <w:left w:val="none" w:sz="0" w:space="0" w:color="auto"/>
        <w:bottom w:val="none" w:sz="0" w:space="0" w:color="auto"/>
        <w:right w:val="none" w:sz="0" w:space="0" w:color="auto"/>
      </w:divBdr>
    </w:div>
    <w:div w:id="1085151390">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1780853">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272960">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2187137">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5657169">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47089011">
      <w:bodyDiv w:val="1"/>
      <w:marLeft w:val="0"/>
      <w:marRight w:val="0"/>
      <w:marTop w:val="0"/>
      <w:marBottom w:val="0"/>
      <w:divBdr>
        <w:top w:val="none" w:sz="0" w:space="0" w:color="auto"/>
        <w:left w:val="none" w:sz="0" w:space="0" w:color="auto"/>
        <w:bottom w:val="none" w:sz="0" w:space="0" w:color="auto"/>
        <w:right w:val="none" w:sz="0" w:space="0" w:color="auto"/>
      </w:divBdr>
      <w:divsChild>
        <w:div w:id="1286229562">
          <w:marLeft w:val="0"/>
          <w:marRight w:val="0"/>
          <w:marTop w:val="0"/>
          <w:marBottom w:val="0"/>
          <w:divBdr>
            <w:top w:val="none" w:sz="0" w:space="0" w:color="auto"/>
            <w:left w:val="none" w:sz="0" w:space="0" w:color="auto"/>
            <w:bottom w:val="none" w:sz="0" w:space="0" w:color="auto"/>
            <w:right w:val="none" w:sz="0" w:space="0" w:color="auto"/>
          </w:divBdr>
        </w:div>
        <w:div w:id="379020912">
          <w:marLeft w:val="0"/>
          <w:marRight w:val="0"/>
          <w:marTop w:val="0"/>
          <w:marBottom w:val="0"/>
          <w:divBdr>
            <w:top w:val="none" w:sz="0" w:space="0" w:color="auto"/>
            <w:left w:val="none" w:sz="0" w:space="0" w:color="auto"/>
            <w:bottom w:val="none" w:sz="0" w:space="0" w:color="auto"/>
            <w:right w:val="none" w:sz="0" w:space="0" w:color="auto"/>
          </w:divBdr>
        </w:div>
        <w:div w:id="1826125856">
          <w:marLeft w:val="0"/>
          <w:marRight w:val="0"/>
          <w:marTop w:val="0"/>
          <w:marBottom w:val="0"/>
          <w:divBdr>
            <w:top w:val="none" w:sz="0" w:space="0" w:color="auto"/>
            <w:left w:val="none" w:sz="0" w:space="0" w:color="auto"/>
            <w:bottom w:val="none" w:sz="0" w:space="0" w:color="auto"/>
            <w:right w:val="none" w:sz="0" w:space="0" w:color="auto"/>
          </w:divBdr>
        </w:div>
        <w:div w:id="82918240">
          <w:marLeft w:val="0"/>
          <w:marRight w:val="0"/>
          <w:marTop w:val="0"/>
          <w:marBottom w:val="0"/>
          <w:divBdr>
            <w:top w:val="none" w:sz="0" w:space="0" w:color="auto"/>
            <w:left w:val="none" w:sz="0" w:space="0" w:color="auto"/>
            <w:bottom w:val="none" w:sz="0" w:space="0" w:color="auto"/>
            <w:right w:val="none" w:sz="0" w:space="0" w:color="auto"/>
          </w:divBdr>
        </w:div>
        <w:div w:id="1796556116">
          <w:marLeft w:val="0"/>
          <w:marRight w:val="0"/>
          <w:marTop w:val="0"/>
          <w:marBottom w:val="0"/>
          <w:divBdr>
            <w:top w:val="none" w:sz="0" w:space="0" w:color="auto"/>
            <w:left w:val="none" w:sz="0" w:space="0" w:color="auto"/>
            <w:bottom w:val="none" w:sz="0" w:space="0" w:color="auto"/>
            <w:right w:val="none" w:sz="0" w:space="0" w:color="auto"/>
          </w:divBdr>
        </w:div>
        <w:div w:id="1254391017">
          <w:marLeft w:val="0"/>
          <w:marRight w:val="0"/>
          <w:marTop w:val="0"/>
          <w:marBottom w:val="0"/>
          <w:divBdr>
            <w:top w:val="none" w:sz="0" w:space="0" w:color="auto"/>
            <w:left w:val="none" w:sz="0" w:space="0" w:color="auto"/>
            <w:bottom w:val="none" w:sz="0" w:space="0" w:color="auto"/>
            <w:right w:val="none" w:sz="0" w:space="0" w:color="auto"/>
          </w:divBdr>
        </w:div>
        <w:div w:id="637540642">
          <w:marLeft w:val="0"/>
          <w:marRight w:val="0"/>
          <w:marTop w:val="0"/>
          <w:marBottom w:val="0"/>
          <w:divBdr>
            <w:top w:val="none" w:sz="0" w:space="0" w:color="auto"/>
            <w:left w:val="none" w:sz="0" w:space="0" w:color="auto"/>
            <w:bottom w:val="none" w:sz="0" w:space="0" w:color="auto"/>
            <w:right w:val="none" w:sz="0" w:space="0" w:color="auto"/>
          </w:divBdr>
        </w:div>
        <w:div w:id="1038511569">
          <w:marLeft w:val="0"/>
          <w:marRight w:val="0"/>
          <w:marTop w:val="0"/>
          <w:marBottom w:val="0"/>
          <w:divBdr>
            <w:top w:val="none" w:sz="0" w:space="0" w:color="auto"/>
            <w:left w:val="none" w:sz="0" w:space="0" w:color="auto"/>
            <w:bottom w:val="none" w:sz="0" w:space="0" w:color="auto"/>
            <w:right w:val="none" w:sz="0" w:space="0" w:color="auto"/>
          </w:divBdr>
        </w:div>
        <w:div w:id="538010576">
          <w:marLeft w:val="0"/>
          <w:marRight w:val="0"/>
          <w:marTop w:val="0"/>
          <w:marBottom w:val="0"/>
          <w:divBdr>
            <w:top w:val="none" w:sz="0" w:space="0" w:color="auto"/>
            <w:left w:val="none" w:sz="0" w:space="0" w:color="auto"/>
            <w:bottom w:val="none" w:sz="0" w:space="0" w:color="auto"/>
            <w:right w:val="none" w:sz="0" w:space="0" w:color="auto"/>
          </w:divBdr>
        </w:div>
        <w:div w:id="1213231588">
          <w:marLeft w:val="0"/>
          <w:marRight w:val="0"/>
          <w:marTop w:val="0"/>
          <w:marBottom w:val="0"/>
          <w:divBdr>
            <w:top w:val="none" w:sz="0" w:space="0" w:color="auto"/>
            <w:left w:val="none" w:sz="0" w:space="0" w:color="auto"/>
            <w:bottom w:val="none" w:sz="0" w:space="0" w:color="auto"/>
            <w:right w:val="none" w:sz="0" w:space="0" w:color="auto"/>
          </w:divBdr>
        </w:div>
        <w:div w:id="1710373875">
          <w:marLeft w:val="0"/>
          <w:marRight w:val="0"/>
          <w:marTop w:val="0"/>
          <w:marBottom w:val="0"/>
          <w:divBdr>
            <w:top w:val="none" w:sz="0" w:space="0" w:color="auto"/>
            <w:left w:val="none" w:sz="0" w:space="0" w:color="auto"/>
            <w:bottom w:val="none" w:sz="0" w:space="0" w:color="auto"/>
            <w:right w:val="none" w:sz="0" w:space="0" w:color="auto"/>
          </w:divBdr>
        </w:div>
        <w:div w:id="78216237">
          <w:marLeft w:val="0"/>
          <w:marRight w:val="0"/>
          <w:marTop w:val="0"/>
          <w:marBottom w:val="0"/>
          <w:divBdr>
            <w:top w:val="none" w:sz="0" w:space="0" w:color="auto"/>
            <w:left w:val="none" w:sz="0" w:space="0" w:color="auto"/>
            <w:bottom w:val="none" w:sz="0" w:space="0" w:color="auto"/>
            <w:right w:val="none" w:sz="0" w:space="0" w:color="auto"/>
          </w:divBdr>
        </w:div>
        <w:div w:id="1825853867">
          <w:marLeft w:val="0"/>
          <w:marRight w:val="0"/>
          <w:marTop w:val="0"/>
          <w:marBottom w:val="0"/>
          <w:divBdr>
            <w:top w:val="none" w:sz="0" w:space="0" w:color="auto"/>
            <w:left w:val="none" w:sz="0" w:space="0" w:color="auto"/>
            <w:bottom w:val="none" w:sz="0" w:space="0" w:color="auto"/>
            <w:right w:val="none" w:sz="0" w:space="0" w:color="auto"/>
          </w:divBdr>
        </w:div>
        <w:div w:id="824011494">
          <w:marLeft w:val="0"/>
          <w:marRight w:val="0"/>
          <w:marTop w:val="0"/>
          <w:marBottom w:val="0"/>
          <w:divBdr>
            <w:top w:val="none" w:sz="0" w:space="0" w:color="auto"/>
            <w:left w:val="none" w:sz="0" w:space="0" w:color="auto"/>
            <w:bottom w:val="none" w:sz="0" w:space="0" w:color="auto"/>
            <w:right w:val="none" w:sz="0" w:space="0" w:color="auto"/>
          </w:divBdr>
        </w:div>
        <w:div w:id="606891917">
          <w:marLeft w:val="0"/>
          <w:marRight w:val="0"/>
          <w:marTop w:val="0"/>
          <w:marBottom w:val="0"/>
          <w:divBdr>
            <w:top w:val="none" w:sz="0" w:space="0" w:color="auto"/>
            <w:left w:val="none" w:sz="0" w:space="0" w:color="auto"/>
            <w:bottom w:val="none" w:sz="0" w:space="0" w:color="auto"/>
            <w:right w:val="none" w:sz="0" w:space="0" w:color="auto"/>
          </w:divBdr>
        </w:div>
        <w:div w:id="223414240">
          <w:marLeft w:val="0"/>
          <w:marRight w:val="0"/>
          <w:marTop w:val="0"/>
          <w:marBottom w:val="0"/>
          <w:divBdr>
            <w:top w:val="none" w:sz="0" w:space="0" w:color="auto"/>
            <w:left w:val="none" w:sz="0" w:space="0" w:color="auto"/>
            <w:bottom w:val="none" w:sz="0" w:space="0" w:color="auto"/>
            <w:right w:val="none" w:sz="0" w:space="0" w:color="auto"/>
          </w:divBdr>
        </w:div>
        <w:div w:id="913003113">
          <w:marLeft w:val="0"/>
          <w:marRight w:val="0"/>
          <w:marTop w:val="0"/>
          <w:marBottom w:val="0"/>
          <w:divBdr>
            <w:top w:val="none" w:sz="0" w:space="0" w:color="auto"/>
            <w:left w:val="none" w:sz="0" w:space="0" w:color="auto"/>
            <w:bottom w:val="none" w:sz="0" w:space="0" w:color="auto"/>
            <w:right w:val="none" w:sz="0" w:space="0" w:color="auto"/>
          </w:divBdr>
        </w:div>
        <w:div w:id="751779665">
          <w:marLeft w:val="0"/>
          <w:marRight w:val="0"/>
          <w:marTop w:val="0"/>
          <w:marBottom w:val="0"/>
          <w:divBdr>
            <w:top w:val="none" w:sz="0" w:space="0" w:color="auto"/>
            <w:left w:val="none" w:sz="0" w:space="0" w:color="auto"/>
            <w:bottom w:val="none" w:sz="0" w:space="0" w:color="auto"/>
            <w:right w:val="none" w:sz="0" w:space="0" w:color="auto"/>
          </w:divBdr>
        </w:div>
        <w:div w:id="256712338">
          <w:marLeft w:val="0"/>
          <w:marRight w:val="0"/>
          <w:marTop w:val="0"/>
          <w:marBottom w:val="0"/>
          <w:divBdr>
            <w:top w:val="none" w:sz="0" w:space="0" w:color="auto"/>
            <w:left w:val="none" w:sz="0" w:space="0" w:color="auto"/>
            <w:bottom w:val="none" w:sz="0" w:space="0" w:color="auto"/>
            <w:right w:val="none" w:sz="0" w:space="0" w:color="auto"/>
          </w:divBdr>
        </w:div>
        <w:div w:id="1645313647">
          <w:marLeft w:val="0"/>
          <w:marRight w:val="0"/>
          <w:marTop w:val="0"/>
          <w:marBottom w:val="0"/>
          <w:divBdr>
            <w:top w:val="none" w:sz="0" w:space="0" w:color="auto"/>
            <w:left w:val="none" w:sz="0" w:space="0" w:color="auto"/>
            <w:bottom w:val="none" w:sz="0" w:space="0" w:color="auto"/>
            <w:right w:val="none" w:sz="0" w:space="0" w:color="auto"/>
          </w:divBdr>
        </w:div>
        <w:div w:id="436366325">
          <w:marLeft w:val="0"/>
          <w:marRight w:val="0"/>
          <w:marTop w:val="0"/>
          <w:marBottom w:val="0"/>
          <w:divBdr>
            <w:top w:val="none" w:sz="0" w:space="0" w:color="auto"/>
            <w:left w:val="none" w:sz="0" w:space="0" w:color="auto"/>
            <w:bottom w:val="none" w:sz="0" w:space="0" w:color="auto"/>
            <w:right w:val="none" w:sz="0" w:space="0" w:color="auto"/>
          </w:divBdr>
        </w:div>
      </w:divsChild>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89561508">
      <w:bodyDiv w:val="1"/>
      <w:marLeft w:val="0"/>
      <w:marRight w:val="0"/>
      <w:marTop w:val="0"/>
      <w:marBottom w:val="0"/>
      <w:divBdr>
        <w:top w:val="none" w:sz="0" w:space="0" w:color="auto"/>
        <w:left w:val="none" w:sz="0" w:space="0" w:color="auto"/>
        <w:bottom w:val="none" w:sz="0" w:space="0" w:color="auto"/>
        <w:right w:val="none" w:sz="0" w:space="0" w:color="auto"/>
      </w:divBdr>
    </w:div>
    <w:div w:id="1190214653">
      <w:bodyDiv w:val="1"/>
      <w:marLeft w:val="0"/>
      <w:marRight w:val="0"/>
      <w:marTop w:val="0"/>
      <w:marBottom w:val="0"/>
      <w:divBdr>
        <w:top w:val="none" w:sz="0" w:space="0" w:color="auto"/>
        <w:left w:val="none" w:sz="0" w:space="0" w:color="auto"/>
        <w:bottom w:val="none" w:sz="0" w:space="0" w:color="auto"/>
        <w:right w:val="none" w:sz="0" w:space="0" w:color="auto"/>
      </w:divBdr>
      <w:divsChild>
        <w:div w:id="1510410709">
          <w:marLeft w:val="0"/>
          <w:marRight w:val="0"/>
          <w:marTop w:val="0"/>
          <w:marBottom w:val="0"/>
          <w:divBdr>
            <w:top w:val="none" w:sz="0" w:space="0" w:color="auto"/>
            <w:left w:val="none" w:sz="0" w:space="0" w:color="auto"/>
            <w:bottom w:val="none" w:sz="0" w:space="0" w:color="auto"/>
            <w:right w:val="none" w:sz="0" w:space="0" w:color="auto"/>
          </w:divBdr>
        </w:div>
        <w:div w:id="1128090751">
          <w:marLeft w:val="0"/>
          <w:marRight w:val="0"/>
          <w:marTop w:val="0"/>
          <w:marBottom w:val="0"/>
          <w:divBdr>
            <w:top w:val="none" w:sz="0" w:space="0" w:color="auto"/>
            <w:left w:val="none" w:sz="0" w:space="0" w:color="auto"/>
            <w:bottom w:val="none" w:sz="0" w:space="0" w:color="auto"/>
            <w:right w:val="none" w:sz="0" w:space="0" w:color="auto"/>
          </w:divBdr>
        </w:div>
        <w:div w:id="1032880085">
          <w:marLeft w:val="0"/>
          <w:marRight w:val="0"/>
          <w:marTop w:val="0"/>
          <w:marBottom w:val="0"/>
          <w:divBdr>
            <w:top w:val="none" w:sz="0" w:space="0" w:color="auto"/>
            <w:left w:val="none" w:sz="0" w:space="0" w:color="auto"/>
            <w:bottom w:val="none" w:sz="0" w:space="0" w:color="auto"/>
            <w:right w:val="none" w:sz="0" w:space="0" w:color="auto"/>
          </w:divBdr>
        </w:div>
        <w:div w:id="1323268030">
          <w:marLeft w:val="0"/>
          <w:marRight w:val="0"/>
          <w:marTop w:val="0"/>
          <w:marBottom w:val="0"/>
          <w:divBdr>
            <w:top w:val="none" w:sz="0" w:space="0" w:color="auto"/>
            <w:left w:val="none" w:sz="0" w:space="0" w:color="auto"/>
            <w:bottom w:val="none" w:sz="0" w:space="0" w:color="auto"/>
            <w:right w:val="none" w:sz="0" w:space="0" w:color="auto"/>
          </w:divBdr>
        </w:div>
        <w:div w:id="1698193139">
          <w:marLeft w:val="0"/>
          <w:marRight w:val="0"/>
          <w:marTop w:val="0"/>
          <w:marBottom w:val="0"/>
          <w:divBdr>
            <w:top w:val="none" w:sz="0" w:space="0" w:color="auto"/>
            <w:left w:val="none" w:sz="0" w:space="0" w:color="auto"/>
            <w:bottom w:val="none" w:sz="0" w:space="0" w:color="auto"/>
            <w:right w:val="none" w:sz="0" w:space="0" w:color="auto"/>
          </w:divBdr>
        </w:div>
        <w:div w:id="1033533874">
          <w:marLeft w:val="0"/>
          <w:marRight w:val="0"/>
          <w:marTop w:val="0"/>
          <w:marBottom w:val="0"/>
          <w:divBdr>
            <w:top w:val="none" w:sz="0" w:space="0" w:color="auto"/>
            <w:left w:val="none" w:sz="0" w:space="0" w:color="auto"/>
            <w:bottom w:val="none" w:sz="0" w:space="0" w:color="auto"/>
            <w:right w:val="none" w:sz="0" w:space="0" w:color="auto"/>
          </w:divBdr>
        </w:div>
        <w:div w:id="1028676347">
          <w:marLeft w:val="0"/>
          <w:marRight w:val="0"/>
          <w:marTop w:val="0"/>
          <w:marBottom w:val="0"/>
          <w:divBdr>
            <w:top w:val="none" w:sz="0" w:space="0" w:color="auto"/>
            <w:left w:val="none" w:sz="0" w:space="0" w:color="auto"/>
            <w:bottom w:val="none" w:sz="0" w:space="0" w:color="auto"/>
            <w:right w:val="none" w:sz="0" w:space="0" w:color="auto"/>
          </w:divBdr>
        </w:div>
        <w:div w:id="1941065180">
          <w:marLeft w:val="0"/>
          <w:marRight w:val="0"/>
          <w:marTop w:val="0"/>
          <w:marBottom w:val="0"/>
          <w:divBdr>
            <w:top w:val="none" w:sz="0" w:space="0" w:color="auto"/>
            <w:left w:val="none" w:sz="0" w:space="0" w:color="auto"/>
            <w:bottom w:val="none" w:sz="0" w:space="0" w:color="auto"/>
            <w:right w:val="none" w:sz="0" w:space="0" w:color="auto"/>
          </w:divBdr>
        </w:div>
        <w:div w:id="224221779">
          <w:marLeft w:val="0"/>
          <w:marRight w:val="0"/>
          <w:marTop w:val="0"/>
          <w:marBottom w:val="0"/>
          <w:divBdr>
            <w:top w:val="none" w:sz="0" w:space="0" w:color="auto"/>
            <w:left w:val="none" w:sz="0" w:space="0" w:color="auto"/>
            <w:bottom w:val="none" w:sz="0" w:space="0" w:color="auto"/>
            <w:right w:val="none" w:sz="0" w:space="0" w:color="auto"/>
          </w:divBdr>
        </w:div>
        <w:div w:id="1282109389">
          <w:marLeft w:val="0"/>
          <w:marRight w:val="0"/>
          <w:marTop w:val="0"/>
          <w:marBottom w:val="0"/>
          <w:divBdr>
            <w:top w:val="none" w:sz="0" w:space="0" w:color="auto"/>
            <w:left w:val="none" w:sz="0" w:space="0" w:color="auto"/>
            <w:bottom w:val="none" w:sz="0" w:space="0" w:color="auto"/>
            <w:right w:val="none" w:sz="0" w:space="0" w:color="auto"/>
          </w:divBdr>
        </w:div>
        <w:div w:id="1101225612">
          <w:marLeft w:val="0"/>
          <w:marRight w:val="0"/>
          <w:marTop w:val="0"/>
          <w:marBottom w:val="0"/>
          <w:divBdr>
            <w:top w:val="none" w:sz="0" w:space="0" w:color="auto"/>
            <w:left w:val="none" w:sz="0" w:space="0" w:color="auto"/>
            <w:bottom w:val="none" w:sz="0" w:space="0" w:color="auto"/>
            <w:right w:val="none" w:sz="0" w:space="0" w:color="auto"/>
          </w:divBdr>
        </w:div>
        <w:div w:id="1425027759">
          <w:marLeft w:val="0"/>
          <w:marRight w:val="0"/>
          <w:marTop w:val="0"/>
          <w:marBottom w:val="0"/>
          <w:divBdr>
            <w:top w:val="none" w:sz="0" w:space="0" w:color="auto"/>
            <w:left w:val="none" w:sz="0" w:space="0" w:color="auto"/>
            <w:bottom w:val="none" w:sz="0" w:space="0" w:color="auto"/>
            <w:right w:val="none" w:sz="0" w:space="0" w:color="auto"/>
          </w:divBdr>
        </w:div>
        <w:div w:id="1967390721">
          <w:marLeft w:val="0"/>
          <w:marRight w:val="0"/>
          <w:marTop w:val="0"/>
          <w:marBottom w:val="0"/>
          <w:divBdr>
            <w:top w:val="none" w:sz="0" w:space="0" w:color="auto"/>
            <w:left w:val="none" w:sz="0" w:space="0" w:color="auto"/>
            <w:bottom w:val="none" w:sz="0" w:space="0" w:color="auto"/>
            <w:right w:val="none" w:sz="0" w:space="0" w:color="auto"/>
          </w:divBdr>
        </w:div>
        <w:div w:id="722145879">
          <w:marLeft w:val="0"/>
          <w:marRight w:val="0"/>
          <w:marTop w:val="0"/>
          <w:marBottom w:val="0"/>
          <w:divBdr>
            <w:top w:val="none" w:sz="0" w:space="0" w:color="auto"/>
            <w:left w:val="none" w:sz="0" w:space="0" w:color="auto"/>
            <w:bottom w:val="none" w:sz="0" w:space="0" w:color="auto"/>
            <w:right w:val="none" w:sz="0" w:space="0" w:color="auto"/>
          </w:divBdr>
        </w:div>
        <w:div w:id="380786230">
          <w:marLeft w:val="0"/>
          <w:marRight w:val="0"/>
          <w:marTop w:val="0"/>
          <w:marBottom w:val="0"/>
          <w:divBdr>
            <w:top w:val="none" w:sz="0" w:space="0" w:color="auto"/>
            <w:left w:val="none" w:sz="0" w:space="0" w:color="auto"/>
            <w:bottom w:val="none" w:sz="0" w:space="0" w:color="auto"/>
            <w:right w:val="none" w:sz="0" w:space="0" w:color="auto"/>
          </w:divBdr>
        </w:div>
        <w:div w:id="1971277826">
          <w:marLeft w:val="0"/>
          <w:marRight w:val="0"/>
          <w:marTop w:val="0"/>
          <w:marBottom w:val="0"/>
          <w:divBdr>
            <w:top w:val="none" w:sz="0" w:space="0" w:color="auto"/>
            <w:left w:val="none" w:sz="0" w:space="0" w:color="auto"/>
            <w:bottom w:val="none" w:sz="0" w:space="0" w:color="auto"/>
            <w:right w:val="none" w:sz="0" w:space="0" w:color="auto"/>
          </w:divBdr>
        </w:div>
        <w:div w:id="2048797670">
          <w:marLeft w:val="0"/>
          <w:marRight w:val="0"/>
          <w:marTop w:val="0"/>
          <w:marBottom w:val="0"/>
          <w:divBdr>
            <w:top w:val="none" w:sz="0" w:space="0" w:color="auto"/>
            <w:left w:val="none" w:sz="0" w:space="0" w:color="auto"/>
            <w:bottom w:val="none" w:sz="0" w:space="0" w:color="auto"/>
            <w:right w:val="none" w:sz="0" w:space="0" w:color="auto"/>
          </w:divBdr>
        </w:div>
        <w:div w:id="423304496">
          <w:marLeft w:val="0"/>
          <w:marRight w:val="0"/>
          <w:marTop w:val="0"/>
          <w:marBottom w:val="0"/>
          <w:divBdr>
            <w:top w:val="none" w:sz="0" w:space="0" w:color="auto"/>
            <w:left w:val="none" w:sz="0" w:space="0" w:color="auto"/>
            <w:bottom w:val="none" w:sz="0" w:space="0" w:color="auto"/>
            <w:right w:val="none" w:sz="0" w:space="0" w:color="auto"/>
          </w:divBdr>
        </w:div>
        <w:div w:id="1335912860">
          <w:marLeft w:val="0"/>
          <w:marRight w:val="0"/>
          <w:marTop w:val="0"/>
          <w:marBottom w:val="0"/>
          <w:divBdr>
            <w:top w:val="none" w:sz="0" w:space="0" w:color="auto"/>
            <w:left w:val="none" w:sz="0" w:space="0" w:color="auto"/>
            <w:bottom w:val="none" w:sz="0" w:space="0" w:color="auto"/>
            <w:right w:val="none" w:sz="0" w:space="0" w:color="auto"/>
          </w:divBdr>
        </w:div>
        <w:div w:id="920680537">
          <w:marLeft w:val="0"/>
          <w:marRight w:val="0"/>
          <w:marTop w:val="0"/>
          <w:marBottom w:val="0"/>
          <w:divBdr>
            <w:top w:val="none" w:sz="0" w:space="0" w:color="auto"/>
            <w:left w:val="none" w:sz="0" w:space="0" w:color="auto"/>
            <w:bottom w:val="none" w:sz="0" w:space="0" w:color="auto"/>
            <w:right w:val="none" w:sz="0" w:space="0" w:color="auto"/>
          </w:divBdr>
        </w:div>
        <w:div w:id="754136218">
          <w:marLeft w:val="0"/>
          <w:marRight w:val="0"/>
          <w:marTop w:val="0"/>
          <w:marBottom w:val="0"/>
          <w:divBdr>
            <w:top w:val="none" w:sz="0" w:space="0" w:color="auto"/>
            <w:left w:val="none" w:sz="0" w:space="0" w:color="auto"/>
            <w:bottom w:val="none" w:sz="0" w:space="0" w:color="auto"/>
            <w:right w:val="none" w:sz="0" w:space="0" w:color="auto"/>
          </w:divBdr>
        </w:div>
        <w:div w:id="556160463">
          <w:marLeft w:val="0"/>
          <w:marRight w:val="0"/>
          <w:marTop w:val="0"/>
          <w:marBottom w:val="0"/>
          <w:divBdr>
            <w:top w:val="none" w:sz="0" w:space="0" w:color="auto"/>
            <w:left w:val="none" w:sz="0" w:space="0" w:color="auto"/>
            <w:bottom w:val="none" w:sz="0" w:space="0" w:color="auto"/>
            <w:right w:val="none" w:sz="0" w:space="0" w:color="auto"/>
          </w:divBdr>
        </w:div>
        <w:div w:id="129785066">
          <w:marLeft w:val="0"/>
          <w:marRight w:val="0"/>
          <w:marTop w:val="0"/>
          <w:marBottom w:val="0"/>
          <w:divBdr>
            <w:top w:val="none" w:sz="0" w:space="0" w:color="auto"/>
            <w:left w:val="none" w:sz="0" w:space="0" w:color="auto"/>
            <w:bottom w:val="none" w:sz="0" w:space="0" w:color="auto"/>
            <w:right w:val="none" w:sz="0" w:space="0" w:color="auto"/>
          </w:divBdr>
        </w:div>
        <w:div w:id="474568801">
          <w:marLeft w:val="0"/>
          <w:marRight w:val="0"/>
          <w:marTop w:val="0"/>
          <w:marBottom w:val="0"/>
          <w:divBdr>
            <w:top w:val="none" w:sz="0" w:space="0" w:color="auto"/>
            <w:left w:val="none" w:sz="0" w:space="0" w:color="auto"/>
            <w:bottom w:val="none" w:sz="0" w:space="0" w:color="auto"/>
            <w:right w:val="none" w:sz="0" w:space="0" w:color="auto"/>
          </w:divBdr>
        </w:div>
        <w:div w:id="786586353">
          <w:marLeft w:val="0"/>
          <w:marRight w:val="0"/>
          <w:marTop w:val="0"/>
          <w:marBottom w:val="0"/>
          <w:divBdr>
            <w:top w:val="none" w:sz="0" w:space="0" w:color="auto"/>
            <w:left w:val="none" w:sz="0" w:space="0" w:color="auto"/>
            <w:bottom w:val="none" w:sz="0" w:space="0" w:color="auto"/>
            <w:right w:val="none" w:sz="0" w:space="0" w:color="auto"/>
          </w:divBdr>
        </w:div>
        <w:div w:id="2129539951">
          <w:marLeft w:val="0"/>
          <w:marRight w:val="0"/>
          <w:marTop w:val="0"/>
          <w:marBottom w:val="0"/>
          <w:divBdr>
            <w:top w:val="none" w:sz="0" w:space="0" w:color="auto"/>
            <w:left w:val="none" w:sz="0" w:space="0" w:color="auto"/>
            <w:bottom w:val="none" w:sz="0" w:space="0" w:color="auto"/>
            <w:right w:val="none" w:sz="0" w:space="0" w:color="auto"/>
          </w:divBdr>
        </w:div>
        <w:div w:id="1219246437">
          <w:marLeft w:val="0"/>
          <w:marRight w:val="0"/>
          <w:marTop w:val="0"/>
          <w:marBottom w:val="0"/>
          <w:divBdr>
            <w:top w:val="none" w:sz="0" w:space="0" w:color="auto"/>
            <w:left w:val="none" w:sz="0" w:space="0" w:color="auto"/>
            <w:bottom w:val="none" w:sz="0" w:space="0" w:color="auto"/>
            <w:right w:val="none" w:sz="0" w:space="0" w:color="auto"/>
          </w:divBdr>
        </w:div>
        <w:div w:id="1837961666">
          <w:marLeft w:val="0"/>
          <w:marRight w:val="0"/>
          <w:marTop w:val="0"/>
          <w:marBottom w:val="0"/>
          <w:divBdr>
            <w:top w:val="none" w:sz="0" w:space="0" w:color="auto"/>
            <w:left w:val="none" w:sz="0" w:space="0" w:color="auto"/>
            <w:bottom w:val="none" w:sz="0" w:space="0" w:color="auto"/>
            <w:right w:val="none" w:sz="0" w:space="0" w:color="auto"/>
          </w:divBdr>
        </w:div>
      </w:divsChild>
    </w:div>
    <w:div w:id="1192763860">
      <w:bodyDiv w:val="1"/>
      <w:marLeft w:val="0"/>
      <w:marRight w:val="0"/>
      <w:marTop w:val="0"/>
      <w:marBottom w:val="0"/>
      <w:divBdr>
        <w:top w:val="none" w:sz="0" w:space="0" w:color="auto"/>
        <w:left w:val="none" w:sz="0" w:space="0" w:color="auto"/>
        <w:bottom w:val="none" w:sz="0" w:space="0" w:color="auto"/>
        <w:right w:val="none" w:sz="0" w:space="0" w:color="auto"/>
      </w:divBdr>
    </w:div>
    <w:div w:id="1193180118">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5845800">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2015668">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14080158">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21750972">
      <w:bodyDiv w:val="1"/>
      <w:marLeft w:val="0"/>
      <w:marRight w:val="0"/>
      <w:marTop w:val="0"/>
      <w:marBottom w:val="0"/>
      <w:divBdr>
        <w:top w:val="none" w:sz="0" w:space="0" w:color="auto"/>
        <w:left w:val="none" w:sz="0" w:space="0" w:color="auto"/>
        <w:bottom w:val="none" w:sz="0" w:space="0" w:color="auto"/>
        <w:right w:val="none" w:sz="0" w:space="0" w:color="auto"/>
      </w:divBdr>
      <w:divsChild>
        <w:div w:id="1624071213">
          <w:marLeft w:val="0"/>
          <w:marRight w:val="0"/>
          <w:marTop w:val="0"/>
          <w:marBottom w:val="0"/>
          <w:divBdr>
            <w:top w:val="none" w:sz="0" w:space="0" w:color="auto"/>
            <w:left w:val="none" w:sz="0" w:space="0" w:color="auto"/>
            <w:bottom w:val="none" w:sz="0" w:space="0" w:color="auto"/>
            <w:right w:val="none" w:sz="0" w:space="0" w:color="auto"/>
          </w:divBdr>
        </w:div>
        <w:div w:id="1406106929">
          <w:marLeft w:val="0"/>
          <w:marRight w:val="0"/>
          <w:marTop w:val="0"/>
          <w:marBottom w:val="0"/>
          <w:divBdr>
            <w:top w:val="none" w:sz="0" w:space="0" w:color="auto"/>
            <w:left w:val="none" w:sz="0" w:space="0" w:color="auto"/>
            <w:bottom w:val="none" w:sz="0" w:space="0" w:color="auto"/>
            <w:right w:val="none" w:sz="0" w:space="0" w:color="auto"/>
          </w:divBdr>
        </w:div>
        <w:div w:id="1534072987">
          <w:marLeft w:val="0"/>
          <w:marRight w:val="0"/>
          <w:marTop w:val="0"/>
          <w:marBottom w:val="0"/>
          <w:divBdr>
            <w:top w:val="none" w:sz="0" w:space="0" w:color="auto"/>
            <w:left w:val="none" w:sz="0" w:space="0" w:color="auto"/>
            <w:bottom w:val="none" w:sz="0" w:space="0" w:color="auto"/>
            <w:right w:val="none" w:sz="0" w:space="0" w:color="auto"/>
          </w:divBdr>
        </w:div>
        <w:div w:id="2123767260">
          <w:marLeft w:val="0"/>
          <w:marRight w:val="0"/>
          <w:marTop w:val="0"/>
          <w:marBottom w:val="0"/>
          <w:divBdr>
            <w:top w:val="none" w:sz="0" w:space="0" w:color="auto"/>
            <w:left w:val="none" w:sz="0" w:space="0" w:color="auto"/>
            <w:bottom w:val="none" w:sz="0" w:space="0" w:color="auto"/>
            <w:right w:val="none" w:sz="0" w:space="0" w:color="auto"/>
          </w:divBdr>
        </w:div>
        <w:div w:id="609899169">
          <w:marLeft w:val="0"/>
          <w:marRight w:val="0"/>
          <w:marTop w:val="0"/>
          <w:marBottom w:val="0"/>
          <w:divBdr>
            <w:top w:val="none" w:sz="0" w:space="0" w:color="auto"/>
            <w:left w:val="none" w:sz="0" w:space="0" w:color="auto"/>
            <w:bottom w:val="none" w:sz="0" w:space="0" w:color="auto"/>
            <w:right w:val="none" w:sz="0" w:space="0" w:color="auto"/>
          </w:divBdr>
        </w:div>
        <w:div w:id="159515062">
          <w:marLeft w:val="0"/>
          <w:marRight w:val="0"/>
          <w:marTop w:val="0"/>
          <w:marBottom w:val="0"/>
          <w:divBdr>
            <w:top w:val="none" w:sz="0" w:space="0" w:color="auto"/>
            <w:left w:val="none" w:sz="0" w:space="0" w:color="auto"/>
            <w:bottom w:val="none" w:sz="0" w:space="0" w:color="auto"/>
            <w:right w:val="none" w:sz="0" w:space="0" w:color="auto"/>
          </w:divBdr>
        </w:div>
        <w:div w:id="735669915">
          <w:marLeft w:val="0"/>
          <w:marRight w:val="0"/>
          <w:marTop w:val="0"/>
          <w:marBottom w:val="0"/>
          <w:divBdr>
            <w:top w:val="none" w:sz="0" w:space="0" w:color="auto"/>
            <w:left w:val="none" w:sz="0" w:space="0" w:color="auto"/>
            <w:bottom w:val="none" w:sz="0" w:space="0" w:color="auto"/>
            <w:right w:val="none" w:sz="0" w:space="0" w:color="auto"/>
          </w:divBdr>
        </w:div>
        <w:div w:id="1511291291">
          <w:marLeft w:val="0"/>
          <w:marRight w:val="0"/>
          <w:marTop w:val="0"/>
          <w:marBottom w:val="0"/>
          <w:divBdr>
            <w:top w:val="none" w:sz="0" w:space="0" w:color="auto"/>
            <w:left w:val="none" w:sz="0" w:space="0" w:color="auto"/>
            <w:bottom w:val="none" w:sz="0" w:space="0" w:color="auto"/>
            <w:right w:val="none" w:sz="0" w:space="0" w:color="auto"/>
          </w:divBdr>
        </w:div>
        <w:div w:id="1504857092">
          <w:marLeft w:val="0"/>
          <w:marRight w:val="0"/>
          <w:marTop w:val="0"/>
          <w:marBottom w:val="0"/>
          <w:divBdr>
            <w:top w:val="none" w:sz="0" w:space="0" w:color="auto"/>
            <w:left w:val="none" w:sz="0" w:space="0" w:color="auto"/>
            <w:bottom w:val="none" w:sz="0" w:space="0" w:color="auto"/>
            <w:right w:val="none" w:sz="0" w:space="0" w:color="auto"/>
          </w:divBdr>
        </w:div>
        <w:div w:id="1577588612">
          <w:marLeft w:val="0"/>
          <w:marRight w:val="0"/>
          <w:marTop w:val="0"/>
          <w:marBottom w:val="0"/>
          <w:divBdr>
            <w:top w:val="none" w:sz="0" w:space="0" w:color="auto"/>
            <w:left w:val="none" w:sz="0" w:space="0" w:color="auto"/>
            <w:bottom w:val="none" w:sz="0" w:space="0" w:color="auto"/>
            <w:right w:val="none" w:sz="0" w:space="0" w:color="auto"/>
          </w:divBdr>
        </w:div>
        <w:div w:id="728958864">
          <w:marLeft w:val="0"/>
          <w:marRight w:val="0"/>
          <w:marTop w:val="0"/>
          <w:marBottom w:val="0"/>
          <w:divBdr>
            <w:top w:val="none" w:sz="0" w:space="0" w:color="auto"/>
            <w:left w:val="none" w:sz="0" w:space="0" w:color="auto"/>
            <w:bottom w:val="none" w:sz="0" w:space="0" w:color="auto"/>
            <w:right w:val="none" w:sz="0" w:space="0" w:color="auto"/>
          </w:divBdr>
        </w:div>
        <w:div w:id="765344527">
          <w:marLeft w:val="0"/>
          <w:marRight w:val="0"/>
          <w:marTop w:val="0"/>
          <w:marBottom w:val="0"/>
          <w:divBdr>
            <w:top w:val="none" w:sz="0" w:space="0" w:color="auto"/>
            <w:left w:val="none" w:sz="0" w:space="0" w:color="auto"/>
            <w:bottom w:val="none" w:sz="0" w:space="0" w:color="auto"/>
            <w:right w:val="none" w:sz="0" w:space="0" w:color="auto"/>
          </w:divBdr>
        </w:div>
        <w:div w:id="916747849">
          <w:marLeft w:val="0"/>
          <w:marRight w:val="0"/>
          <w:marTop w:val="0"/>
          <w:marBottom w:val="0"/>
          <w:divBdr>
            <w:top w:val="none" w:sz="0" w:space="0" w:color="auto"/>
            <w:left w:val="none" w:sz="0" w:space="0" w:color="auto"/>
            <w:bottom w:val="none" w:sz="0" w:space="0" w:color="auto"/>
            <w:right w:val="none" w:sz="0" w:space="0" w:color="auto"/>
          </w:divBdr>
        </w:div>
        <w:div w:id="86462962">
          <w:marLeft w:val="0"/>
          <w:marRight w:val="0"/>
          <w:marTop w:val="0"/>
          <w:marBottom w:val="0"/>
          <w:divBdr>
            <w:top w:val="none" w:sz="0" w:space="0" w:color="auto"/>
            <w:left w:val="none" w:sz="0" w:space="0" w:color="auto"/>
            <w:bottom w:val="none" w:sz="0" w:space="0" w:color="auto"/>
            <w:right w:val="none" w:sz="0" w:space="0" w:color="auto"/>
          </w:divBdr>
        </w:div>
        <w:div w:id="1511217405">
          <w:marLeft w:val="0"/>
          <w:marRight w:val="0"/>
          <w:marTop w:val="0"/>
          <w:marBottom w:val="0"/>
          <w:divBdr>
            <w:top w:val="none" w:sz="0" w:space="0" w:color="auto"/>
            <w:left w:val="none" w:sz="0" w:space="0" w:color="auto"/>
            <w:bottom w:val="none" w:sz="0" w:space="0" w:color="auto"/>
            <w:right w:val="none" w:sz="0" w:space="0" w:color="auto"/>
          </w:divBdr>
        </w:div>
        <w:div w:id="43409918">
          <w:marLeft w:val="0"/>
          <w:marRight w:val="0"/>
          <w:marTop w:val="0"/>
          <w:marBottom w:val="0"/>
          <w:divBdr>
            <w:top w:val="none" w:sz="0" w:space="0" w:color="auto"/>
            <w:left w:val="none" w:sz="0" w:space="0" w:color="auto"/>
            <w:bottom w:val="none" w:sz="0" w:space="0" w:color="auto"/>
            <w:right w:val="none" w:sz="0" w:space="0" w:color="auto"/>
          </w:divBdr>
        </w:div>
        <w:div w:id="1894731685">
          <w:marLeft w:val="0"/>
          <w:marRight w:val="0"/>
          <w:marTop w:val="0"/>
          <w:marBottom w:val="0"/>
          <w:divBdr>
            <w:top w:val="none" w:sz="0" w:space="0" w:color="auto"/>
            <w:left w:val="none" w:sz="0" w:space="0" w:color="auto"/>
            <w:bottom w:val="none" w:sz="0" w:space="0" w:color="auto"/>
            <w:right w:val="none" w:sz="0" w:space="0" w:color="auto"/>
          </w:divBdr>
        </w:div>
        <w:div w:id="72897429">
          <w:marLeft w:val="0"/>
          <w:marRight w:val="0"/>
          <w:marTop w:val="0"/>
          <w:marBottom w:val="0"/>
          <w:divBdr>
            <w:top w:val="none" w:sz="0" w:space="0" w:color="auto"/>
            <w:left w:val="none" w:sz="0" w:space="0" w:color="auto"/>
            <w:bottom w:val="none" w:sz="0" w:space="0" w:color="auto"/>
            <w:right w:val="none" w:sz="0" w:space="0" w:color="auto"/>
          </w:divBdr>
        </w:div>
        <w:div w:id="544175569">
          <w:marLeft w:val="0"/>
          <w:marRight w:val="0"/>
          <w:marTop w:val="0"/>
          <w:marBottom w:val="0"/>
          <w:divBdr>
            <w:top w:val="none" w:sz="0" w:space="0" w:color="auto"/>
            <w:left w:val="none" w:sz="0" w:space="0" w:color="auto"/>
            <w:bottom w:val="none" w:sz="0" w:space="0" w:color="auto"/>
            <w:right w:val="none" w:sz="0" w:space="0" w:color="auto"/>
          </w:divBdr>
        </w:div>
        <w:div w:id="1861501921">
          <w:marLeft w:val="0"/>
          <w:marRight w:val="0"/>
          <w:marTop w:val="0"/>
          <w:marBottom w:val="0"/>
          <w:divBdr>
            <w:top w:val="none" w:sz="0" w:space="0" w:color="auto"/>
            <w:left w:val="none" w:sz="0" w:space="0" w:color="auto"/>
            <w:bottom w:val="none" w:sz="0" w:space="0" w:color="auto"/>
            <w:right w:val="none" w:sz="0" w:space="0" w:color="auto"/>
          </w:divBdr>
        </w:div>
        <w:div w:id="428356933">
          <w:marLeft w:val="0"/>
          <w:marRight w:val="0"/>
          <w:marTop w:val="0"/>
          <w:marBottom w:val="0"/>
          <w:divBdr>
            <w:top w:val="none" w:sz="0" w:space="0" w:color="auto"/>
            <w:left w:val="none" w:sz="0" w:space="0" w:color="auto"/>
            <w:bottom w:val="none" w:sz="0" w:space="0" w:color="auto"/>
            <w:right w:val="none" w:sz="0" w:space="0" w:color="auto"/>
          </w:divBdr>
        </w:div>
        <w:div w:id="596407239">
          <w:marLeft w:val="0"/>
          <w:marRight w:val="0"/>
          <w:marTop w:val="0"/>
          <w:marBottom w:val="0"/>
          <w:divBdr>
            <w:top w:val="none" w:sz="0" w:space="0" w:color="auto"/>
            <w:left w:val="none" w:sz="0" w:space="0" w:color="auto"/>
            <w:bottom w:val="none" w:sz="0" w:space="0" w:color="auto"/>
            <w:right w:val="none" w:sz="0" w:space="0" w:color="auto"/>
          </w:divBdr>
        </w:div>
        <w:div w:id="1155872478">
          <w:marLeft w:val="0"/>
          <w:marRight w:val="0"/>
          <w:marTop w:val="0"/>
          <w:marBottom w:val="0"/>
          <w:divBdr>
            <w:top w:val="none" w:sz="0" w:space="0" w:color="auto"/>
            <w:left w:val="none" w:sz="0" w:space="0" w:color="auto"/>
            <w:bottom w:val="none" w:sz="0" w:space="0" w:color="auto"/>
            <w:right w:val="none" w:sz="0" w:space="0" w:color="auto"/>
          </w:divBdr>
        </w:div>
        <w:div w:id="2142994353">
          <w:marLeft w:val="0"/>
          <w:marRight w:val="0"/>
          <w:marTop w:val="0"/>
          <w:marBottom w:val="0"/>
          <w:divBdr>
            <w:top w:val="none" w:sz="0" w:space="0" w:color="auto"/>
            <w:left w:val="none" w:sz="0" w:space="0" w:color="auto"/>
            <w:bottom w:val="none" w:sz="0" w:space="0" w:color="auto"/>
            <w:right w:val="none" w:sz="0" w:space="0" w:color="auto"/>
          </w:divBdr>
        </w:div>
        <w:div w:id="1168599797">
          <w:marLeft w:val="0"/>
          <w:marRight w:val="0"/>
          <w:marTop w:val="0"/>
          <w:marBottom w:val="0"/>
          <w:divBdr>
            <w:top w:val="none" w:sz="0" w:space="0" w:color="auto"/>
            <w:left w:val="none" w:sz="0" w:space="0" w:color="auto"/>
            <w:bottom w:val="none" w:sz="0" w:space="0" w:color="auto"/>
            <w:right w:val="none" w:sz="0" w:space="0" w:color="auto"/>
          </w:divBdr>
        </w:div>
        <w:div w:id="1781143260">
          <w:marLeft w:val="0"/>
          <w:marRight w:val="0"/>
          <w:marTop w:val="0"/>
          <w:marBottom w:val="0"/>
          <w:divBdr>
            <w:top w:val="none" w:sz="0" w:space="0" w:color="auto"/>
            <w:left w:val="none" w:sz="0" w:space="0" w:color="auto"/>
            <w:bottom w:val="none" w:sz="0" w:space="0" w:color="auto"/>
            <w:right w:val="none" w:sz="0" w:space="0" w:color="auto"/>
          </w:divBdr>
        </w:div>
        <w:div w:id="130295171">
          <w:marLeft w:val="0"/>
          <w:marRight w:val="0"/>
          <w:marTop w:val="0"/>
          <w:marBottom w:val="0"/>
          <w:divBdr>
            <w:top w:val="none" w:sz="0" w:space="0" w:color="auto"/>
            <w:left w:val="none" w:sz="0" w:space="0" w:color="auto"/>
            <w:bottom w:val="none" w:sz="0" w:space="0" w:color="auto"/>
            <w:right w:val="none" w:sz="0" w:space="0" w:color="auto"/>
          </w:divBdr>
        </w:div>
        <w:div w:id="416633536">
          <w:marLeft w:val="0"/>
          <w:marRight w:val="0"/>
          <w:marTop w:val="0"/>
          <w:marBottom w:val="0"/>
          <w:divBdr>
            <w:top w:val="none" w:sz="0" w:space="0" w:color="auto"/>
            <w:left w:val="none" w:sz="0" w:space="0" w:color="auto"/>
            <w:bottom w:val="none" w:sz="0" w:space="0" w:color="auto"/>
            <w:right w:val="none" w:sz="0" w:space="0" w:color="auto"/>
          </w:divBdr>
        </w:div>
        <w:div w:id="686297189">
          <w:marLeft w:val="0"/>
          <w:marRight w:val="0"/>
          <w:marTop w:val="0"/>
          <w:marBottom w:val="0"/>
          <w:divBdr>
            <w:top w:val="none" w:sz="0" w:space="0" w:color="auto"/>
            <w:left w:val="none" w:sz="0" w:space="0" w:color="auto"/>
            <w:bottom w:val="none" w:sz="0" w:space="0" w:color="auto"/>
            <w:right w:val="none" w:sz="0" w:space="0" w:color="auto"/>
          </w:divBdr>
        </w:div>
        <w:div w:id="2055038090">
          <w:marLeft w:val="0"/>
          <w:marRight w:val="0"/>
          <w:marTop w:val="0"/>
          <w:marBottom w:val="0"/>
          <w:divBdr>
            <w:top w:val="none" w:sz="0" w:space="0" w:color="auto"/>
            <w:left w:val="none" w:sz="0" w:space="0" w:color="auto"/>
            <w:bottom w:val="none" w:sz="0" w:space="0" w:color="auto"/>
            <w:right w:val="none" w:sz="0" w:space="0" w:color="auto"/>
          </w:divBdr>
        </w:div>
        <w:div w:id="950208848">
          <w:marLeft w:val="0"/>
          <w:marRight w:val="0"/>
          <w:marTop w:val="0"/>
          <w:marBottom w:val="0"/>
          <w:divBdr>
            <w:top w:val="none" w:sz="0" w:space="0" w:color="auto"/>
            <w:left w:val="none" w:sz="0" w:space="0" w:color="auto"/>
            <w:bottom w:val="none" w:sz="0" w:space="0" w:color="auto"/>
            <w:right w:val="none" w:sz="0" w:space="0" w:color="auto"/>
          </w:divBdr>
        </w:div>
      </w:divsChild>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2833423">
      <w:bodyDiv w:val="1"/>
      <w:marLeft w:val="0"/>
      <w:marRight w:val="0"/>
      <w:marTop w:val="0"/>
      <w:marBottom w:val="0"/>
      <w:divBdr>
        <w:top w:val="none" w:sz="0" w:space="0" w:color="auto"/>
        <w:left w:val="none" w:sz="0" w:space="0" w:color="auto"/>
        <w:bottom w:val="none" w:sz="0" w:space="0" w:color="auto"/>
        <w:right w:val="none" w:sz="0" w:space="0" w:color="auto"/>
      </w:divBdr>
      <w:divsChild>
        <w:div w:id="1774857184">
          <w:marLeft w:val="0"/>
          <w:marRight w:val="0"/>
          <w:marTop w:val="0"/>
          <w:marBottom w:val="0"/>
          <w:divBdr>
            <w:top w:val="none" w:sz="0" w:space="0" w:color="auto"/>
            <w:left w:val="none" w:sz="0" w:space="0" w:color="auto"/>
            <w:bottom w:val="none" w:sz="0" w:space="0" w:color="auto"/>
            <w:right w:val="none" w:sz="0" w:space="0" w:color="auto"/>
          </w:divBdr>
        </w:div>
        <w:div w:id="1015886821">
          <w:marLeft w:val="0"/>
          <w:marRight w:val="0"/>
          <w:marTop w:val="0"/>
          <w:marBottom w:val="0"/>
          <w:divBdr>
            <w:top w:val="none" w:sz="0" w:space="0" w:color="auto"/>
            <w:left w:val="none" w:sz="0" w:space="0" w:color="auto"/>
            <w:bottom w:val="none" w:sz="0" w:space="0" w:color="auto"/>
            <w:right w:val="none" w:sz="0" w:space="0" w:color="auto"/>
          </w:divBdr>
        </w:div>
        <w:div w:id="1766414024">
          <w:marLeft w:val="0"/>
          <w:marRight w:val="0"/>
          <w:marTop w:val="0"/>
          <w:marBottom w:val="0"/>
          <w:divBdr>
            <w:top w:val="none" w:sz="0" w:space="0" w:color="auto"/>
            <w:left w:val="none" w:sz="0" w:space="0" w:color="auto"/>
            <w:bottom w:val="none" w:sz="0" w:space="0" w:color="auto"/>
            <w:right w:val="none" w:sz="0" w:space="0" w:color="auto"/>
          </w:divBdr>
        </w:div>
        <w:div w:id="1181434919">
          <w:marLeft w:val="0"/>
          <w:marRight w:val="0"/>
          <w:marTop w:val="0"/>
          <w:marBottom w:val="0"/>
          <w:divBdr>
            <w:top w:val="none" w:sz="0" w:space="0" w:color="auto"/>
            <w:left w:val="none" w:sz="0" w:space="0" w:color="auto"/>
            <w:bottom w:val="none" w:sz="0" w:space="0" w:color="auto"/>
            <w:right w:val="none" w:sz="0" w:space="0" w:color="auto"/>
          </w:divBdr>
        </w:div>
        <w:div w:id="966470262">
          <w:marLeft w:val="0"/>
          <w:marRight w:val="0"/>
          <w:marTop w:val="0"/>
          <w:marBottom w:val="0"/>
          <w:divBdr>
            <w:top w:val="none" w:sz="0" w:space="0" w:color="auto"/>
            <w:left w:val="none" w:sz="0" w:space="0" w:color="auto"/>
            <w:bottom w:val="none" w:sz="0" w:space="0" w:color="auto"/>
            <w:right w:val="none" w:sz="0" w:space="0" w:color="auto"/>
          </w:divBdr>
        </w:div>
        <w:div w:id="2127695112">
          <w:marLeft w:val="0"/>
          <w:marRight w:val="0"/>
          <w:marTop w:val="0"/>
          <w:marBottom w:val="0"/>
          <w:divBdr>
            <w:top w:val="none" w:sz="0" w:space="0" w:color="auto"/>
            <w:left w:val="none" w:sz="0" w:space="0" w:color="auto"/>
            <w:bottom w:val="none" w:sz="0" w:space="0" w:color="auto"/>
            <w:right w:val="none" w:sz="0" w:space="0" w:color="auto"/>
          </w:divBdr>
        </w:div>
        <w:div w:id="148597241">
          <w:marLeft w:val="0"/>
          <w:marRight w:val="0"/>
          <w:marTop w:val="0"/>
          <w:marBottom w:val="0"/>
          <w:divBdr>
            <w:top w:val="none" w:sz="0" w:space="0" w:color="auto"/>
            <w:left w:val="none" w:sz="0" w:space="0" w:color="auto"/>
            <w:bottom w:val="none" w:sz="0" w:space="0" w:color="auto"/>
            <w:right w:val="none" w:sz="0" w:space="0" w:color="auto"/>
          </w:divBdr>
        </w:div>
        <w:div w:id="803281378">
          <w:marLeft w:val="0"/>
          <w:marRight w:val="0"/>
          <w:marTop w:val="0"/>
          <w:marBottom w:val="0"/>
          <w:divBdr>
            <w:top w:val="none" w:sz="0" w:space="0" w:color="auto"/>
            <w:left w:val="none" w:sz="0" w:space="0" w:color="auto"/>
            <w:bottom w:val="none" w:sz="0" w:space="0" w:color="auto"/>
            <w:right w:val="none" w:sz="0" w:space="0" w:color="auto"/>
          </w:divBdr>
        </w:div>
        <w:div w:id="2095710349">
          <w:marLeft w:val="0"/>
          <w:marRight w:val="0"/>
          <w:marTop w:val="0"/>
          <w:marBottom w:val="0"/>
          <w:divBdr>
            <w:top w:val="none" w:sz="0" w:space="0" w:color="auto"/>
            <w:left w:val="none" w:sz="0" w:space="0" w:color="auto"/>
            <w:bottom w:val="none" w:sz="0" w:space="0" w:color="auto"/>
            <w:right w:val="none" w:sz="0" w:space="0" w:color="auto"/>
          </w:divBdr>
        </w:div>
        <w:div w:id="797995984">
          <w:marLeft w:val="0"/>
          <w:marRight w:val="0"/>
          <w:marTop w:val="0"/>
          <w:marBottom w:val="0"/>
          <w:divBdr>
            <w:top w:val="none" w:sz="0" w:space="0" w:color="auto"/>
            <w:left w:val="none" w:sz="0" w:space="0" w:color="auto"/>
            <w:bottom w:val="none" w:sz="0" w:space="0" w:color="auto"/>
            <w:right w:val="none" w:sz="0" w:space="0" w:color="auto"/>
          </w:divBdr>
        </w:div>
        <w:div w:id="728304631">
          <w:marLeft w:val="0"/>
          <w:marRight w:val="0"/>
          <w:marTop w:val="0"/>
          <w:marBottom w:val="0"/>
          <w:divBdr>
            <w:top w:val="none" w:sz="0" w:space="0" w:color="auto"/>
            <w:left w:val="none" w:sz="0" w:space="0" w:color="auto"/>
            <w:bottom w:val="none" w:sz="0" w:space="0" w:color="auto"/>
            <w:right w:val="none" w:sz="0" w:space="0" w:color="auto"/>
          </w:divBdr>
        </w:div>
        <w:div w:id="373581240">
          <w:marLeft w:val="0"/>
          <w:marRight w:val="0"/>
          <w:marTop w:val="0"/>
          <w:marBottom w:val="0"/>
          <w:divBdr>
            <w:top w:val="none" w:sz="0" w:space="0" w:color="auto"/>
            <w:left w:val="none" w:sz="0" w:space="0" w:color="auto"/>
            <w:bottom w:val="none" w:sz="0" w:space="0" w:color="auto"/>
            <w:right w:val="none" w:sz="0" w:space="0" w:color="auto"/>
          </w:divBdr>
        </w:div>
        <w:div w:id="1942494900">
          <w:marLeft w:val="0"/>
          <w:marRight w:val="0"/>
          <w:marTop w:val="0"/>
          <w:marBottom w:val="0"/>
          <w:divBdr>
            <w:top w:val="none" w:sz="0" w:space="0" w:color="auto"/>
            <w:left w:val="none" w:sz="0" w:space="0" w:color="auto"/>
            <w:bottom w:val="none" w:sz="0" w:space="0" w:color="auto"/>
            <w:right w:val="none" w:sz="0" w:space="0" w:color="auto"/>
          </w:divBdr>
        </w:div>
        <w:div w:id="1913663854">
          <w:marLeft w:val="0"/>
          <w:marRight w:val="0"/>
          <w:marTop w:val="0"/>
          <w:marBottom w:val="0"/>
          <w:divBdr>
            <w:top w:val="none" w:sz="0" w:space="0" w:color="auto"/>
            <w:left w:val="none" w:sz="0" w:space="0" w:color="auto"/>
            <w:bottom w:val="none" w:sz="0" w:space="0" w:color="auto"/>
            <w:right w:val="none" w:sz="0" w:space="0" w:color="auto"/>
          </w:divBdr>
        </w:div>
        <w:div w:id="1322656469">
          <w:marLeft w:val="0"/>
          <w:marRight w:val="0"/>
          <w:marTop w:val="0"/>
          <w:marBottom w:val="0"/>
          <w:divBdr>
            <w:top w:val="none" w:sz="0" w:space="0" w:color="auto"/>
            <w:left w:val="none" w:sz="0" w:space="0" w:color="auto"/>
            <w:bottom w:val="none" w:sz="0" w:space="0" w:color="auto"/>
            <w:right w:val="none" w:sz="0" w:space="0" w:color="auto"/>
          </w:divBdr>
        </w:div>
        <w:div w:id="1162163905">
          <w:marLeft w:val="0"/>
          <w:marRight w:val="0"/>
          <w:marTop w:val="0"/>
          <w:marBottom w:val="0"/>
          <w:divBdr>
            <w:top w:val="none" w:sz="0" w:space="0" w:color="auto"/>
            <w:left w:val="none" w:sz="0" w:space="0" w:color="auto"/>
            <w:bottom w:val="none" w:sz="0" w:space="0" w:color="auto"/>
            <w:right w:val="none" w:sz="0" w:space="0" w:color="auto"/>
          </w:divBdr>
        </w:div>
        <w:div w:id="871306512">
          <w:marLeft w:val="0"/>
          <w:marRight w:val="0"/>
          <w:marTop w:val="0"/>
          <w:marBottom w:val="0"/>
          <w:divBdr>
            <w:top w:val="none" w:sz="0" w:space="0" w:color="auto"/>
            <w:left w:val="none" w:sz="0" w:space="0" w:color="auto"/>
            <w:bottom w:val="none" w:sz="0" w:space="0" w:color="auto"/>
            <w:right w:val="none" w:sz="0" w:space="0" w:color="auto"/>
          </w:divBdr>
        </w:div>
        <w:div w:id="623736723">
          <w:marLeft w:val="0"/>
          <w:marRight w:val="0"/>
          <w:marTop w:val="0"/>
          <w:marBottom w:val="0"/>
          <w:divBdr>
            <w:top w:val="none" w:sz="0" w:space="0" w:color="auto"/>
            <w:left w:val="none" w:sz="0" w:space="0" w:color="auto"/>
            <w:bottom w:val="none" w:sz="0" w:space="0" w:color="auto"/>
            <w:right w:val="none" w:sz="0" w:space="0" w:color="auto"/>
          </w:divBdr>
        </w:div>
        <w:div w:id="2009481716">
          <w:marLeft w:val="0"/>
          <w:marRight w:val="0"/>
          <w:marTop w:val="0"/>
          <w:marBottom w:val="0"/>
          <w:divBdr>
            <w:top w:val="none" w:sz="0" w:space="0" w:color="auto"/>
            <w:left w:val="none" w:sz="0" w:space="0" w:color="auto"/>
            <w:bottom w:val="none" w:sz="0" w:space="0" w:color="auto"/>
            <w:right w:val="none" w:sz="0" w:space="0" w:color="auto"/>
          </w:divBdr>
        </w:div>
        <w:div w:id="1527479456">
          <w:marLeft w:val="0"/>
          <w:marRight w:val="0"/>
          <w:marTop w:val="0"/>
          <w:marBottom w:val="0"/>
          <w:divBdr>
            <w:top w:val="none" w:sz="0" w:space="0" w:color="auto"/>
            <w:left w:val="none" w:sz="0" w:space="0" w:color="auto"/>
            <w:bottom w:val="none" w:sz="0" w:space="0" w:color="auto"/>
            <w:right w:val="none" w:sz="0" w:space="0" w:color="auto"/>
          </w:divBdr>
        </w:div>
        <w:div w:id="801924951">
          <w:marLeft w:val="0"/>
          <w:marRight w:val="0"/>
          <w:marTop w:val="0"/>
          <w:marBottom w:val="0"/>
          <w:divBdr>
            <w:top w:val="none" w:sz="0" w:space="0" w:color="auto"/>
            <w:left w:val="none" w:sz="0" w:space="0" w:color="auto"/>
            <w:bottom w:val="none" w:sz="0" w:space="0" w:color="auto"/>
            <w:right w:val="none" w:sz="0" w:space="0" w:color="auto"/>
          </w:divBdr>
        </w:div>
        <w:div w:id="713114137">
          <w:marLeft w:val="0"/>
          <w:marRight w:val="0"/>
          <w:marTop w:val="0"/>
          <w:marBottom w:val="0"/>
          <w:divBdr>
            <w:top w:val="none" w:sz="0" w:space="0" w:color="auto"/>
            <w:left w:val="none" w:sz="0" w:space="0" w:color="auto"/>
            <w:bottom w:val="none" w:sz="0" w:space="0" w:color="auto"/>
            <w:right w:val="none" w:sz="0" w:space="0" w:color="auto"/>
          </w:divBdr>
        </w:div>
        <w:div w:id="1729304329">
          <w:marLeft w:val="0"/>
          <w:marRight w:val="0"/>
          <w:marTop w:val="0"/>
          <w:marBottom w:val="0"/>
          <w:divBdr>
            <w:top w:val="none" w:sz="0" w:space="0" w:color="auto"/>
            <w:left w:val="none" w:sz="0" w:space="0" w:color="auto"/>
            <w:bottom w:val="none" w:sz="0" w:space="0" w:color="auto"/>
            <w:right w:val="none" w:sz="0" w:space="0" w:color="auto"/>
          </w:divBdr>
        </w:div>
      </w:divsChild>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0600780">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2663154">
      <w:bodyDiv w:val="1"/>
      <w:marLeft w:val="0"/>
      <w:marRight w:val="0"/>
      <w:marTop w:val="0"/>
      <w:marBottom w:val="0"/>
      <w:divBdr>
        <w:top w:val="none" w:sz="0" w:space="0" w:color="auto"/>
        <w:left w:val="none" w:sz="0" w:space="0" w:color="auto"/>
        <w:bottom w:val="none" w:sz="0" w:space="0" w:color="auto"/>
        <w:right w:val="none" w:sz="0" w:space="0" w:color="auto"/>
      </w:divBdr>
    </w:div>
    <w:div w:id="1274248114">
      <w:bodyDiv w:val="1"/>
      <w:marLeft w:val="0"/>
      <w:marRight w:val="0"/>
      <w:marTop w:val="0"/>
      <w:marBottom w:val="0"/>
      <w:divBdr>
        <w:top w:val="none" w:sz="0" w:space="0" w:color="auto"/>
        <w:left w:val="none" w:sz="0" w:space="0" w:color="auto"/>
        <w:bottom w:val="none" w:sz="0" w:space="0" w:color="auto"/>
        <w:right w:val="none" w:sz="0" w:space="0" w:color="auto"/>
      </w:divBdr>
    </w:div>
    <w:div w:id="1274898476">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76866048">
      <w:bodyDiv w:val="1"/>
      <w:marLeft w:val="0"/>
      <w:marRight w:val="0"/>
      <w:marTop w:val="0"/>
      <w:marBottom w:val="0"/>
      <w:divBdr>
        <w:top w:val="none" w:sz="0" w:space="0" w:color="auto"/>
        <w:left w:val="none" w:sz="0" w:space="0" w:color="auto"/>
        <w:bottom w:val="none" w:sz="0" w:space="0" w:color="auto"/>
        <w:right w:val="none" w:sz="0" w:space="0" w:color="auto"/>
      </w:divBdr>
    </w:div>
    <w:div w:id="1286082054">
      <w:bodyDiv w:val="1"/>
      <w:marLeft w:val="0"/>
      <w:marRight w:val="0"/>
      <w:marTop w:val="0"/>
      <w:marBottom w:val="0"/>
      <w:divBdr>
        <w:top w:val="none" w:sz="0" w:space="0" w:color="auto"/>
        <w:left w:val="none" w:sz="0" w:space="0" w:color="auto"/>
        <w:bottom w:val="none" w:sz="0" w:space="0" w:color="auto"/>
        <w:right w:val="none" w:sz="0" w:space="0" w:color="auto"/>
      </w:divBdr>
    </w:div>
    <w:div w:id="1286085158">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01883373">
      <w:bodyDiv w:val="1"/>
      <w:marLeft w:val="0"/>
      <w:marRight w:val="0"/>
      <w:marTop w:val="0"/>
      <w:marBottom w:val="0"/>
      <w:divBdr>
        <w:top w:val="none" w:sz="0" w:space="0" w:color="auto"/>
        <w:left w:val="none" w:sz="0" w:space="0" w:color="auto"/>
        <w:bottom w:val="none" w:sz="0" w:space="0" w:color="auto"/>
        <w:right w:val="none" w:sz="0" w:space="0" w:color="auto"/>
      </w:divBdr>
      <w:divsChild>
        <w:div w:id="1726367907">
          <w:marLeft w:val="0"/>
          <w:marRight w:val="0"/>
          <w:marTop w:val="0"/>
          <w:marBottom w:val="0"/>
          <w:divBdr>
            <w:top w:val="none" w:sz="0" w:space="0" w:color="auto"/>
            <w:left w:val="none" w:sz="0" w:space="0" w:color="auto"/>
            <w:bottom w:val="none" w:sz="0" w:space="0" w:color="auto"/>
            <w:right w:val="none" w:sz="0" w:space="0" w:color="auto"/>
          </w:divBdr>
        </w:div>
        <w:div w:id="971404504">
          <w:marLeft w:val="0"/>
          <w:marRight w:val="0"/>
          <w:marTop w:val="0"/>
          <w:marBottom w:val="0"/>
          <w:divBdr>
            <w:top w:val="none" w:sz="0" w:space="0" w:color="auto"/>
            <w:left w:val="none" w:sz="0" w:space="0" w:color="auto"/>
            <w:bottom w:val="none" w:sz="0" w:space="0" w:color="auto"/>
            <w:right w:val="none" w:sz="0" w:space="0" w:color="auto"/>
          </w:divBdr>
        </w:div>
        <w:div w:id="1073162878">
          <w:marLeft w:val="0"/>
          <w:marRight w:val="0"/>
          <w:marTop w:val="0"/>
          <w:marBottom w:val="0"/>
          <w:divBdr>
            <w:top w:val="none" w:sz="0" w:space="0" w:color="auto"/>
            <w:left w:val="none" w:sz="0" w:space="0" w:color="auto"/>
            <w:bottom w:val="none" w:sz="0" w:space="0" w:color="auto"/>
            <w:right w:val="none" w:sz="0" w:space="0" w:color="auto"/>
          </w:divBdr>
        </w:div>
        <w:div w:id="1266038722">
          <w:marLeft w:val="0"/>
          <w:marRight w:val="0"/>
          <w:marTop w:val="0"/>
          <w:marBottom w:val="0"/>
          <w:divBdr>
            <w:top w:val="none" w:sz="0" w:space="0" w:color="auto"/>
            <w:left w:val="none" w:sz="0" w:space="0" w:color="auto"/>
            <w:bottom w:val="none" w:sz="0" w:space="0" w:color="auto"/>
            <w:right w:val="none" w:sz="0" w:space="0" w:color="auto"/>
          </w:divBdr>
        </w:div>
        <w:div w:id="702898242">
          <w:marLeft w:val="0"/>
          <w:marRight w:val="0"/>
          <w:marTop w:val="0"/>
          <w:marBottom w:val="0"/>
          <w:divBdr>
            <w:top w:val="none" w:sz="0" w:space="0" w:color="auto"/>
            <w:left w:val="none" w:sz="0" w:space="0" w:color="auto"/>
            <w:bottom w:val="none" w:sz="0" w:space="0" w:color="auto"/>
            <w:right w:val="none" w:sz="0" w:space="0" w:color="auto"/>
          </w:divBdr>
        </w:div>
        <w:div w:id="2053653073">
          <w:marLeft w:val="0"/>
          <w:marRight w:val="0"/>
          <w:marTop w:val="0"/>
          <w:marBottom w:val="0"/>
          <w:divBdr>
            <w:top w:val="none" w:sz="0" w:space="0" w:color="auto"/>
            <w:left w:val="none" w:sz="0" w:space="0" w:color="auto"/>
            <w:bottom w:val="none" w:sz="0" w:space="0" w:color="auto"/>
            <w:right w:val="none" w:sz="0" w:space="0" w:color="auto"/>
          </w:divBdr>
        </w:div>
        <w:div w:id="870606716">
          <w:marLeft w:val="0"/>
          <w:marRight w:val="0"/>
          <w:marTop w:val="0"/>
          <w:marBottom w:val="0"/>
          <w:divBdr>
            <w:top w:val="none" w:sz="0" w:space="0" w:color="auto"/>
            <w:left w:val="none" w:sz="0" w:space="0" w:color="auto"/>
            <w:bottom w:val="none" w:sz="0" w:space="0" w:color="auto"/>
            <w:right w:val="none" w:sz="0" w:space="0" w:color="auto"/>
          </w:divBdr>
        </w:div>
        <w:div w:id="444543583">
          <w:marLeft w:val="0"/>
          <w:marRight w:val="0"/>
          <w:marTop w:val="0"/>
          <w:marBottom w:val="0"/>
          <w:divBdr>
            <w:top w:val="none" w:sz="0" w:space="0" w:color="auto"/>
            <w:left w:val="none" w:sz="0" w:space="0" w:color="auto"/>
            <w:bottom w:val="none" w:sz="0" w:space="0" w:color="auto"/>
            <w:right w:val="none" w:sz="0" w:space="0" w:color="auto"/>
          </w:divBdr>
        </w:div>
        <w:div w:id="92626963">
          <w:marLeft w:val="0"/>
          <w:marRight w:val="0"/>
          <w:marTop w:val="0"/>
          <w:marBottom w:val="0"/>
          <w:divBdr>
            <w:top w:val="none" w:sz="0" w:space="0" w:color="auto"/>
            <w:left w:val="none" w:sz="0" w:space="0" w:color="auto"/>
            <w:bottom w:val="none" w:sz="0" w:space="0" w:color="auto"/>
            <w:right w:val="none" w:sz="0" w:space="0" w:color="auto"/>
          </w:divBdr>
        </w:div>
        <w:div w:id="1841459853">
          <w:marLeft w:val="0"/>
          <w:marRight w:val="0"/>
          <w:marTop w:val="0"/>
          <w:marBottom w:val="0"/>
          <w:divBdr>
            <w:top w:val="none" w:sz="0" w:space="0" w:color="auto"/>
            <w:left w:val="none" w:sz="0" w:space="0" w:color="auto"/>
            <w:bottom w:val="none" w:sz="0" w:space="0" w:color="auto"/>
            <w:right w:val="none" w:sz="0" w:space="0" w:color="auto"/>
          </w:divBdr>
        </w:div>
        <w:div w:id="775439684">
          <w:marLeft w:val="0"/>
          <w:marRight w:val="0"/>
          <w:marTop w:val="0"/>
          <w:marBottom w:val="0"/>
          <w:divBdr>
            <w:top w:val="none" w:sz="0" w:space="0" w:color="auto"/>
            <w:left w:val="none" w:sz="0" w:space="0" w:color="auto"/>
            <w:bottom w:val="none" w:sz="0" w:space="0" w:color="auto"/>
            <w:right w:val="none" w:sz="0" w:space="0" w:color="auto"/>
          </w:divBdr>
        </w:div>
        <w:div w:id="1700661454">
          <w:marLeft w:val="0"/>
          <w:marRight w:val="0"/>
          <w:marTop w:val="0"/>
          <w:marBottom w:val="0"/>
          <w:divBdr>
            <w:top w:val="none" w:sz="0" w:space="0" w:color="auto"/>
            <w:left w:val="none" w:sz="0" w:space="0" w:color="auto"/>
            <w:bottom w:val="none" w:sz="0" w:space="0" w:color="auto"/>
            <w:right w:val="none" w:sz="0" w:space="0" w:color="auto"/>
          </w:divBdr>
        </w:div>
        <w:div w:id="1115370553">
          <w:marLeft w:val="0"/>
          <w:marRight w:val="0"/>
          <w:marTop w:val="0"/>
          <w:marBottom w:val="0"/>
          <w:divBdr>
            <w:top w:val="none" w:sz="0" w:space="0" w:color="auto"/>
            <w:left w:val="none" w:sz="0" w:space="0" w:color="auto"/>
            <w:bottom w:val="none" w:sz="0" w:space="0" w:color="auto"/>
            <w:right w:val="none" w:sz="0" w:space="0" w:color="auto"/>
          </w:divBdr>
        </w:div>
        <w:div w:id="362362151">
          <w:marLeft w:val="0"/>
          <w:marRight w:val="0"/>
          <w:marTop w:val="0"/>
          <w:marBottom w:val="0"/>
          <w:divBdr>
            <w:top w:val="none" w:sz="0" w:space="0" w:color="auto"/>
            <w:left w:val="none" w:sz="0" w:space="0" w:color="auto"/>
            <w:bottom w:val="none" w:sz="0" w:space="0" w:color="auto"/>
            <w:right w:val="none" w:sz="0" w:space="0" w:color="auto"/>
          </w:divBdr>
        </w:div>
        <w:div w:id="1022631532">
          <w:marLeft w:val="0"/>
          <w:marRight w:val="0"/>
          <w:marTop w:val="0"/>
          <w:marBottom w:val="0"/>
          <w:divBdr>
            <w:top w:val="none" w:sz="0" w:space="0" w:color="auto"/>
            <w:left w:val="none" w:sz="0" w:space="0" w:color="auto"/>
            <w:bottom w:val="none" w:sz="0" w:space="0" w:color="auto"/>
            <w:right w:val="none" w:sz="0" w:space="0" w:color="auto"/>
          </w:divBdr>
        </w:div>
        <w:div w:id="758451190">
          <w:marLeft w:val="0"/>
          <w:marRight w:val="0"/>
          <w:marTop w:val="0"/>
          <w:marBottom w:val="0"/>
          <w:divBdr>
            <w:top w:val="none" w:sz="0" w:space="0" w:color="auto"/>
            <w:left w:val="none" w:sz="0" w:space="0" w:color="auto"/>
            <w:bottom w:val="none" w:sz="0" w:space="0" w:color="auto"/>
            <w:right w:val="none" w:sz="0" w:space="0" w:color="auto"/>
          </w:divBdr>
        </w:div>
        <w:div w:id="2056850267">
          <w:marLeft w:val="0"/>
          <w:marRight w:val="0"/>
          <w:marTop w:val="0"/>
          <w:marBottom w:val="0"/>
          <w:divBdr>
            <w:top w:val="none" w:sz="0" w:space="0" w:color="auto"/>
            <w:left w:val="none" w:sz="0" w:space="0" w:color="auto"/>
            <w:bottom w:val="none" w:sz="0" w:space="0" w:color="auto"/>
            <w:right w:val="none" w:sz="0" w:space="0" w:color="auto"/>
          </w:divBdr>
        </w:div>
        <w:div w:id="597711947">
          <w:marLeft w:val="0"/>
          <w:marRight w:val="0"/>
          <w:marTop w:val="0"/>
          <w:marBottom w:val="0"/>
          <w:divBdr>
            <w:top w:val="none" w:sz="0" w:space="0" w:color="auto"/>
            <w:left w:val="none" w:sz="0" w:space="0" w:color="auto"/>
            <w:bottom w:val="none" w:sz="0" w:space="0" w:color="auto"/>
            <w:right w:val="none" w:sz="0" w:space="0" w:color="auto"/>
          </w:divBdr>
        </w:div>
        <w:div w:id="1005011262">
          <w:marLeft w:val="0"/>
          <w:marRight w:val="0"/>
          <w:marTop w:val="0"/>
          <w:marBottom w:val="0"/>
          <w:divBdr>
            <w:top w:val="none" w:sz="0" w:space="0" w:color="auto"/>
            <w:left w:val="none" w:sz="0" w:space="0" w:color="auto"/>
            <w:bottom w:val="none" w:sz="0" w:space="0" w:color="auto"/>
            <w:right w:val="none" w:sz="0" w:space="0" w:color="auto"/>
          </w:divBdr>
        </w:div>
        <w:div w:id="2119640002">
          <w:marLeft w:val="0"/>
          <w:marRight w:val="0"/>
          <w:marTop w:val="0"/>
          <w:marBottom w:val="0"/>
          <w:divBdr>
            <w:top w:val="none" w:sz="0" w:space="0" w:color="auto"/>
            <w:left w:val="none" w:sz="0" w:space="0" w:color="auto"/>
            <w:bottom w:val="none" w:sz="0" w:space="0" w:color="auto"/>
            <w:right w:val="none" w:sz="0" w:space="0" w:color="auto"/>
          </w:divBdr>
        </w:div>
        <w:div w:id="1701129244">
          <w:marLeft w:val="0"/>
          <w:marRight w:val="0"/>
          <w:marTop w:val="0"/>
          <w:marBottom w:val="0"/>
          <w:divBdr>
            <w:top w:val="none" w:sz="0" w:space="0" w:color="auto"/>
            <w:left w:val="none" w:sz="0" w:space="0" w:color="auto"/>
            <w:bottom w:val="none" w:sz="0" w:space="0" w:color="auto"/>
            <w:right w:val="none" w:sz="0" w:space="0" w:color="auto"/>
          </w:divBdr>
        </w:div>
        <w:div w:id="1344894927">
          <w:marLeft w:val="0"/>
          <w:marRight w:val="0"/>
          <w:marTop w:val="0"/>
          <w:marBottom w:val="0"/>
          <w:divBdr>
            <w:top w:val="none" w:sz="0" w:space="0" w:color="auto"/>
            <w:left w:val="none" w:sz="0" w:space="0" w:color="auto"/>
            <w:bottom w:val="none" w:sz="0" w:space="0" w:color="auto"/>
            <w:right w:val="none" w:sz="0" w:space="0" w:color="auto"/>
          </w:divBdr>
        </w:div>
        <w:div w:id="1982420809">
          <w:marLeft w:val="0"/>
          <w:marRight w:val="0"/>
          <w:marTop w:val="0"/>
          <w:marBottom w:val="0"/>
          <w:divBdr>
            <w:top w:val="none" w:sz="0" w:space="0" w:color="auto"/>
            <w:left w:val="none" w:sz="0" w:space="0" w:color="auto"/>
            <w:bottom w:val="none" w:sz="0" w:space="0" w:color="auto"/>
            <w:right w:val="none" w:sz="0" w:space="0" w:color="auto"/>
          </w:divBdr>
        </w:div>
        <w:div w:id="1066417329">
          <w:marLeft w:val="0"/>
          <w:marRight w:val="0"/>
          <w:marTop w:val="0"/>
          <w:marBottom w:val="0"/>
          <w:divBdr>
            <w:top w:val="none" w:sz="0" w:space="0" w:color="auto"/>
            <w:left w:val="none" w:sz="0" w:space="0" w:color="auto"/>
            <w:bottom w:val="none" w:sz="0" w:space="0" w:color="auto"/>
            <w:right w:val="none" w:sz="0" w:space="0" w:color="auto"/>
          </w:divBdr>
        </w:div>
        <w:div w:id="1699701891">
          <w:marLeft w:val="0"/>
          <w:marRight w:val="0"/>
          <w:marTop w:val="0"/>
          <w:marBottom w:val="0"/>
          <w:divBdr>
            <w:top w:val="none" w:sz="0" w:space="0" w:color="auto"/>
            <w:left w:val="none" w:sz="0" w:space="0" w:color="auto"/>
            <w:bottom w:val="none" w:sz="0" w:space="0" w:color="auto"/>
            <w:right w:val="none" w:sz="0" w:space="0" w:color="auto"/>
          </w:divBdr>
        </w:div>
        <w:div w:id="426268561">
          <w:marLeft w:val="0"/>
          <w:marRight w:val="0"/>
          <w:marTop w:val="0"/>
          <w:marBottom w:val="0"/>
          <w:divBdr>
            <w:top w:val="none" w:sz="0" w:space="0" w:color="auto"/>
            <w:left w:val="none" w:sz="0" w:space="0" w:color="auto"/>
            <w:bottom w:val="none" w:sz="0" w:space="0" w:color="auto"/>
            <w:right w:val="none" w:sz="0" w:space="0" w:color="auto"/>
          </w:divBdr>
        </w:div>
        <w:div w:id="2007975311">
          <w:marLeft w:val="0"/>
          <w:marRight w:val="0"/>
          <w:marTop w:val="0"/>
          <w:marBottom w:val="0"/>
          <w:divBdr>
            <w:top w:val="none" w:sz="0" w:space="0" w:color="auto"/>
            <w:left w:val="none" w:sz="0" w:space="0" w:color="auto"/>
            <w:bottom w:val="none" w:sz="0" w:space="0" w:color="auto"/>
            <w:right w:val="none" w:sz="0" w:space="0" w:color="auto"/>
          </w:divBdr>
        </w:div>
        <w:div w:id="718479039">
          <w:marLeft w:val="0"/>
          <w:marRight w:val="0"/>
          <w:marTop w:val="0"/>
          <w:marBottom w:val="0"/>
          <w:divBdr>
            <w:top w:val="none" w:sz="0" w:space="0" w:color="auto"/>
            <w:left w:val="none" w:sz="0" w:space="0" w:color="auto"/>
            <w:bottom w:val="none" w:sz="0" w:space="0" w:color="auto"/>
            <w:right w:val="none" w:sz="0" w:space="0" w:color="auto"/>
          </w:divBdr>
        </w:div>
        <w:div w:id="656423245">
          <w:marLeft w:val="0"/>
          <w:marRight w:val="0"/>
          <w:marTop w:val="0"/>
          <w:marBottom w:val="0"/>
          <w:divBdr>
            <w:top w:val="none" w:sz="0" w:space="0" w:color="auto"/>
            <w:left w:val="none" w:sz="0" w:space="0" w:color="auto"/>
            <w:bottom w:val="none" w:sz="0" w:space="0" w:color="auto"/>
            <w:right w:val="none" w:sz="0" w:space="0" w:color="auto"/>
          </w:divBdr>
        </w:div>
      </w:divsChild>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3389772">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4914701">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89955320">
      <w:bodyDiv w:val="1"/>
      <w:marLeft w:val="0"/>
      <w:marRight w:val="0"/>
      <w:marTop w:val="0"/>
      <w:marBottom w:val="0"/>
      <w:divBdr>
        <w:top w:val="none" w:sz="0" w:space="0" w:color="auto"/>
        <w:left w:val="none" w:sz="0" w:space="0" w:color="auto"/>
        <w:bottom w:val="none" w:sz="0" w:space="0" w:color="auto"/>
        <w:right w:val="none" w:sz="0" w:space="0" w:color="auto"/>
      </w:divBdr>
      <w:divsChild>
        <w:div w:id="988485357">
          <w:marLeft w:val="0"/>
          <w:marRight w:val="0"/>
          <w:marTop w:val="0"/>
          <w:marBottom w:val="0"/>
          <w:divBdr>
            <w:top w:val="none" w:sz="0" w:space="0" w:color="auto"/>
            <w:left w:val="none" w:sz="0" w:space="0" w:color="auto"/>
            <w:bottom w:val="none" w:sz="0" w:space="0" w:color="auto"/>
            <w:right w:val="none" w:sz="0" w:space="0" w:color="auto"/>
          </w:divBdr>
        </w:div>
        <w:div w:id="68311172">
          <w:marLeft w:val="0"/>
          <w:marRight w:val="0"/>
          <w:marTop w:val="0"/>
          <w:marBottom w:val="0"/>
          <w:divBdr>
            <w:top w:val="none" w:sz="0" w:space="0" w:color="auto"/>
            <w:left w:val="none" w:sz="0" w:space="0" w:color="auto"/>
            <w:bottom w:val="none" w:sz="0" w:space="0" w:color="auto"/>
            <w:right w:val="none" w:sz="0" w:space="0" w:color="auto"/>
          </w:divBdr>
        </w:div>
        <w:div w:id="1749647266">
          <w:marLeft w:val="0"/>
          <w:marRight w:val="0"/>
          <w:marTop w:val="0"/>
          <w:marBottom w:val="0"/>
          <w:divBdr>
            <w:top w:val="none" w:sz="0" w:space="0" w:color="auto"/>
            <w:left w:val="none" w:sz="0" w:space="0" w:color="auto"/>
            <w:bottom w:val="none" w:sz="0" w:space="0" w:color="auto"/>
            <w:right w:val="none" w:sz="0" w:space="0" w:color="auto"/>
          </w:divBdr>
        </w:div>
        <w:div w:id="643002738">
          <w:marLeft w:val="0"/>
          <w:marRight w:val="0"/>
          <w:marTop w:val="0"/>
          <w:marBottom w:val="0"/>
          <w:divBdr>
            <w:top w:val="none" w:sz="0" w:space="0" w:color="auto"/>
            <w:left w:val="none" w:sz="0" w:space="0" w:color="auto"/>
            <w:bottom w:val="none" w:sz="0" w:space="0" w:color="auto"/>
            <w:right w:val="none" w:sz="0" w:space="0" w:color="auto"/>
          </w:divBdr>
        </w:div>
        <w:div w:id="1212155014">
          <w:marLeft w:val="0"/>
          <w:marRight w:val="0"/>
          <w:marTop w:val="0"/>
          <w:marBottom w:val="0"/>
          <w:divBdr>
            <w:top w:val="none" w:sz="0" w:space="0" w:color="auto"/>
            <w:left w:val="none" w:sz="0" w:space="0" w:color="auto"/>
            <w:bottom w:val="none" w:sz="0" w:space="0" w:color="auto"/>
            <w:right w:val="none" w:sz="0" w:space="0" w:color="auto"/>
          </w:divBdr>
        </w:div>
        <w:div w:id="191306172">
          <w:marLeft w:val="0"/>
          <w:marRight w:val="0"/>
          <w:marTop w:val="0"/>
          <w:marBottom w:val="0"/>
          <w:divBdr>
            <w:top w:val="none" w:sz="0" w:space="0" w:color="auto"/>
            <w:left w:val="none" w:sz="0" w:space="0" w:color="auto"/>
            <w:bottom w:val="none" w:sz="0" w:space="0" w:color="auto"/>
            <w:right w:val="none" w:sz="0" w:space="0" w:color="auto"/>
          </w:divBdr>
        </w:div>
        <w:div w:id="1552423606">
          <w:marLeft w:val="0"/>
          <w:marRight w:val="0"/>
          <w:marTop w:val="0"/>
          <w:marBottom w:val="0"/>
          <w:divBdr>
            <w:top w:val="none" w:sz="0" w:space="0" w:color="auto"/>
            <w:left w:val="none" w:sz="0" w:space="0" w:color="auto"/>
            <w:bottom w:val="none" w:sz="0" w:space="0" w:color="auto"/>
            <w:right w:val="none" w:sz="0" w:space="0" w:color="auto"/>
          </w:divBdr>
        </w:div>
        <w:div w:id="1141190665">
          <w:marLeft w:val="0"/>
          <w:marRight w:val="0"/>
          <w:marTop w:val="0"/>
          <w:marBottom w:val="0"/>
          <w:divBdr>
            <w:top w:val="none" w:sz="0" w:space="0" w:color="auto"/>
            <w:left w:val="none" w:sz="0" w:space="0" w:color="auto"/>
            <w:bottom w:val="none" w:sz="0" w:space="0" w:color="auto"/>
            <w:right w:val="none" w:sz="0" w:space="0" w:color="auto"/>
          </w:divBdr>
        </w:div>
        <w:div w:id="1461338894">
          <w:marLeft w:val="0"/>
          <w:marRight w:val="0"/>
          <w:marTop w:val="0"/>
          <w:marBottom w:val="0"/>
          <w:divBdr>
            <w:top w:val="none" w:sz="0" w:space="0" w:color="auto"/>
            <w:left w:val="none" w:sz="0" w:space="0" w:color="auto"/>
            <w:bottom w:val="none" w:sz="0" w:space="0" w:color="auto"/>
            <w:right w:val="none" w:sz="0" w:space="0" w:color="auto"/>
          </w:divBdr>
        </w:div>
        <w:div w:id="493300707">
          <w:marLeft w:val="0"/>
          <w:marRight w:val="0"/>
          <w:marTop w:val="0"/>
          <w:marBottom w:val="0"/>
          <w:divBdr>
            <w:top w:val="none" w:sz="0" w:space="0" w:color="auto"/>
            <w:left w:val="none" w:sz="0" w:space="0" w:color="auto"/>
            <w:bottom w:val="none" w:sz="0" w:space="0" w:color="auto"/>
            <w:right w:val="none" w:sz="0" w:space="0" w:color="auto"/>
          </w:divBdr>
        </w:div>
        <w:div w:id="653148822">
          <w:marLeft w:val="0"/>
          <w:marRight w:val="0"/>
          <w:marTop w:val="0"/>
          <w:marBottom w:val="0"/>
          <w:divBdr>
            <w:top w:val="none" w:sz="0" w:space="0" w:color="auto"/>
            <w:left w:val="none" w:sz="0" w:space="0" w:color="auto"/>
            <w:bottom w:val="none" w:sz="0" w:space="0" w:color="auto"/>
            <w:right w:val="none" w:sz="0" w:space="0" w:color="auto"/>
          </w:divBdr>
        </w:div>
        <w:div w:id="537276581">
          <w:marLeft w:val="0"/>
          <w:marRight w:val="0"/>
          <w:marTop w:val="0"/>
          <w:marBottom w:val="0"/>
          <w:divBdr>
            <w:top w:val="none" w:sz="0" w:space="0" w:color="auto"/>
            <w:left w:val="none" w:sz="0" w:space="0" w:color="auto"/>
            <w:bottom w:val="none" w:sz="0" w:space="0" w:color="auto"/>
            <w:right w:val="none" w:sz="0" w:space="0" w:color="auto"/>
          </w:divBdr>
        </w:div>
        <w:div w:id="1202593346">
          <w:marLeft w:val="0"/>
          <w:marRight w:val="0"/>
          <w:marTop w:val="0"/>
          <w:marBottom w:val="0"/>
          <w:divBdr>
            <w:top w:val="none" w:sz="0" w:space="0" w:color="auto"/>
            <w:left w:val="none" w:sz="0" w:space="0" w:color="auto"/>
            <w:bottom w:val="none" w:sz="0" w:space="0" w:color="auto"/>
            <w:right w:val="none" w:sz="0" w:space="0" w:color="auto"/>
          </w:divBdr>
        </w:div>
        <w:div w:id="1269311434">
          <w:marLeft w:val="0"/>
          <w:marRight w:val="0"/>
          <w:marTop w:val="0"/>
          <w:marBottom w:val="0"/>
          <w:divBdr>
            <w:top w:val="none" w:sz="0" w:space="0" w:color="auto"/>
            <w:left w:val="none" w:sz="0" w:space="0" w:color="auto"/>
            <w:bottom w:val="none" w:sz="0" w:space="0" w:color="auto"/>
            <w:right w:val="none" w:sz="0" w:space="0" w:color="auto"/>
          </w:divBdr>
        </w:div>
        <w:div w:id="259991129">
          <w:marLeft w:val="0"/>
          <w:marRight w:val="0"/>
          <w:marTop w:val="0"/>
          <w:marBottom w:val="0"/>
          <w:divBdr>
            <w:top w:val="none" w:sz="0" w:space="0" w:color="auto"/>
            <w:left w:val="none" w:sz="0" w:space="0" w:color="auto"/>
            <w:bottom w:val="none" w:sz="0" w:space="0" w:color="auto"/>
            <w:right w:val="none" w:sz="0" w:space="0" w:color="auto"/>
          </w:divBdr>
        </w:div>
        <w:div w:id="1208569204">
          <w:marLeft w:val="0"/>
          <w:marRight w:val="0"/>
          <w:marTop w:val="0"/>
          <w:marBottom w:val="0"/>
          <w:divBdr>
            <w:top w:val="none" w:sz="0" w:space="0" w:color="auto"/>
            <w:left w:val="none" w:sz="0" w:space="0" w:color="auto"/>
            <w:bottom w:val="none" w:sz="0" w:space="0" w:color="auto"/>
            <w:right w:val="none" w:sz="0" w:space="0" w:color="auto"/>
          </w:divBdr>
        </w:div>
        <w:div w:id="123546068">
          <w:marLeft w:val="0"/>
          <w:marRight w:val="0"/>
          <w:marTop w:val="0"/>
          <w:marBottom w:val="0"/>
          <w:divBdr>
            <w:top w:val="none" w:sz="0" w:space="0" w:color="auto"/>
            <w:left w:val="none" w:sz="0" w:space="0" w:color="auto"/>
            <w:bottom w:val="none" w:sz="0" w:space="0" w:color="auto"/>
            <w:right w:val="none" w:sz="0" w:space="0" w:color="auto"/>
          </w:divBdr>
        </w:div>
        <w:div w:id="1231423179">
          <w:marLeft w:val="0"/>
          <w:marRight w:val="0"/>
          <w:marTop w:val="0"/>
          <w:marBottom w:val="0"/>
          <w:divBdr>
            <w:top w:val="none" w:sz="0" w:space="0" w:color="auto"/>
            <w:left w:val="none" w:sz="0" w:space="0" w:color="auto"/>
            <w:bottom w:val="none" w:sz="0" w:space="0" w:color="auto"/>
            <w:right w:val="none" w:sz="0" w:space="0" w:color="auto"/>
          </w:divBdr>
        </w:div>
        <w:div w:id="739912225">
          <w:marLeft w:val="0"/>
          <w:marRight w:val="0"/>
          <w:marTop w:val="0"/>
          <w:marBottom w:val="0"/>
          <w:divBdr>
            <w:top w:val="none" w:sz="0" w:space="0" w:color="auto"/>
            <w:left w:val="none" w:sz="0" w:space="0" w:color="auto"/>
            <w:bottom w:val="none" w:sz="0" w:space="0" w:color="auto"/>
            <w:right w:val="none" w:sz="0" w:space="0" w:color="auto"/>
          </w:divBdr>
        </w:div>
        <w:div w:id="1326278777">
          <w:marLeft w:val="0"/>
          <w:marRight w:val="0"/>
          <w:marTop w:val="0"/>
          <w:marBottom w:val="0"/>
          <w:divBdr>
            <w:top w:val="none" w:sz="0" w:space="0" w:color="auto"/>
            <w:left w:val="none" w:sz="0" w:space="0" w:color="auto"/>
            <w:bottom w:val="none" w:sz="0" w:space="0" w:color="auto"/>
            <w:right w:val="none" w:sz="0" w:space="0" w:color="auto"/>
          </w:divBdr>
        </w:div>
        <w:div w:id="581918230">
          <w:marLeft w:val="0"/>
          <w:marRight w:val="0"/>
          <w:marTop w:val="0"/>
          <w:marBottom w:val="0"/>
          <w:divBdr>
            <w:top w:val="none" w:sz="0" w:space="0" w:color="auto"/>
            <w:left w:val="none" w:sz="0" w:space="0" w:color="auto"/>
            <w:bottom w:val="none" w:sz="0" w:space="0" w:color="auto"/>
            <w:right w:val="none" w:sz="0" w:space="0" w:color="auto"/>
          </w:divBdr>
        </w:div>
        <w:div w:id="197014233">
          <w:marLeft w:val="0"/>
          <w:marRight w:val="0"/>
          <w:marTop w:val="0"/>
          <w:marBottom w:val="0"/>
          <w:divBdr>
            <w:top w:val="none" w:sz="0" w:space="0" w:color="auto"/>
            <w:left w:val="none" w:sz="0" w:space="0" w:color="auto"/>
            <w:bottom w:val="none" w:sz="0" w:space="0" w:color="auto"/>
            <w:right w:val="none" w:sz="0" w:space="0" w:color="auto"/>
          </w:divBdr>
        </w:div>
        <w:div w:id="959455946">
          <w:marLeft w:val="0"/>
          <w:marRight w:val="0"/>
          <w:marTop w:val="0"/>
          <w:marBottom w:val="0"/>
          <w:divBdr>
            <w:top w:val="none" w:sz="0" w:space="0" w:color="auto"/>
            <w:left w:val="none" w:sz="0" w:space="0" w:color="auto"/>
            <w:bottom w:val="none" w:sz="0" w:space="0" w:color="auto"/>
            <w:right w:val="none" w:sz="0" w:space="0" w:color="auto"/>
          </w:divBdr>
        </w:div>
        <w:div w:id="590090826">
          <w:marLeft w:val="0"/>
          <w:marRight w:val="0"/>
          <w:marTop w:val="0"/>
          <w:marBottom w:val="0"/>
          <w:divBdr>
            <w:top w:val="none" w:sz="0" w:space="0" w:color="auto"/>
            <w:left w:val="none" w:sz="0" w:space="0" w:color="auto"/>
            <w:bottom w:val="none" w:sz="0" w:space="0" w:color="auto"/>
            <w:right w:val="none" w:sz="0" w:space="0" w:color="auto"/>
          </w:divBdr>
        </w:div>
        <w:div w:id="509297472">
          <w:marLeft w:val="0"/>
          <w:marRight w:val="0"/>
          <w:marTop w:val="0"/>
          <w:marBottom w:val="0"/>
          <w:divBdr>
            <w:top w:val="none" w:sz="0" w:space="0" w:color="auto"/>
            <w:left w:val="none" w:sz="0" w:space="0" w:color="auto"/>
            <w:bottom w:val="none" w:sz="0" w:space="0" w:color="auto"/>
            <w:right w:val="none" w:sz="0" w:space="0" w:color="auto"/>
          </w:divBdr>
        </w:div>
        <w:div w:id="364135823">
          <w:marLeft w:val="0"/>
          <w:marRight w:val="0"/>
          <w:marTop w:val="0"/>
          <w:marBottom w:val="0"/>
          <w:divBdr>
            <w:top w:val="none" w:sz="0" w:space="0" w:color="auto"/>
            <w:left w:val="none" w:sz="0" w:space="0" w:color="auto"/>
            <w:bottom w:val="none" w:sz="0" w:space="0" w:color="auto"/>
            <w:right w:val="none" w:sz="0" w:space="0" w:color="auto"/>
          </w:divBdr>
        </w:div>
        <w:div w:id="743531516">
          <w:marLeft w:val="0"/>
          <w:marRight w:val="0"/>
          <w:marTop w:val="0"/>
          <w:marBottom w:val="0"/>
          <w:divBdr>
            <w:top w:val="none" w:sz="0" w:space="0" w:color="auto"/>
            <w:left w:val="none" w:sz="0" w:space="0" w:color="auto"/>
            <w:bottom w:val="none" w:sz="0" w:space="0" w:color="auto"/>
            <w:right w:val="none" w:sz="0" w:space="0" w:color="auto"/>
          </w:divBdr>
        </w:div>
      </w:divsChild>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6006366">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399985614">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09838549">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19524890">
      <w:bodyDiv w:val="1"/>
      <w:marLeft w:val="0"/>
      <w:marRight w:val="0"/>
      <w:marTop w:val="0"/>
      <w:marBottom w:val="0"/>
      <w:divBdr>
        <w:top w:val="none" w:sz="0" w:space="0" w:color="auto"/>
        <w:left w:val="none" w:sz="0" w:space="0" w:color="auto"/>
        <w:bottom w:val="none" w:sz="0" w:space="0" w:color="auto"/>
        <w:right w:val="none" w:sz="0" w:space="0" w:color="auto"/>
      </w:divBdr>
    </w:div>
    <w:div w:id="1424689538">
      <w:bodyDiv w:val="1"/>
      <w:marLeft w:val="0"/>
      <w:marRight w:val="0"/>
      <w:marTop w:val="0"/>
      <w:marBottom w:val="0"/>
      <w:divBdr>
        <w:top w:val="none" w:sz="0" w:space="0" w:color="auto"/>
        <w:left w:val="none" w:sz="0" w:space="0" w:color="auto"/>
        <w:bottom w:val="none" w:sz="0" w:space="0" w:color="auto"/>
        <w:right w:val="none" w:sz="0" w:space="0" w:color="auto"/>
      </w:divBdr>
    </w:div>
    <w:div w:id="1425110738">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27195869">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317762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48701312">
      <w:bodyDiv w:val="1"/>
      <w:marLeft w:val="0"/>
      <w:marRight w:val="0"/>
      <w:marTop w:val="0"/>
      <w:marBottom w:val="0"/>
      <w:divBdr>
        <w:top w:val="none" w:sz="0" w:space="0" w:color="auto"/>
        <w:left w:val="none" w:sz="0" w:space="0" w:color="auto"/>
        <w:bottom w:val="none" w:sz="0" w:space="0" w:color="auto"/>
        <w:right w:val="none" w:sz="0" w:space="0" w:color="auto"/>
      </w:divBdr>
      <w:divsChild>
        <w:div w:id="1393890320">
          <w:marLeft w:val="0"/>
          <w:marRight w:val="0"/>
          <w:marTop w:val="0"/>
          <w:marBottom w:val="0"/>
          <w:divBdr>
            <w:top w:val="none" w:sz="0" w:space="0" w:color="auto"/>
            <w:left w:val="none" w:sz="0" w:space="0" w:color="auto"/>
            <w:bottom w:val="none" w:sz="0" w:space="0" w:color="auto"/>
            <w:right w:val="none" w:sz="0" w:space="0" w:color="auto"/>
          </w:divBdr>
        </w:div>
        <w:div w:id="1165167712">
          <w:marLeft w:val="0"/>
          <w:marRight w:val="0"/>
          <w:marTop w:val="0"/>
          <w:marBottom w:val="0"/>
          <w:divBdr>
            <w:top w:val="none" w:sz="0" w:space="0" w:color="auto"/>
            <w:left w:val="none" w:sz="0" w:space="0" w:color="auto"/>
            <w:bottom w:val="none" w:sz="0" w:space="0" w:color="auto"/>
            <w:right w:val="none" w:sz="0" w:space="0" w:color="auto"/>
          </w:divBdr>
        </w:div>
        <w:div w:id="1070619029">
          <w:marLeft w:val="0"/>
          <w:marRight w:val="0"/>
          <w:marTop w:val="0"/>
          <w:marBottom w:val="0"/>
          <w:divBdr>
            <w:top w:val="none" w:sz="0" w:space="0" w:color="auto"/>
            <w:left w:val="none" w:sz="0" w:space="0" w:color="auto"/>
            <w:bottom w:val="none" w:sz="0" w:space="0" w:color="auto"/>
            <w:right w:val="none" w:sz="0" w:space="0" w:color="auto"/>
          </w:divBdr>
        </w:div>
        <w:div w:id="972321518">
          <w:marLeft w:val="0"/>
          <w:marRight w:val="0"/>
          <w:marTop w:val="0"/>
          <w:marBottom w:val="0"/>
          <w:divBdr>
            <w:top w:val="none" w:sz="0" w:space="0" w:color="auto"/>
            <w:left w:val="none" w:sz="0" w:space="0" w:color="auto"/>
            <w:bottom w:val="none" w:sz="0" w:space="0" w:color="auto"/>
            <w:right w:val="none" w:sz="0" w:space="0" w:color="auto"/>
          </w:divBdr>
        </w:div>
        <w:div w:id="924534585">
          <w:marLeft w:val="0"/>
          <w:marRight w:val="0"/>
          <w:marTop w:val="0"/>
          <w:marBottom w:val="0"/>
          <w:divBdr>
            <w:top w:val="none" w:sz="0" w:space="0" w:color="auto"/>
            <w:left w:val="none" w:sz="0" w:space="0" w:color="auto"/>
            <w:bottom w:val="none" w:sz="0" w:space="0" w:color="auto"/>
            <w:right w:val="none" w:sz="0" w:space="0" w:color="auto"/>
          </w:divBdr>
        </w:div>
        <w:div w:id="1954285047">
          <w:marLeft w:val="0"/>
          <w:marRight w:val="0"/>
          <w:marTop w:val="0"/>
          <w:marBottom w:val="0"/>
          <w:divBdr>
            <w:top w:val="none" w:sz="0" w:space="0" w:color="auto"/>
            <w:left w:val="none" w:sz="0" w:space="0" w:color="auto"/>
            <w:bottom w:val="none" w:sz="0" w:space="0" w:color="auto"/>
            <w:right w:val="none" w:sz="0" w:space="0" w:color="auto"/>
          </w:divBdr>
        </w:div>
        <w:div w:id="1485855541">
          <w:marLeft w:val="0"/>
          <w:marRight w:val="0"/>
          <w:marTop w:val="0"/>
          <w:marBottom w:val="0"/>
          <w:divBdr>
            <w:top w:val="none" w:sz="0" w:space="0" w:color="auto"/>
            <w:left w:val="none" w:sz="0" w:space="0" w:color="auto"/>
            <w:bottom w:val="none" w:sz="0" w:space="0" w:color="auto"/>
            <w:right w:val="none" w:sz="0" w:space="0" w:color="auto"/>
          </w:divBdr>
        </w:div>
        <w:div w:id="359354899">
          <w:marLeft w:val="0"/>
          <w:marRight w:val="0"/>
          <w:marTop w:val="0"/>
          <w:marBottom w:val="0"/>
          <w:divBdr>
            <w:top w:val="none" w:sz="0" w:space="0" w:color="auto"/>
            <w:left w:val="none" w:sz="0" w:space="0" w:color="auto"/>
            <w:bottom w:val="none" w:sz="0" w:space="0" w:color="auto"/>
            <w:right w:val="none" w:sz="0" w:space="0" w:color="auto"/>
          </w:divBdr>
        </w:div>
        <w:div w:id="1101217291">
          <w:marLeft w:val="0"/>
          <w:marRight w:val="0"/>
          <w:marTop w:val="0"/>
          <w:marBottom w:val="0"/>
          <w:divBdr>
            <w:top w:val="none" w:sz="0" w:space="0" w:color="auto"/>
            <w:left w:val="none" w:sz="0" w:space="0" w:color="auto"/>
            <w:bottom w:val="none" w:sz="0" w:space="0" w:color="auto"/>
            <w:right w:val="none" w:sz="0" w:space="0" w:color="auto"/>
          </w:divBdr>
        </w:div>
        <w:div w:id="956789957">
          <w:marLeft w:val="0"/>
          <w:marRight w:val="0"/>
          <w:marTop w:val="0"/>
          <w:marBottom w:val="0"/>
          <w:divBdr>
            <w:top w:val="none" w:sz="0" w:space="0" w:color="auto"/>
            <w:left w:val="none" w:sz="0" w:space="0" w:color="auto"/>
            <w:bottom w:val="none" w:sz="0" w:space="0" w:color="auto"/>
            <w:right w:val="none" w:sz="0" w:space="0" w:color="auto"/>
          </w:divBdr>
        </w:div>
        <w:div w:id="1551652052">
          <w:marLeft w:val="0"/>
          <w:marRight w:val="0"/>
          <w:marTop w:val="0"/>
          <w:marBottom w:val="0"/>
          <w:divBdr>
            <w:top w:val="none" w:sz="0" w:space="0" w:color="auto"/>
            <w:left w:val="none" w:sz="0" w:space="0" w:color="auto"/>
            <w:bottom w:val="none" w:sz="0" w:space="0" w:color="auto"/>
            <w:right w:val="none" w:sz="0" w:space="0" w:color="auto"/>
          </w:divBdr>
        </w:div>
        <w:div w:id="1987280366">
          <w:marLeft w:val="0"/>
          <w:marRight w:val="0"/>
          <w:marTop w:val="0"/>
          <w:marBottom w:val="0"/>
          <w:divBdr>
            <w:top w:val="none" w:sz="0" w:space="0" w:color="auto"/>
            <w:left w:val="none" w:sz="0" w:space="0" w:color="auto"/>
            <w:bottom w:val="none" w:sz="0" w:space="0" w:color="auto"/>
            <w:right w:val="none" w:sz="0" w:space="0" w:color="auto"/>
          </w:divBdr>
        </w:div>
        <w:div w:id="886525013">
          <w:marLeft w:val="0"/>
          <w:marRight w:val="0"/>
          <w:marTop w:val="0"/>
          <w:marBottom w:val="0"/>
          <w:divBdr>
            <w:top w:val="none" w:sz="0" w:space="0" w:color="auto"/>
            <w:left w:val="none" w:sz="0" w:space="0" w:color="auto"/>
            <w:bottom w:val="none" w:sz="0" w:space="0" w:color="auto"/>
            <w:right w:val="none" w:sz="0" w:space="0" w:color="auto"/>
          </w:divBdr>
        </w:div>
        <w:div w:id="150143564">
          <w:marLeft w:val="0"/>
          <w:marRight w:val="0"/>
          <w:marTop w:val="0"/>
          <w:marBottom w:val="0"/>
          <w:divBdr>
            <w:top w:val="none" w:sz="0" w:space="0" w:color="auto"/>
            <w:left w:val="none" w:sz="0" w:space="0" w:color="auto"/>
            <w:bottom w:val="none" w:sz="0" w:space="0" w:color="auto"/>
            <w:right w:val="none" w:sz="0" w:space="0" w:color="auto"/>
          </w:divBdr>
        </w:div>
        <w:div w:id="444546689">
          <w:marLeft w:val="0"/>
          <w:marRight w:val="0"/>
          <w:marTop w:val="0"/>
          <w:marBottom w:val="0"/>
          <w:divBdr>
            <w:top w:val="none" w:sz="0" w:space="0" w:color="auto"/>
            <w:left w:val="none" w:sz="0" w:space="0" w:color="auto"/>
            <w:bottom w:val="none" w:sz="0" w:space="0" w:color="auto"/>
            <w:right w:val="none" w:sz="0" w:space="0" w:color="auto"/>
          </w:divBdr>
        </w:div>
        <w:div w:id="1826894353">
          <w:marLeft w:val="0"/>
          <w:marRight w:val="0"/>
          <w:marTop w:val="0"/>
          <w:marBottom w:val="0"/>
          <w:divBdr>
            <w:top w:val="none" w:sz="0" w:space="0" w:color="auto"/>
            <w:left w:val="none" w:sz="0" w:space="0" w:color="auto"/>
            <w:bottom w:val="none" w:sz="0" w:space="0" w:color="auto"/>
            <w:right w:val="none" w:sz="0" w:space="0" w:color="auto"/>
          </w:divBdr>
        </w:div>
        <w:div w:id="1198007338">
          <w:marLeft w:val="0"/>
          <w:marRight w:val="0"/>
          <w:marTop w:val="0"/>
          <w:marBottom w:val="0"/>
          <w:divBdr>
            <w:top w:val="none" w:sz="0" w:space="0" w:color="auto"/>
            <w:left w:val="none" w:sz="0" w:space="0" w:color="auto"/>
            <w:bottom w:val="none" w:sz="0" w:space="0" w:color="auto"/>
            <w:right w:val="none" w:sz="0" w:space="0" w:color="auto"/>
          </w:divBdr>
        </w:div>
        <w:div w:id="2020114270">
          <w:marLeft w:val="0"/>
          <w:marRight w:val="0"/>
          <w:marTop w:val="0"/>
          <w:marBottom w:val="0"/>
          <w:divBdr>
            <w:top w:val="none" w:sz="0" w:space="0" w:color="auto"/>
            <w:left w:val="none" w:sz="0" w:space="0" w:color="auto"/>
            <w:bottom w:val="none" w:sz="0" w:space="0" w:color="auto"/>
            <w:right w:val="none" w:sz="0" w:space="0" w:color="auto"/>
          </w:divBdr>
        </w:div>
        <w:div w:id="1714384868">
          <w:marLeft w:val="0"/>
          <w:marRight w:val="0"/>
          <w:marTop w:val="0"/>
          <w:marBottom w:val="0"/>
          <w:divBdr>
            <w:top w:val="none" w:sz="0" w:space="0" w:color="auto"/>
            <w:left w:val="none" w:sz="0" w:space="0" w:color="auto"/>
            <w:bottom w:val="none" w:sz="0" w:space="0" w:color="auto"/>
            <w:right w:val="none" w:sz="0" w:space="0" w:color="auto"/>
          </w:divBdr>
        </w:div>
        <w:div w:id="379943110">
          <w:marLeft w:val="0"/>
          <w:marRight w:val="0"/>
          <w:marTop w:val="0"/>
          <w:marBottom w:val="0"/>
          <w:divBdr>
            <w:top w:val="none" w:sz="0" w:space="0" w:color="auto"/>
            <w:left w:val="none" w:sz="0" w:space="0" w:color="auto"/>
            <w:bottom w:val="none" w:sz="0" w:space="0" w:color="auto"/>
            <w:right w:val="none" w:sz="0" w:space="0" w:color="auto"/>
          </w:divBdr>
        </w:div>
        <w:div w:id="2113359964">
          <w:marLeft w:val="0"/>
          <w:marRight w:val="0"/>
          <w:marTop w:val="0"/>
          <w:marBottom w:val="0"/>
          <w:divBdr>
            <w:top w:val="none" w:sz="0" w:space="0" w:color="auto"/>
            <w:left w:val="none" w:sz="0" w:space="0" w:color="auto"/>
            <w:bottom w:val="none" w:sz="0" w:space="0" w:color="auto"/>
            <w:right w:val="none" w:sz="0" w:space="0" w:color="auto"/>
          </w:divBdr>
        </w:div>
        <w:div w:id="1875658336">
          <w:marLeft w:val="0"/>
          <w:marRight w:val="0"/>
          <w:marTop w:val="0"/>
          <w:marBottom w:val="0"/>
          <w:divBdr>
            <w:top w:val="none" w:sz="0" w:space="0" w:color="auto"/>
            <w:left w:val="none" w:sz="0" w:space="0" w:color="auto"/>
            <w:bottom w:val="none" w:sz="0" w:space="0" w:color="auto"/>
            <w:right w:val="none" w:sz="0" w:space="0" w:color="auto"/>
          </w:divBdr>
        </w:div>
        <w:div w:id="1791507710">
          <w:marLeft w:val="0"/>
          <w:marRight w:val="0"/>
          <w:marTop w:val="0"/>
          <w:marBottom w:val="0"/>
          <w:divBdr>
            <w:top w:val="none" w:sz="0" w:space="0" w:color="auto"/>
            <w:left w:val="none" w:sz="0" w:space="0" w:color="auto"/>
            <w:bottom w:val="none" w:sz="0" w:space="0" w:color="auto"/>
            <w:right w:val="none" w:sz="0" w:space="0" w:color="auto"/>
          </w:divBdr>
        </w:div>
        <w:div w:id="1720014598">
          <w:marLeft w:val="0"/>
          <w:marRight w:val="0"/>
          <w:marTop w:val="0"/>
          <w:marBottom w:val="0"/>
          <w:divBdr>
            <w:top w:val="none" w:sz="0" w:space="0" w:color="auto"/>
            <w:left w:val="none" w:sz="0" w:space="0" w:color="auto"/>
            <w:bottom w:val="none" w:sz="0" w:space="0" w:color="auto"/>
            <w:right w:val="none" w:sz="0" w:space="0" w:color="auto"/>
          </w:divBdr>
        </w:div>
        <w:div w:id="782965487">
          <w:marLeft w:val="0"/>
          <w:marRight w:val="0"/>
          <w:marTop w:val="0"/>
          <w:marBottom w:val="0"/>
          <w:divBdr>
            <w:top w:val="none" w:sz="0" w:space="0" w:color="auto"/>
            <w:left w:val="none" w:sz="0" w:space="0" w:color="auto"/>
            <w:bottom w:val="none" w:sz="0" w:space="0" w:color="auto"/>
            <w:right w:val="none" w:sz="0" w:space="0" w:color="auto"/>
          </w:divBdr>
        </w:div>
        <w:div w:id="1115519695">
          <w:marLeft w:val="0"/>
          <w:marRight w:val="0"/>
          <w:marTop w:val="0"/>
          <w:marBottom w:val="0"/>
          <w:divBdr>
            <w:top w:val="none" w:sz="0" w:space="0" w:color="auto"/>
            <w:left w:val="none" w:sz="0" w:space="0" w:color="auto"/>
            <w:bottom w:val="none" w:sz="0" w:space="0" w:color="auto"/>
            <w:right w:val="none" w:sz="0" w:space="0" w:color="auto"/>
          </w:divBdr>
        </w:div>
        <w:div w:id="194541468">
          <w:marLeft w:val="0"/>
          <w:marRight w:val="0"/>
          <w:marTop w:val="0"/>
          <w:marBottom w:val="0"/>
          <w:divBdr>
            <w:top w:val="none" w:sz="0" w:space="0" w:color="auto"/>
            <w:left w:val="none" w:sz="0" w:space="0" w:color="auto"/>
            <w:bottom w:val="none" w:sz="0" w:space="0" w:color="auto"/>
            <w:right w:val="none" w:sz="0" w:space="0" w:color="auto"/>
          </w:divBdr>
        </w:div>
        <w:div w:id="982732841">
          <w:marLeft w:val="0"/>
          <w:marRight w:val="0"/>
          <w:marTop w:val="0"/>
          <w:marBottom w:val="0"/>
          <w:divBdr>
            <w:top w:val="none" w:sz="0" w:space="0" w:color="auto"/>
            <w:left w:val="none" w:sz="0" w:space="0" w:color="auto"/>
            <w:bottom w:val="none" w:sz="0" w:space="0" w:color="auto"/>
            <w:right w:val="none" w:sz="0" w:space="0" w:color="auto"/>
          </w:divBdr>
        </w:div>
        <w:div w:id="1604996687">
          <w:marLeft w:val="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0826479">
      <w:bodyDiv w:val="1"/>
      <w:marLeft w:val="0"/>
      <w:marRight w:val="0"/>
      <w:marTop w:val="0"/>
      <w:marBottom w:val="0"/>
      <w:divBdr>
        <w:top w:val="none" w:sz="0" w:space="0" w:color="auto"/>
        <w:left w:val="none" w:sz="0" w:space="0" w:color="auto"/>
        <w:bottom w:val="none" w:sz="0" w:space="0" w:color="auto"/>
        <w:right w:val="none" w:sz="0" w:space="0" w:color="auto"/>
      </w:divBdr>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498226344">
      <w:bodyDiv w:val="1"/>
      <w:marLeft w:val="0"/>
      <w:marRight w:val="0"/>
      <w:marTop w:val="0"/>
      <w:marBottom w:val="0"/>
      <w:divBdr>
        <w:top w:val="none" w:sz="0" w:space="0" w:color="auto"/>
        <w:left w:val="none" w:sz="0" w:space="0" w:color="auto"/>
        <w:bottom w:val="none" w:sz="0" w:space="0" w:color="auto"/>
        <w:right w:val="none" w:sz="0" w:space="0" w:color="auto"/>
      </w:divBdr>
      <w:divsChild>
        <w:div w:id="1392457567">
          <w:marLeft w:val="0"/>
          <w:marRight w:val="0"/>
          <w:marTop w:val="0"/>
          <w:marBottom w:val="0"/>
          <w:divBdr>
            <w:top w:val="none" w:sz="0" w:space="0" w:color="auto"/>
            <w:left w:val="none" w:sz="0" w:space="0" w:color="auto"/>
            <w:bottom w:val="none" w:sz="0" w:space="0" w:color="auto"/>
            <w:right w:val="none" w:sz="0" w:space="0" w:color="auto"/>
          </w:divBdr>
        </w:div>
        <w:div w:id="1648630670">
          <w:marLeft w:val="0"/>
          <w:marRight w:val="0"/>
          <w:marTop w:val="0"/>
          <w:marBottom w:val="0"/>
          <w:divBdr>
            <w:top w:val="none" w:sz="0" w:space="0" w:color="auto"/>
            <w:left w:val="none" w:sz="0" w:space="0" w:color="auto"/>
            <w:bottom w:val="none" w:sz="0" w:space="0" w:color="auto"/>
            <w:right w:val="none" w:sz="0" w:space="0" w:color="auto"/>
          </w:divBdr>
        </w:div>
        <w:div w:id="473107197">
          <w:marLeft w:val="0"/>
          <w:marRight w:val="0"/>
          <w:marTop w:val="0"/>
          <w:marBottom w:val="0"/>
          <w:divBdr>
            <w:top w:val="none" w:sz="0" w:space="0" w:color="auto"/>
            <w:left w:val="none" w:sz="0" w:space="0" w:color="auto"/>
            <w:bottom w:val="none" w:sz="0" w:space="0" w:color="auto"/>
            <w:right w:val="none" w:sz="0" w:space="0" w:color="auto"/>
          </w:divBdr>
        </w:div>
        <w:div w:id="629171147">
          <w:marLeft w:val="0"/>
          <w:marRight w:val="0"/>
          <w:marTop w:val="0"/>
          <w:marBottom w:val="0"/>
          <w:divBdr>
            <w:top w:val="none" w:sz="0" w:space="0" w:color="auto"/>
            <w:left w:val="none" w:sz="0" w:space="0" w:color="auto"/>
            <w:bottom w:val="none" w:sz="0" w:space="0" w:color="auto"/>
            <w:right w:val="none" w:sz="0" w:space="0" w:color="auto"/>
          </w:divBdr>
        </w:div>
        <w:div w:id="303852286">
          <w:marLeft w:val="0"/>
          <w:marRight w:val="0"/>
          <w:marTop w:val="0"/>
          <w:marBottom w:val="0"/>
          <w:divBdr>
            <w:top w:val="none" w:sz="0" w:space="0" w:color="auto"/>
            <w:left w:val="none" w:sz="0" w:space="0" w:color="auto"/>
            <w:bottom w:val="none" w:sz="0" w:space="0" w:color="auto"/>
            <w:right w:val="none" w:sz="0" w:space="0" w:color="auto"/>
          </w:divBdr>
        </w:div>
        <w:div w:id="1112897908">
          <w:marLeft w:val="0"/>
          <w:marRight w:val="0"/>
          <w:marTop w:val="0"/>
          <w:marBottom w:val="0"/>
          <w:divBdr>
            <w:top w:val="none" w:sz="0" w:space="0" w:color="auto"/>
            <w:left w:val="none" w:sz="0" w:space="0" w:color="auto"/>
            <w:bottom w:val="none" w:sz="0" w:space="0" w:color="auto"/>
            <w:right w:val="none" w:sz="0" w:space="0" w:color="auto"/>
          </w:divBdr>
        </w:div>
        <w:div w:id="2032955902">
          <w:marLeft w:val="0"/>
          <w:marRight w:val="0"/>
          <w:marTop w:val="0"/>
          <w:marBottom w:val="0"/>
          <w:divBdr>
            <w:top w:val="none" w:sz="0" w:space="0" w:color="auto"/>
            <w:left w:val="none" w:sz="0" w:space="0" w:color="auto"/>
            <w:bottom w:val="none" w:sz="0" w:space="0" w:color="auto"/>
            <w:right w:val="none" w:sz="0" w:space="0" w:color="auto"/>
          </w:divBdr>
        </w:div>
        <w:div w:id="1464152478">
          <w:marLeft w:val="0"/>
          <w:marRight w:val="0"/>
          <w:marTop w:val="0"/>
          <w:marBottom w:val="0"/>
          <w:divBdr>
            <w:top w:val="none" w:sz="0" w:space="0" w:color="auto"/>
            <w:left w:val="none" w:sz="0" w:space="0" w:color="auto"/>
            <w:bottom w:val="none" w:sz="0" w:space="0" w:color="auto"/>
            <w:right w:val="none" w:sz="0" w:space="0" w:color="auto"/>
          </w:divBdr>
        </w:div>
        <w:div w:id="447432492">
          <w:marLeft w:val="0"/>
          <w:marRight w:val="0"/>
          <w:marTop w:val="0"/>
          <w:marBottom w:val="0"/>
          <w:divBdr>
            <w:top w:val="none" w:sz="0" w:space="0" w:color="auto"/>
            <w:left w:val="none" w:sz="0" w:space="0" w:color="auto"/>
            <w:bottom w:val="none" w:sz="0" w:space="0" w:color="auto"/>
            <w:right w:val="none" w:sz="0" w:space="0" w:color="auto"/>
          </w:divBdr>
        </w:div>
        <w:div w:id="56057383">
          <w:marLeft w:val="0"/>
          <w:marRight w:val="0"/>
          <w:marTop w:val="0"/>
          <w:marBottom w:val="0"/>
          <w:divBdr>
            <w:top w:val="none" w:sz="0" w:space="0" w:color="auto"/>
            <w:left w:val="none" w:sz="0" w:space="0" w:color="auto"/>
            <w:bottom w:val="none" w:sz="0" w:space="0" w:color="auto"/>
            <w:right w:val="none" w:sz="0" w:space="0" w:color="auto"/>
          </w:divBdr>
        </w:div>
        <w:div w:id="766850903">
          <w:marLeft w:val="0"/>
          <w:marRight w:val="0"/>
          <w:marTop w:val="0"/>
          <w:marBottom w:val="0"/>
          <w:divBdr>
            <w:top w:val="none" w:sz="0" w:space="0" w:color="auto"/>
            <w:left w:val="none" w:sz="0" w:space="0" w:color="auto"/>
            <w:bottom w:val="none" w:sz="0" w:space="0" w:color="auto"/>
            <w:right w:val="none" w:sz="0" w:space="0" w:color="auto"/>
          </w:divBdr>
        </w:div>
        <w:div w:id="720058852">
          <w:marLeft w:val="0"/>
          <w:marRight w:val="0"/>
          <w:marTop w:val="0"/>
          <w:marBottom w:val="0"/>
          <w:divBdr>
            <w:top w:val="none" w:sz="0" w:space="0" w:color="auto"/>
            <w:left w:val="none" w:sz="0" w:space="0" w:color="auto"/>
            <w:bottom w:val="none" w:sz="0" w:space="0" w:color="auto"/>
            <w:right w:val="none" w:sz="0" w:space="0" w:color="auto"/>
          </w:divBdr>
        </w:div>
        <w:div w:id="1905526548">
          <w:marLeft w:val="0"/>
          <w:marRight w:val="0"/>
          <w:marTop w:val="0"/>
          <w:marBottom w:val="0"/>
          <w:divBdr>
            <w:top w:val="none" w:sz="0" w:space="0" w:color="auto"/>
            <w:left w:val="none" w:sz="0" w:space="0" w:color="auto"/>
            <w:bottom w:val="none" w:sz="0" w:space="0" w:color="auto"/>
            <w:right w:val="none" w:sz="0" w:space="0" w:color="auto"/>
          </w:divBdr>
        </w:div>
        <w:div w:id="379207708">
          <w:marLeft w:val="0"/>
          <w:marRight w:val="0"/>
          <w:marTop w:val="0"/>
          <w:marBottom w:val="0"/>
          <w:divBdr>
            <w:top w:val="none" w:sz="0" w:space="0" w:color="auto"/>
            <w:left w:val="none" w:sz="0" w:space="0" w:color="auto"/>
            <w:bottom w:val="none" w:sz="0" w:space="0" w:color="auto"/>
            <w:right w:val="none" w:sz="0" w:space="0" w:color="auto"/>
          </w:divBdr>
        </w:div>
        <w:div w:id="110709110">
          <w:marLeft w:val="0"/>
          <w:marRight w:val="0"/>
          <w:marTop w:val="0"/>
          <w:marBottom w:val="0"/>
          <w:divBdr>
            <w:top w:val="none" w:sz="0" w:space="0" w:color="auto"/>
            <w:left w:val="none" w:sz="0" w:space="0" w:color="auto"/>
            <w:bottom w:val="none" w:sz="0" w:space="0" w:color="auto"/>
            <w:right w:val="none" w:sz="0" w:space="0" w:color="auto"/>
          </w:divBdr>
        </w:div>
        <w:div w:id="1358653631">
          <w:marLeft w:val="0"/>
          <w:marRight w:val="0"/>
          <w:marTop w:val="0"/>
          <w:marBottom w:val="0"/>
          <w:divBdr>
            <w:top w:val="none" w:sz="0" w:space="0" w:color="auto"/>
            <w:left w:val="none" w:sz="0" w:space="0" w:color="auto"/>
            <w:bottom w:val="none" w:sz="0" w:space="0" w:color="auto"/>
            <w:right w:val="none" w:sz="0" w:space="0" w:color="auto"/>
          </w:divBdr>
        </w:div>
        <w:div w:id="410660859">
          <w:marLeft w:val="0"/>
          <w:marRight w:val="0"/>
          <w:marTop w:val="0"/>
          <w:marBottom w:val="0"/>
          <w:divBdr>
            <w:top w:val="none" w:sz="0" w:space="0" w:color="auto"/>
            <w:left w:val="none" w:sz="0" w:space="0" w:color="auto"/>
            <w:bottom w:val="none" w:sz="0" w:space="0" w:color="auto"/>
            <w:right w:val="none" w:sz="0" w:space="0" w:color="auto"/>
          </w:divBdr>
        </w:div>
        <w:div w:id="1339428106">
          <w:marLeft w:val="0"/>
          <w:marRight w:val="0"/>
          <w:marTop w:val="0"/>
          <w:marBottom w:val="0"/>
          <w:divBdr>
            <w:top w:val="none" w:sz="0" w:space="0" w:color="auto"/>
            <w:left w:val="none" w:sz="0" w:space="0" w:color="auto"/>
            <w:bottom w:val="none" w:sz="0" w:space="0" w:color="auto"/>
            <w:right w:val="none" w:sz="0" w:space="0" w:color="auto"/>
          </w:divBdr>
        </w:div>
        <w:div w:id="1149592175">
          <w:marLeft w:val="0"/>
          <w:marRight w:val="0"/>
          <w:marTop w:val="0"/>
          <w:marBottom w:val="0"/>
          <w:divBdr>
            <w:top w:val="none" w:sz="0" w:space="0" w:color="auto"/>
            <w:left w:val="none" w:sz="0" w:space="0" w:color="auto"/>
            <w:bottom w:val="none" w:sz="0" w:space="0" w:color="auto"/>
            <w:right w:val="none" w:sz="0" w:space="0" w:color="auto"/>
          </w:divBdr>
        </w:div>
        <w:div w:id="1632587330">
          <w:marLeft w:val="0"/>
          <w:marRight w:val="0"/>
          <w:marTop w:val="0"/>
          <w:marBottom w:val="0"/>
          <w:divBdr>
            <w:top w:val="none" w:sz="0" w:space="0" w:color="auto"/>
            <w:left w:val="none" w:sz="0" w:space="0" w:color="auto"/>
            <w:bottom w:val="none" w:sz="0" w:space="0" w:color="auto"/>
            <w:right w:val="none" w:sz="0" w:space="0" w:color="auto"/>
          </w:divBdr>
        </w:div>
        <w:div w:id="1258640819">
          <w:marLeft w:val="0"/>
          <w:marRight w:val="0"/>
          <w:marTop w:val="0"/>
          <w:marBottom w:val="0"/>
          <w:divBdr>
            <w:top w:val="none" w:sz="0" w:space="0" w:color="auto"/>
            <w:left w:val="none" w:sz="0" w:space="0" w:color="auto"/>
            <w:bottom w:val="none" w:sz="0" w:space="0" w:color="auto"/>
            <w:right w:val="none" w:sz="0" w:space="0" w:color="auto"/>
          </w:divBdr>
        </w:div>
        <w:div w:id="1597590749">
          <w:marLeft w:val="0"/>
          <w:marRight w:val="0"/>
          <w:marTop w:val="0"/>
          <w:marBottom w:val="0"/>
          <w:divBdr>
            <w:top w:val="none" w:sz="0" w:space="0" w:color="auto"/>
            <w:left w:val="none" w:sz="0" w:space="0" w:color="auto"/>
            <w:bottom w:val="none" w:sz="0" w:space="0" w:color="auto"/>
            <w:right w:val="none" w:sz="0" w:space="0" w:color="auto"/>
          </w:divBdr>
        </w:div>
        <w:div w:id="1238511758">
          <w:marLeft w:val="0"/>
          <w:marRight w:val="0"/>
          <w:marTop w:val="0"/>
          <w:marBottom w:val="0"/>
          <w:divBdr>
            <w:top w:val="none" w:sz="0" w:space="0" w:color="auto"/>
            <w:left w:val="none" w:sz="0" w:space="0" w:color="auto"/>
            <w:bottom w:val="none" w:sz="0" w:space="0" w:color="auto"/>
            <w:right w:val="none" w:sz="0" w:space="0" w:color="auto"/>
          </w:divBdr>
        </w:div>
        <w:div w:id="1230385602">
          <w:marLeft w:val="0"/>
          <w:marRight w:val="0"/>
          <w:marTop w:val="0"/>
          <w:marBottom w:val="0"/>
          <w:divBdr>
            <w:top w:val="none" w:sz="0" w:space="0" w:color="auto"/>
            <w:left w:val="none" w:sz="0" w:space="0" w:color="auto"/>
            <w:bottom w:val="none" w:sz="0" w:space="0" w:color="auto"/>
            <w:right w:val="none" w:sz="0" w:space="0" w:color="auto"/>
          </w:divBdr>
        </w:div>
        <w:div w:id="1970164137">
          <w:marLeft w:val="0"/>
          <w:marRight w:val="0"/>
          <w:marTop w:val="0"/>
          <w:marBottom w:val="0"/>
          <w:divBdr>
            <w:top w:val="none" w:sz="0" w:space="0" w:color="auto"/>
            <w:left w:val="none" w:sz="0" w:space="0" w:color="auto"/>
            <w:bottom w:val="none" w:sz="0" w:space="0" w:color="auto"/>
            <w:right w:val="none" w:sz="0" w:space="0" w:color="auto"/>
          </w:divBdr>
        </w:div>
        <w:div w:id="1497502035">
          <w:marLeft w:val="0"/>
          <w:marRight w:val="0"/>
          <w:marTop w:val="0"/>
          <w:marBottom w:val="0"/>
          <w:divBdr>
            <w:top w:val="none" w:sz="0" w:space="0" w:color="auto"/>
            <w:left w:val="none" w:sz="0" w:space="0" w:color="auto"/>
            <w:bottom w:val="none" w:sz="0" w:space="0" w:color="auto"/>
            <w:right w:val="none" w:sz="0" w:space="0" w:color="auto"/>
          </w:divBdr>
        </w:div>
        <w:div w:id="564802973">
          <w:marLeft w:val="0"/>
          <w:marRight w:val="0"/>
          <w:marTop w:val="0"/>
          <w:marBottom w:val="0"/>
          <w:divBdr>
            <w:top w:val="none" w:sz="0" w:space="0" w:color="auto"/>
            <w:left w:val="none" w:sz="0" w:space="0" w:color="auto"/>
            <w:bottom w:val="none" w:sz="0" w:space="0" w:color="auto"/>
            <w:right w:val="none" w:sz="0" w:space="0" w:color="auto"/>
          </w:divBdr>
        </w:div>
      </w:divsChild>
    </w:div>
    <w:div w:id="1503009720">
      <w:bodyDiv w:val="1"/>
      <w:marLeft w:val="0"/>
      <w:marRight w:val="0"/>
      <w:marTop w:val="0"/>
      <w:marBottom w:val="0"/>
      <w:divBdr>
        <w:top w:val="none" w:sz="0" w:space="0" w:color="auto"/>
        <w:left w:val="none" w:sz="0" w:space="0" w:color="auto"/>
        <w:bottom w:val="none" w:sz="0" w:space="0" w:color="auto"/>
        <w:right w:val="none" w:sz="0" w:space="0" w:color="auto"/>
      </w:divBdr>
      <w:divsChild>
        <w:div w:id="1307315224">
          <w:marLeft w:val="0"/>
          <w:marRight w:val="0"/>
          <w:marTop w:val="0"/>
          <w:marBottom w:val="0"/>
          <w:divBdr>
            <w:top w:val="none" w:sz="0" w:space="0" w:color="auto"/>
            <w:left w:val="none" w:sz="0" w:space="0" w:color="auto"/>
            <w:bottom w:val="none" w:sz="0" w:space="0" w:color="auto"/>
            <w:right w:val="none" w:sz="0" w:space="0" w:color="auto"/>
          </w:divBdr>
        </w:div>
        <w:div w:id="102262119">
          <w:marLeft w:val="0"/>
          <w:marRight w:val="0"/>
          <w:marTop w:val="0"/>
          <w:marBottom w:val="0"/>
          <w:divBdr>
            <w:top w:val="none" w:sz="0" w:space="0" w:color="auto"/>
            <w:left w:val="none" w:sz="0" w:space="0" w:color="auto"/>
            <w:bottom w:val="none" w:sz="0" w:space="0" w:color="auto"/>
            <w:right w:val="none" w:sz="0" w:space="0" w:color="auto"/>
          </w:divBdr>
        </w:div>
        <w:div w:id="1312904130">
          <w:marLeft w:val="0"/>
          <w:marRight w:val="0"/>
          <w:marTop w:val="0"/>
          <w:marBottom w:val="0"/>
          <w:divBdr>
            <w:top w:val="none" w:sz="0" w:space="0" w:color="auto"/>
            <w:left w:val="none" w:sz="0" w:space="0" w:color="auto"/>
            <w:bottom w:val="none" w:sz="0" w:space="0" w:color="auto"/>
            <w:right w:val="none" w:sz="0" w:space="0" w:color="auto"/>
          </w:divBdr>
        </w:div>
        <w:div w:id="1503355463">
          <w:marLeft w:val="0"/>
          <w:marRight w:val="0"/>
          <w:marTop w:val="0"/>
          <w:marBottom w:val="0"/>
          <w:divBdr>
            <w:top w:val="none" w:sz="0" w:space="0" w:color="auto"/>
            <w:left w:val="none" w:sz="0" w:space="0" w:color="auto"/>
            <w:bottom w:val="none" w:sz="0" w:space="0" w:color="auto"/>
            <w:right w:val="none" w:sz="0" w:space="0" w:color="auto"/>
          </w:divBdr>
        </w:div>
        <w:div w:id="1846506348">
          <w:marLeft w:val="0"/>
          <w:marRight w:val="0"/>
          <w:marTop w:val="0"/>
          <w:marBottom w:val="0"/>
          <w:divBdr>
            <w:top w:val="none" w:sz="0" w:space="0" w:color="auto"/>
            <w:left w:val="none" w:sz="0" w:space="0" w:color="auto"/>
            <w:bottom w:val="none" w:sz="0" w:space="0" w:color="auto"/>
            <w:right w:val="none" w:sz="0" w:space="0" w:color="auto"/>
          </w:divBdr>
        </w:div>
        <w:div w:id="393699545">
          <w:marLeft w:val="0"/>
          <w:marRight w:val="0"/>
          <w:marTop w:val="0"/>
          <w:marBottom w:val="0"/>
          <w:divBdr>
            <w:top w:val="none" w:sz="0" w:space="0" w:color="auto"/>
            <w:left w:val="none" w:sz="0" w:space="0" w:color="auto"/>
            <w:bottom w:val="none" w:sz="0" w:space="0" w:color="auto"/>
            <w:right w:val="none" w:sz="0" w:space="0" w:color="auto"/>
          </w:divBdr>
        </w:div>
        <w:div w:id="395931681">
          <w:marLeft w:val="0"/>
          <w:marRight w:val="0"/>
          <w:marTop w:val="0"/>
          <w:marBottom w:val="0"/>
          <w:divBdr>
            <w:top w:val="none" w:sz="0" w:space="0" w:color="auto"/>
            <w:left w:val="none" w:sz="0" w:space="0" w:color="auto"/>
            <w:bottom w:val="none" w:sz="0" w:space="0" w:color="auto"/>
            <w:right w:val="none" w:sz="0" w:space="0" w:color="auto"/>
          </w:divBdr>
        </w:div>
        <w:div w:id="1125806004">
          <w:marLeft w:val="0"/>
          <w:marRight w:val="0"/>
          <w:marTop w:val="0"/>
          <w:marBottom w:val="0"/>
          <w:divBdr>
            <w:top w:val="none" w:sz="0" w:space="0" w:color="auto"/>
            <w:left w:val="none" w:sz="0" w:space="0" w:color="auto"/>
            <w:bottom w:val="none" w:sz="0" w:space="0" w:color="auto"/>
            <w:right w:val="none" w:sz="0" w:space="0" w:color="auto"/>
          </w:divBdr>
        </w:div>
        <w:div w:id="1834494758">
          <w:marLeft w:val="0"/>
          <w:marRight w:val="0"/>
          <w:marTop w:val="0"/>
          <w:marBottom w:val="0"/>
          <w:divBdr>
            <w:top w:val="none" w:sz="0" w:space="0" w:color="auto"/>
            <w:left w:val="none" w:sz="0" w:space="0" w:color="auto"/>
            <w:bottom w:val="none" w:sz="0" w:space="0" w:color="auto"/>
            <w:right w:val="none" w:sz="0" w:space="0" w:color="auto"/>
          </w:divBdr>
        </w:div>
        <w:div w:id="1525971327">
          <w:marLeft w:val="0"/>
          <w:marRight w:val="0"/>
          <w:marTop w:val="0"/>
          <w:marBottom w:val="0"/>
          <w:divBdr>
            <w:top w:val="none" w:sz="0" w:space="0" w:color="auto"/>
            <w:left w:val="none" w:sz="0" w:space="0" w:color="auto"/>
            <w:bottom w:val="none" w:sz="0" w:space="0" w:color="auto"/>
            <w:right w:val="none" w:sz="0" w:space="0" w:color="auto"/>
          </w:divBdr>
        </w:div>
        <w:div w:id="562566054">
          <w:marLeft w:val="0"/>
          <w:marRight w:val="0"/>
          <w:marTop w:val="0"/>
          <w:marBottom w:val="0"/>
          <w:divBdr>
            <w:top w:val="none" w:sz="0" w:space="0" w:color="auto"/>
            <w:left w:val="none" w:sz="0" w:space="0" w:color="auto"/>
            <w:bottom w:val="none" w:sz="0" w:space="0" w:color="auto"/>
            <w:right w:val="none" w:sz="0" w:space="0" w:color="auto"/>
          </w:divBdr>
        </w:div>
        <w:div w:id="1717004232">
          <w:marLeft w:val="0"/>
          <w:marRight w:val="0"/>
          <w:marTop w:val="0"/>
          <w:marBottom w:val="0"/>
          <w:divBdr>
            <w:top w:val="none" w:sz="0" w:space="0" w:color="auto"/>
            <w:left w:val="none" w:sz="0" w:space="0" w:color="auto"/>
            <w:bottom w:val="none" w:sz="0" w:space="0" w:color="auto"/>
            <w:right w:val="none" w:sz="0" w:space="0" w:color="auto"/>
          </w:divBdr>
        </w:div>
        <w:div w:id="31421368">
          <w:marLeft w:val="0"/>
          <w:marRight w:val="0"/>
          <w:marTop w:val="0"/>
          <w:marBottom w:val="0"/>
          <w:divBdr>
            <w:top w:val="none" w:sz="0" w:space="0" w:color="auto"/>
            <w:left w:val="none" w:sz="0" w:space="0" w:color="auto"/>
            <w:bottom w:val="none" w:sz="0" w:space="0" w:color="auto"/>
            <w:right w:val="none" w:sz="0" w:space="0" w:color="auto"/>
          </w:divBdr>
        </w:div>
        <w:div w:id="1917547913">
          <w:marLeft w:val="0"/>
          <w:marRight w:val="0"/>
          <w:marTop w:val="0"/>
          <w:marBottom w:val="0"/>
          <w:divBdr>
            <w:top w:val="none" w:sz="0" w:space="0" w:color="auto"/>
            <w:left w:val="none" w:sz="0" w:space="0" w:color="auto"/>
            <w:bottom w:val="none" w:sz="0" w:space="0" w:color="auto"/>
            <w:right w:val="none" w:sz="0" w:space="0" w:color="auto"/>
          </w:divBdr>
        </w:div>
        <w:div w:id="1106537043">
          <w:marLeft w:val="0"/>
          <w:marRight w:val="0"/>
          <w:marTop w:val="0"/>
          <w:marBottom w:val="0"/>
          <w:divBdr>
            <w:top w:val="none" w:sz="0" w:space="0" w:color="auto"/>
            <w:left w:val="none" w:sz="0" w:space="0" w:color="auto"/>
            <w:bottom w:val="none" w:sz="0" w:space="0" w:color="auto"/>
            <w:right w:val="none" w:sz="0" w:space="0" w:color="auto"/>
          </w:divBdr>
        </w:div>
        <w:div w:id="718361557">
          <w:marLeft w:val="0"/>
          <w:marRight w:val="0"/>
          <w:marTop w:val="0"/>
          <w:marBottom w:val="0"/>
          <w:divBdr>
            <w:top w:val="none" w:sz="0" w:space="0" w:color="auto"/>
            <w:left w:val="none" w:sz="0" w:space="0" w:color="auto"/>
            <w:bottom w:val="none" w:sz="0" w:space="0" w:color="auto"/>
            <w:right w:val="none" w:sz="0" w:space="0" w:color="auto"/>
          </w:divBdr>
        </w:div>
        <w:div w:id="961182860">
          <w:marLeft w:val="0"/>
          <w:marRight w:val="0"/>
          <w:marTop w:val="0"/>
          <w:marBottom w:val="0"/>
          <w:divBdr>
            <w:top w:val="none" w:sz="0" w:space="0" w:color="auto"/>
            <w:left w:val="none" w:sz="0" w:space="0" w:color="auto"/>
            <w:bottom w:val="none" w:sz="0" w:space="0" w:color="auto"/>
            <w:right w:val="none" w:sz="0" w:space="0" w:color="auto"/>
          </w:divBdr>
        </w:div>
        <w:div w:id="822238001">
          <w:marLeft w:val="0"/>
          <w:marRight w:val="0"/>
          <w:marTop w:val="0"/>
          <w:marBottom w:val="0"/>
          <w:divBdr>
            <w:top w:val="none" w:sz="0" w:space="0" w:color="auto"/>
            <w:left w:val="none" w:sz="0" w:space="0" w:color="auto"/>
            <w:bottom w:val="none" w:sz="0" w:space="0" w:color="auto"/>
            <w:right w:val="none" w:sz="0" w:space="0" w:color="auto"/>
          </w:divBdr>
        </w:div>
        <w:div w:id="377437647">
          <w:marLeft w:val="0"/>
          <w:marRight w:val="0"/>
          <w:marTop w:val="0"/>
          <w:marBottom w:val="0"/>
          <w:divBdr>
            <w:top w:val="none" w:sz="0" w:space="0" w:color="auto"/>
            <w:left w:val="none" w:sz="0" w:space="0" w:color="auto"/>
            <w:bottom w:val="none" w:sz="0" w:space="0" w:color="auto"/>
            <w:right w:val="none" w:sz="0" w:space="0" w:color="auto"/>
          </w:divBdr>
        </w:div>
        <w:div w:id="948900045">
          <w:marLeft w:val="0"/>
          <w:marRight w:val="0"/>
          <w:marTop w:val="0"/>
          <w:marBottom w:val="0"/>
          <w:divBdr>
            <w:top w:val="none" w:sz="0" w:space="0" w:color="auto"/>
            <w:left w:val="none" w:sz="0" w:space="0" w:color="auto"/>
            <w:bottom w:val="none" w:sz="0" w:space="0" w:color="auto"/>
            <w:right w:val="none" w:sz="0" w:space="0" w:color="auto"/>
          </w:divBdr>
        </w:div>
        <w:div w:id="284042898">
          <w:marLeft w:val="0"/>
          <w:marRight w:val="0"/>
          <w:marTop w:val="0"/>
          <w:marBottom w:val="0"/>
          <w:divBdr>
            <w:top w:val="none" w:sz="0" w:space="0" w:color="auto"/>
            <w:left w:val="none" w:sz="0" w:space="0" w:color="auto"/>
            <w:bottom w:val="none" w:sz="0" w:space="0" w:color="auto"/>
            <w:right w:val="none" w:sz="0" w:space="0" w:color="auto"/>
          </w:divBdr>
        </w:div>
        <w:div w:id="1376857581">
          <w:marLeft w:val="0"/>
          <w:marRight w:val="0"/>
          <w:marTop w:val="0"/>
          <w:marBottom w:val="0"/>
          <w:divBdr>
            <w:top w:val="none" w:sz="0" w:space="0" w:color="auto"/>
            <w:left w:val="none" w:sz="0" w:space="0" w:color="auto"/>
            <w:bottom w:val="none" w:sz="0" w:space="0" w:color="auto"/>
            <w:right w:val="none" w:sz="0" w:space="0" w:color="auto"/>
          </w:divBdr>
        </w:div>
        <w:div w:id="1870603918">
          <w:marLeft w:val="0"/>
          <w:marRight w:val="0"/>
          <w:marTop w:val="0"/>
          <w:marBottom w:val="0"/>
          <w:divBdr>
            <w:top w:val="none" w:sz="0" w:space="0" w:color="auto"/>
            <w:left w:val="none" w:sz="0" w:space="0" w:color="auto"/>
            <w:bottom w:val="none" w:sz="0" w:space="0" w:color="auto"/>
            <w:right w:val="none" w:sz="0" w:space="0" w:color="auto"/>
          </w:divBdr>
        </w:div>
        <w:div w:id="585194273">
          <w:marLeft w:val="0"/>
          <w:marRight w:val="0"/>
          <w:marTop w:val="0"/>
          <w:marBottom w:val="0"/>
          <w:divBdr>
            <w:top w:val="none" w:sz="0" w:space="0" w:color="auto"/>
            <w:left w:val="none" w:sz="0" w:space="0" w:color="auto"/>
            <w:bottom w:val="none" w:sz="0" w:space="0" w:color="auto"/>
            <w:right w:val="none" w:sz="0" w:space="0" w:color="auto"/>
          </w:divBdr>
        </w:div>
        <w:div w:id="620652958">
          <w:marLeft w:val="0"/>
          <w:marRight w:val="0"/>
          <w:marTop w:val="0"/>
          <w:marBottom w:val="0"/>
          <w:divBdr>
            <w:top w:val="none" w:sz="0" w:space="0" w:color="auto"/>
            <w:left w:val="none" w:sz="0" w:space="0" w:color="auto"/>
            <w:bottom w:val="none" w:sz="0" w:space="0" w:color="auto"/>
            <w:right w:val="none" w:sz="0" w:space="0" w:color="auto"/>
          </w:divBdr>
        </w:div>
        <w:div w:id="1983457742">
          <w:marLeft w:val="0"/>
          <w:marRight w:val="0"/>
          <w:marTop w:val="0"/>
          <w:marBottom w:val="0"/>
          <w:divBdr>
            <w:top w:val="none" w:sz="0" w:space="0" w:color="auto"/>
            <w:left w:val="none" w:sz="0" w:space="0" w:color="auto"/>
            <w:bottom w:val="none" w:sz="0" w:space="0" w:color="auto"/>
            <w:right w:val="none" w:sz="0" w:space="0" w:color="auto"/>
          </w:divBdr>
        </w:div>
        <w:div w:id="1312367558">
          <w:marLeft w:val="0"/>
          <w:marRight w:val="0"/>
          <w:marTop w:val="0"/>
          <w:marBottom w:val="0"/>
          <w:divBdr>
            <w:top w:val="none" w:sz="0" w:space="0" w:color="auto"/>
            <w:left w:val="none" w:sz="0" w:space="0" w:color="auto"/>
            <w:bottom w:val="none" w:sz="0" w:space="0" w:color="auto"/>
            <w:right w:val="none" w:sz="0" w:space="0" w:color="auto"/>
          </w:divBdr>
        </w:div>
        <w:div w:id="2054691457">
          <w:marLeft w:val="0"/>
          <w:marRight w:val="0"/>
          <w:marTop w:val="0"/>
          <w:marBottom w:val="0"/>
          <w:divBdr>
            <w:top w:val="none" w:sz="0" w:space="0" w:color="auto"/>
            <w:left w:val="none" w:sz="0" w:space="0" w:color="auto"/>
            <w:bottom w:val="none" w:sz="0" w:space="0" w:color="auto"/>
            <w:right w:val="none" w:sz="0" w:space="0" w:color="auto"/>
          </w:divBdr>
        </w:div>
        <w:div w:id="1507204723">
          <w:marLeft w:val="0"/>
          <w:marRight w:val="0"/>
          <w:marTop w:val="0"/>
          <w:marBottom w:val="0"/>
          <w:divBdr>
            <w:top w:val="none" w:sz="0" w:space="0" w:color="auto"/>
            <w:left w:val="none" w:sz="0" w:space="0" w:color="auto"/>
            <w:bottom w:val="none" w:sz="0" w:space="0" w:color="auto"/>
            <w:right w:val="none" w:sz="0" w:space="0" w:color="auto"/>
          </w:divBdr>
        </w:div>
        <w:div w:id="1137534188">
          <w:marLeft w:val="0"/>
          <w:marRight w:val="0"/>
          <w:marTop w:val="0"/>
          <w:marBottom w:val="0"/>
          <w:divBdr>
            <w:top w:val="none" w:sz="0" w:space="0" w:color="auto"/>
            <w:left w:val="none" w:sz="0" w:space="0" w:color="auto"/>
            <w:bottom w:val="none" w:sz="0" w:space="0" w:color="auto"/>
            <w:right w:val="none" w:sz="0" w:space="0" w:color="auto"/>
          </w:divBdr>
        </w:div>
      </w:divsChild>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5726574">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19350568">
      <w:bodyDiv w:val="1"/>
      <w:marLeft w:val="0"/>
      <w:marRight w:val="0"/>
      <w:marTop w:val="0"/>
      <w:marBottom w:val="0"/>
      <w:divBdr>
        <w:top w:val="none" w:sz="0" w:space="0" w:color="auto"/>
        <w:left w:val="none" w:sz="0" w:space="0" w:color="auto"/>
        <w:bottom w:val="none" w:sz="0" w:space="0" w:color="auto"/>
        <w:right w:val="none" w:sz="0" w:space="0" w:color="auto"/>
      </w:divBdr>
      <w:divsChild>
        <w:div w:id="1551571686">
          <w:marLeft w:val="0"/>
          <w:marRight w:val="0"/>
          <w:marTop w:val="0"/>
          <w:marBottom w:val="0"/>
          <w:divBdr>
            <w:top w:val="none" w:sz="0" w:space="0" w:color="auto"/>
            <w:left w:val="none" w:sz="0" w:space="0" w:color="auto"/>
            <w:bottom w:val="none" w:sz="0" w:space="0" w:color="auto"/>
            <w:right w:val="none" w:sz="0" w:space="0" w:color="auto"/>
          </w:divBdr>
        </w:div>
        <w:div w:id="2004432071">
          <w:marLeft w:val="0"/>
          <w:marRight w:val="0"/>
          <w:marTop w:val="0"/>
          <w:marBottom w:val="0"/>
          <w:divBdr>
            <w:top w:val="none" w:sz="0" w:space="0" w:color="auto"/>
            <w:left w:val="none" w:sz="0" w:space="0" w:color="auto"/>
            <w:bottom w:val="none" w:sz="0" w:space="0" w:color="auto"/>
            <w:right w:val="none" w:sz="0" w:space="0" w:color="auto"/>
          </w:divBdr>
        </w:div>
        <w:div w:id="1236011271">
          <w:marLeft w:val="0"/>
          <w:marRight w:val="0"/>
          <w:marTop w:val="0"/>
          <w:marBottom w:val="0"/>
          <w:divBdr>
            <w:top w:val="none" w:sz="0" w:space="0" w:color="auto"/>
            <w:left w:val="none" w:sz="0" w:space="0" w:color="auto"/>
            <w:bottom w:val="none" w:sz="0" w:space="0" w:color="auto"/>
            <w:right w:val="none" w:sz="0" w:space="0" w:color="auto"/>
          </w:divBdr>
        </w:div>
        <w:div w:id="1606840662">
          <w:marLeft w:val="0"/>
          <w:marRight w:val="0"/>
          <w:marTop w:val="0"/>
          <w:marBottom w:val="0"/>
          <w:divBdr>
            <w:top w:val="none" w:sz="0" w:space="0" w:color="auto"/>
            <w:left w:val="none" w:sz="0" w:space="0" w:color="auto"/>
            <w:bottom w:val="none" w:sz="0" w:space="0" w:color="auto"/>
            <w:right w:val="none" w:sz="0" w:space="0" w:color="auto"/>
          </w:divBdr>
        </w:div>
        <w:div w:id="227376698">
          <w:marLeft w:val="0"/>
          <w:marRight w:val="0"/>
          <w:marTop w:val="0"/>
          <w:marBottom w:val="0"/>
          <w:divBdr>
            <w:top w:val="none" w:sz="0" w:space="0" w:color="auto"/>
            <w:left w:val="none" w:sz="0" w:space="0" w:color="auto"/>
            <w:bottom w:val="none" w:sz="0" w:space="0" w:color="auto"/>
            <w:right w:val="none" w:sz="0" w:space="0" w:color="auto"/>
          </w:divBdr>
        </w:div>
        <w:div w:id="841358064">
          <w:marLeft w:val="0"/>
          <w:marRight w:val="0"/>
          <w:marTop w:val="0"/>
          <w:marBottom w:val="0"/>
          <w:divBdr>
            <w:top w:val="none" w:sz="0" w:space="0" w:color="auto"/>
            <w:left w:val="none" w:sz="0" w:space="0" w:color="auto"/>
            <w:bottom w:val="none" w:sz="0" w:space="0" w:color="auto"/>
            <w:right w:val="none" w:sz="0" w:space="0" w:color="auto"/>
          </w:divBdr>
        </w:div>
        <w:div w:id="25371125">
          <w:marLeft w:val="0"/>
          <w:marRight w:val="0"/>
          <w:marTop w:val="0"/>
          <w:marBottom w:val="0"/>
          <w:divBdr>
            <w:top w:val="none" w:sz="0" w:space="0" w:color="auto"/>
            <w:left w:val="none" w:sz="0" w:space="0" w:color="auto"/>
            <w:bottom w:val="none" w:sz="0" w:space="0" w:color="auto"/>
            <w:right w:val="none" w:sz="0" w:space="0" w:color="auto"/>
          </w:divBdr>
        </w:div>
        <w:div w:id="1396048192">
          <w:marLeft w:val="0"/>
          <w:marRight w:val="0"/>
          <w:marTop w:val="0"/>
          <w:marBottom w:val="0"/>
          <w:divBdr>
            <w:top w:val="none" w:sz="0" w:space="0" w:color="auto"/>
            <w:left w:val="none" w:sz="0" w:space="0" w:color="auto"/>
            <w:bottom w:val="none" w:sz="0" w:space="0" w:color="auto"/>
            <w:right w:val="none" w:sz="0" w:space="0" w:color="auto"/>
          </w:divBdr>
        </w:div>
        <w:div w:id="1949121568">
          <w:marLeft w:val="0"/>
          <w:marRight w:val="0"/>
          <w:marTop w:val="0"/>
          <w:marBottom w:val="0"/>
          <w:divBdr>
            <w:top w:val="none" w:sz="0" w:space="0" w:color="auto"/>
            <w:left w:val="none" w:sz="0" w:space="0" w:color="auto"/>
            <w:bottom w:val="none" w:sz="0" w:space="0" w:color="auto"/>
            <w:right w:val="none" w:sz="0" w:space="0" w:color="auto"/>
          </w:divBdr>
        </w:div>
        <w:div w:id="996415724">
          <w:marLeft w:val="0"/>
          <w:marRight w:val="0"/>
          <w:marTop w:val="0"/>
          <w:marBottom w:val="0"/>
          <w:divBdr>
            <w:top w:val="none" w:sz="0" w:space="0" w:color="auto"/>
            <w:left w:val="none" w:sz="0" w:space="0" w:color="auto"/>
            <w:bottom w:val="none" w:sz="0" w:space="0" w:color="auto"/>
            <w:right w:val="none" w:sz="0" w:space="0" w:color="auto"/>
          </w:divBdr>
        </w:div>
        <w:div w:id="550120664">
          <w:marLeft w:val="0"/>
          <w:marRight w:val="0"/>
          <w:marTop w:val="0"/>
          <w:marBottom w:val="0"/>
          <w:divBdr>
            <w:top w:val="none" w:sz="0" w:space="0" w:color="auto"/>
            <w:left w:val="none" w:sz="0" w:space="0" w:color="auto"/>
            <w:bottom w:val="none" w:sz="0" w:space="0" w:color="auto"/>
            <w:right w:val="none" w:sz="0" w:space="0" w:color="auto"/>
          </w:divBdr>
        </w:div>
        <w:div w:id="1852984191">
          <w:marLeft w:val="0"/>
          <w:marRight w:val="0"/>
          <w:marTop w:val="0"/>
          <w:marBottom w:val="0"/>
          <w:divBdr>
            <w:top w:val="none" w:sz="0" w:space="0" w:color="auto"/>
            <w:left w:val="none" w:sz="0" w:space="0" w:color="auto"/>
            <w:bottom w:val="none" w:sz="0" w:space="0" w:color="auto"/>
            <w:right w:val="none" w:sz="0" w:space="0" w:color="auto"/>
          </w:divBdr>
        </w:div>
        <w:div w:id="1469859782">
          <w:marLeft w:val="0"/>
          <w:marRight w:val="0"/>
          <w:marTop w:val="0"/>
          <w:marBottom w:val="0"/>
          <w:divBdr>
            <w:top w:val="none" w:sz="0" w:space="0" w:color="auto"/>
            <w:left w:val="none" w:sz="0" w:space="0" w:color="auto"/>
            <w:bottom w:val="none" w:sz="0" w:space="0" w:color="auto"/>
            <w:right w:val="none" w:sz="0" w:space="0" w:color="auto"/>
          </w:divBdr>
        </w:div>
        <w:div w:id="238175655">
          <w:marLeft w:val="0"/>
          <w:marRight w:val="0"/>
          <w:marTop w:val="0"/>
          <w:marBottom w:val="0"/>
          <w:divBdr>
            <w:top w:val="none" w:sz="0" w:space="0" w:color="auto"/>
            <w:left w:val="none" w:sz="0" w:space="0" w:color="auto"/>
            <w:bottom w:val="none" w:sz="0" w:space="0" w:color="auto"/>
            <w:right w:val="none" w:sz="0" w:space="0" w:color="auto"/>
          </w:divBdr>
        </w:div>
        <w:div w:id="1071538326">
          <w:marLeft w:val="0"/>
          <w:marRight w:val="0"/>
          <w:marTop w:val="0"/>
          <w:marBottom w:val="0"/>
          <w:divBdr>
            <w:top w:val="none" w:sz="0" w:space="0" w:color="auto"/>
            <w:left w:val="none" w:sz="0" w:space="0" w:color="auto"/>
            <w:bottom w:val="none" w:sz="0" w:space="0" w:color="auto"/>
            <w:right w:val="none" w:sz="0" w:space="0" w:color="auto"/>
          </w:divBdr>
        </w:div>
        <w:div w:id="190073388">
          <w:marLeft w:val="0"/>
          <w:marRight w:val="0"/>
          <w:marTop w:val="0"/>
          <w:marBottom w:val="0"/>
          <w:divBdr>
            <w:top w:val="none" w:sz="0" w:space="0" w:color="auto"/>
            <w:left w:val="none" w:sz="0" w:space="0" w:color="auto"/>
            <w:bottom w:val="none" w:sz="0" w:space="0" w:color="auto"/>
            <w:right w:val="none" w:sz="0" w:space="0" w:color="auto"/>
          </w:divBdr>
        </w:div>
        <w:div w:id="568461757">
          <w:marLeft w:val="0"/>
          <w:marRight w:val="0"/>
          <w:marTop w:val="0"/>
          <w:marBottom w:val="0"/>
          <w:divBdr>
            <w:top w:val="none" w:sz="0" w:space="0" w:color="auto"/>
            <w:left w:val="none" w:sz="0" w:space="0" w:color="auto"/>
            <w:bottom w:val="none" w:sz="0" w:space="0" w:color="auto"/>
            <w:right w:val="none" w:sz="0" w:space="0" w:color="auto"/>
          </w:divBdr>
        </w:div>
        <w:div w:id="485974237">
          <w:marLeft w:val="0"/>
          <w:marRight w:val="0"/>
          <w:marTop w:val="0"/>
          <w:marBottom w:val="0"/>
          <w:divBdr>
            <w:top w:val="none" w:sz="0" w:space="0" w:color="auto"/>
            <w:left w:val="none" w:sz="0" w:space="0" w:color="auto"/>
            <w:bottom w:val="none" w:sz="0" w:space="0" w:color="auto"/>
            <w:right w:val="none" w:sz="0" w:space="0" w:color="auto"/>
          </w:divBdr>
        </w:div>
        <w:div w:id="737360717">
          <w:marLeft w:val="0"/>
          <w:marRight w:val="0"/>
          <w:marTop w:val="0"/>
          <w:marBottom w:val="0"/>
          <w:divBdr>
            <w:top w:val="none" w:sz="0" w:space="0" w:color="auto"/>
            <w:left w:val="none" w:sz="0" w:space="0" w:color="auto"/>
            <w:bottom w:val="none" w:sz="0" w:space="0" w:color="auto"/>
            <w:right w:val="none" w:sz="0" w:space="0" w:color="auto"/>
          </w:divBdr>
        </w:div>
        <w:div w:id="472135530">
          <w:marLeft w:val="0"/>
          <w:marRight w:val="0"/>
          <w:marTop w:val="0"/>
          <w:marBottom w:val="0"/>
          <w:divBdr>
            <w:top w:val="none" w:sz="0" w:space="0" w:color="auto"/>
            <w:left w:val="none" w:sz="0" w:space="0" w:color="auto"/>
            <w:bottom w:val="none" w:sz="0" w:space="0" w:color="auto"/>
            <w:right w:val="none" w:sz="0" w:space="0" w:color="auto"/>
          </w:divBdr>
        </w:div>
        <w:div w:id="27605208">
          <w:marLeft w:val="0"/>
          <w:marRight w:val="0"/>
          <w:marTop w:val="0"/>
          <w:marBottom w:val="0"/>
          <w:divBdr>
            <w:top w:val="none" w:sz="0" w:space="0" w:color="auto"/>
            <w:left w:val="none" w:sz="0" w:space="0" w:color="auto"/>
            <w:bottom w:val="none" w:sz="0" w:space="0" w:color="auto"/>
            <w:right w:val="none" w:sz="0" w:space="0" w:color="auto"/>
          </w:divBdr>
        </w:div>
        <w:div w:id="1457407987">
          <w:marLeft w:val="0"/>
          <w:marRight w:val="0"/>
          <w:marTop w:val="0"/>
          <w:marBottom w:val="0"/>
          <w:divBdr>
            <w:top w:val="none" w:sz="0" w:space="0" w:color="auto"/>
            <w:left w:val="none" w:sz="0" w:space="0" w:color="auto"/>
            <w:bottom w:val="none" w:sz="0" w:space="0" w:color="auto"/>
            <w:right w:val="none" w:sz="0" w:space="0" w:color="auto"/>
          </w:divBdr>
        </w:div>
        <w:div w:id="1424372987">
          <w:marLeft w:val="0"/>
          <w:marRight w:val="0"/>
          <w:marTop w:val="0"/>
          <w:marBottom w:val="0"/>
          <w:divBdr>
            <w:top w:val="none" w:sz="0" w:space="0" w:color="auto"/>
            <w:left w:val="none" w:sz="0" w:space="0" w:color="auto"/>
            <w:bottom w:val="none" w:sz="0" w:space="0" w:color="auto"/>
            <w:right w:val="none" w:sz="0" w:space="0" w:color="auto"/>
          </w:divBdr>
        </w:div>
        <w:div w:id="606734922">
          <w:marLeft w:val="0"/>
          <w:marRight w:val="0"/>
          <w:marTop w:val="0"/>
          <w:marBottom w:val="0"/>
          <w:divBdr>
            <w:top w:val="none" w:sz="0" w:space="0" w:color="auto"/>
            <w:left w:val="none" w:sz="0" w:space="0" w:color="auto"/>
            <w:bottom w:val="none" w:sz="0" w:space="0" w:color="auto"/>
            <w:right w:val="none" w:sz="0" w:space="0" w:color="auto"/>
          </w:divBdr>
        </w:div>
        <w:div w:id="924460594">
          <w:marLeft w:val="0"/>
          <w:marRight w:val="0"/>
          <w:marTop w:val="0"/>
          <w:marBottom w:val="0"/>
          <w:divBdr>
            <w:top w:val="none" w:sz="0" w:space="0" w:color="auto"/>
            <w:left w:val="none" w:sz="0" w:space="0" w:color="auto"/>
            <w:bottom w:val="none" w:sz="0" w:space="0" w:color="auto"/>
            <w:right w:val="none" w:sz="0" w:space="0" w:color="auto"/>
          </w:divBdr>
        </w:div>
        <w:div w:id="1820537583">
          <w:marLeft w:val="0"/>
          <w:marRight w:val="0"/>
          <w:marTop w:val="0"/>
          <w:marBottom w:val="0"/>
          <w:divBdr>
            <w:top w:val="none" w:sz="0" w:space="0" w:color="auto"/>
            <w:left w:val="none" w:sz="0" w:space="0" w:color="auto"/>
            <w:bottom w:val="none" w:sz="0" w:space="0" w:color="auto"/>
            <w:right w:val="none" w:sz="0" w:space="0" w:color="auto"/>
          </w:divBdr>
        </w:div>
        <w:div w:id="473528835">
          <w:marLeft w:val="0"/>
          <w:marRight w:val="0"/>
          <w:marTop w:val="0"/>
          <w:marBottom w:val="0"/>
          <w:divBdr>
            <w:top w:val="none" w:sz="0" w:space="0" w:color="auto"/>
            <w:left w:val="none" w:sz="0" w:space="0" w:color="auto"/>
            <w:bottom w:val="none" w:sz="0" w:space="0" w:color="auto"/>
            <w:right w:val="none" w:sz="0" w:space="0" w:color="auto"/>
          </w:divBdr>
        </w:div>
        <w:div w:id="1812019642">
          <w:marLeft w:val="0"/>
          <w:marRight w:val="0"/>
          <w:marTop w:val="0"/>
          <w:marBottom w:val="0"/>
          <w:divBdr>
            <w:top w:val="none" w:sz="0" w:space="0" w:color="auto"/>
            <w:left w:val="none" w:sz="0" w:space="0" w:color="auto"/>
            <w:bottom w:val="none" w:sz="0" w:space="0" w:color="auto"/>
            <w:right w:val="none" w:sz="0" w:space="0" w:color="auto"/>
          </w:divBdr>
        </w:div>
        <w:div w:id="832332259">
          <w:marLeft w:val="0"/>
          <w:marRight w:val="0"/>
          <w:marTop w:val="0"/>
          <w:marBottom w:val="0"/>
          <w:divBdr>
            <w:top w:val="none" w:sz="0" w:space="0" w:color="auto"/>
            <w:left w:val="none" w:sz="0" w:space="0" w:color="auto"/>
            <w:bottom w:val="none" w:sz="0" w:space="0" w:color="auto"/>
            <w:right w:val="none" w:sz="0" w:space="0" w:color="auto"/>
          </w:divBdr>
        </w:div>
      </w:divsChild>
    </w:div>
    <w:div w:id="1525829597">
      <w:bodyDiv w:val="1"/>
      <w:marLeft w:val="0"/>
      <w:marRight w:val="0"/>
      <w:marTop w:val="0"/>
      <w:marBottom w:val="0"/>
      <w:divBdr>
        <w:top w:val="none" w:sz="0" w:space="0" w:color="auto"/>
        <w:left w:val="none" w:sz="0" w:space="0" w:color="auto"/>
        <w:bottom w:val="none" w:sz="0" w:space="0" w:color="auto"/>
        <w:right w:val="none" w:sz="0" w:space="0" w:color="auto"/>
      </w:divBdr>
      <w:divsChild>
        <w:div w:id="1750417763">
          <w:marLeft w:val="0"/>
          <w:marRight w:val="0"/>
          <w:marTop w:val="0"/>
          <w:marBottom w:val="0"/>
          <w:divBdr>
            <w:top w:val="none" w:sz="0" w:space="0" w:color="auto"/>
            <w:left w:val="none" w:sz="0" w:space="0" w:color="auto"/>
            <w:bottom w:val="none" w:sz="0" w:space="0" w:color="auto"/>
            <w:right w:val="none" w:sz="0" w:space="0" w:color="auto"/>
          </w:divBdr>
        </w:div>
        <w:div w:id="351301435">
          <w:marLeft w:val="0"/>
          <w:marRight w:val="0"/>
          <w:marTop w:val="0"/>
          <w:marBottom w:val="0"/>
          <w:divBdr>
            <w:top w:val="none" w:sz="0" w:space="0" w:color="auto"/>
            <w:left w:val="none" w:sz="0" w:space="0" w:color="auto"/>
            <w:bottom w:val="none" w:sz="0" w:space="0" w:color="auto"/>
            <w:right w:val="none" w:sz="0" w:space="0" w:color="auto"/>
          </w:divBdr>
        </w:div>
        <w:div w:id="1262101876">
          <w:marLeft w:val="0"/>
          <w:marRight w:val="0"/>
          <w:marTop w:val="0"/>
          <w:marBottom w:val="0"/>
          <w:divBdr>
            <w:top w:val="none" w:sz="0" w:space="0" w:color="auto"/>
            <w:left w:val="none" w:sz="0" w:space="0" w:color="auto"/>
            <w:bottom w:val="none" w:sz="0" w:space="0" w:color="auto"/>
            <w:right w:val="none" w:sz="0" w:space="0" w:color="auto"/>
          </w:divBdr>
        </w:div>
        <w:div w:id="1906603534">
          <w:marLeft w:val="0"/>
          <w:marRight w:val="0"/>
          <w:marTop w:val="0"/>
          <w:marBottom w:val="0"/>
          <w:divBdr>
            <w:top w:val="none" w:sz="0" w:space="0" w:color="auto"/>
            <w:left w:val="none" w:sz="0" w:space="0" w:color="auto"/>
            <w:bottom w:val="none" w:sz="0" w:space="0" w:color="auto"/>
            <w:right w:val="none" w:sz="0" w:space="0" w:color="auto"/>
          </w:divBdr>
        </w:div>
        <w:div w:id="661662033">
          <w:marLeft w:val="0"/>
          <w:marRight w:val="0"/>
          <w:marTop w:val="0"/>
          <w:marBottom w:val="0"/>
          <w:divBdr>
            <w:top w:val="none" w:sz="0" w:space="0" w:color="auto"/>
            <w:left w:val="none" w:sz="0" w:space="0" w:color="auto"/>
            <w:bottom w:val="none" w:sz="0" w:space="0" w:color="auto"/>
            <w:right w:val="none" w:sz="0" w:space="0" w:color="auto"/>
          </w:divBdr>
        </w:div>
        <w:div w:id="476074157">
          <w:marLeft w:val="0"/>
          <w:marRight w:val="0"/>
          <w:marTop w:val="0"/>
          <w:marBottom w:val="0"/>
          <w:divBdr>
            <w:top w:val="none" w:sz="0" w:space="0" w:color="auto"/>
            <w:left w:val="none" w:sz="0" w:space="0" w:color="auto"/>
            <w:bottom w:val="none" w:sz="0" w:space="0" w:color="auto"/>
            <w:right w:val="none" w:sz="0" w:space="0" w:color="auto"/>
          </w:divBdr>
        </w:div>
        <w:div w:id="467824848">
          <w:marLeft w:val="0"/>
          <w:marRight w:val="0"/>
          <w:marTop w:val="0"/>
          <w:marBottom w:val="0"/>
          <w:divBdr>
            <w:top w:val="none" w:sz="0" w:space="0" w:color="auto"/>
            <w:left w:val="none" w:sz="0" w:space="0" w:color="auto"/>
            <w:bottom w:val="none" w:sz="0" w:space="0" w:color="auto"/>
            <w:right w:val="none" w:sz="0" w:space="0" w:color="auto"/>
          </w:divBdr>
        </w:div>
        <w:div w:id="95636107">
          <w:marLeft w:val="0"/>
          <w:marRight w:val="0"/>
          <w:marTop w:val="0"/>
          <w:marBottom w:val="0"/>
          <w:divBdr>
            <w:top w:val="none" w:sz="0" w:space="0" w:color="auto"/>
            <w:left w:val="none" w:sz="0" w:space="0" w:color="auto"/>
            <w:bottom w:val="none" w:sz="0" w:space="0" w:color="auto"/>
            <w:right w:val="none" w:sz="0" w:space="0" w:color="auto"/>
          </w:divBdr>
        </w:div>
        <w:div w:id="1482698707">
          <w:marLeft w:val="0"/>
          <w:marRight w:val="0"/>
          <w:marTop w:val="0"/>
          <w:marBottom w:val="0"/>
          <w:divBdr>
            <w:top w:val="none" w:sz="0" w:space="0" w:color="auto"/>
            <w:left w:val="none" w:sz="0" w:space="0" w:color="auto"/>
            <w:bottom w:val="none" w:sz="0" w:space="0" w:color="auto"/>
            <w:right w:val="none" w:sz="0" w:space="0" w:color="auto"/>
          </w:divBdr>
        </w:div>
        <w:div w:id="1024987401">
          <w:marLeft w:val="0"/>
          <w:marRight w:val="0"/>
          <w:marTop w:val="0"/>
          <w:marBottom w:val="0"/>
          <w:divBdr>
            <w:top w:val="none" w:sz="0" w:space="0" w:color="auto"/>
            <w:left w:val="none" w:sz="0" w:space="0" w:color="auto"/>
            <w:bottom w:val="none" w:sz="0" w:space="0" w:color="auto"/>
            <w:right w:val="none" w:sz="0" w:space="0" w:color="auto"/>
          </w:divBdr>
        </w:div>
        <w:div w:id="374741654">
          <w:marLeft w:val="0"/>
          <w:marRight w:val="0"/>
          <w:marTop w:val="0"/>
          <w:marBottom w:val="0"/>
          <w:divBdr>
            <w:top w:val="none" w:sz="0" w:space="0" w:color="auto"/>
            <w:left w:val="none" w:sz="0" w:space="0" w:color="auto"/>
            <w:bottom w:val="none" w:sz="0" w:space="0" w:color="auto"/>
            <w:right w:val="none" w:sz="0" w:space="0" w:color="auto"/>
          </w:divBdr>
        </w:div>
        <w:div w:id="45305329">
          <w:marLeft w:val="0"/>
          <w:marRight w:val="0"/>
          <w:marTop w:val="0"/>
          <w:marBottom w:val="0"/>
          <w:divBdr>
            <w:top w:val="none" w:sz="0" w:space="0" w:color="auto"/>
            <w:left w:val="none" w:sz="0" w:space="0" w:color="auto"/>
            <w:bottom w:val="none" w:sz="0" w:space="0" w:color="auto"/>
            <w:right w:val="none" w:sz="0" w:space="0" w:color="auto"/>
          </w:divBdr>
        </w:div>
        <w:div w:id="844125596">
          <w:marLeft w:val="0"/>
          <w:marRight w:val="0"/>
          <w:marTop w:val="0"/>
          <w:marBottom w:val="0"/>
          <w:divBdr>
            <w:top w:val="none" w:sz="0" w:space="0" w:color="auto"/>
            <w:left w:val="none" w:sz="0" w:space="0" w:color="auto"/>
            <w:bottom w:val="none" w:sz="0" w:space="0" w:color="auto"/>
            <w:right w:val="none" w:sz="0" w:space="0" w:color="auto"/>
          </w:divBdr>
        </w:div>
        <w:div w:id="1761171875">
          <w:marLeft w:val="0"/>
          <w:marRight w:val="0"/>
          <w:marTop w:val="0"/>
          <w:marBottom w:val="0"/>
          <w:divBdr>
            <w:top w:val="none" w:sz="0" w:space="0" w:color="auto"/>
            <w:left w:val="none" w:sz="0" w:space="0" w:color="auto"/>
            <w:bottom w:val="none" w:sz="0" w:space="0" w:color="auto"/>
            <w:right w:val="none" w:sz="0" w:space="0" w:color="auto"/>
          </w:divBdr>
        </w:div>
        <w:div w:id="1999798168">
          <w:marLeft w:val="0"/>
          <w:marRight w:val="0"/>
          <w:marTop w:val="0"/>
          <w:marBottom w:val="0"/>
          <w:divBdr>
            <w:top w:val="none" w:sz="0" w:space="0" w:color="auto"/>
            <w:left w:val="none" w:sz="0" w:space="0" w:color="auto"/>
            <w:bottom w:val="none" w:sz="0" w:space="0" w:color="auto"/>
            <w:right w:val="none" w:sz="0" w:space="0" w:color="auto"/>
          </w:divBdr>
        </w:div>
        <w:div w:id="573784129">
          <w:marLeft w:val="0"/>
          <w:marRight w:val="0"/>
          <w:marTop w:val="0"/>
          <w:marBottom w:val="0"/>
          <w:divBdr>
            <w:top w:val="none" w:sz="0" w:space="0" w:color="auto"/>
            <w:left w:val="none" w:sz="0" w:space="0" w:color="auto"/>
            <w:bottom w:val="none" w:sz="0" w:space="0" w:color="auto"/>
            <w:right w:val="none" w:sz="0" w:space="0" w:color="auto"/>
          </w:divBdr>
        </w:div>
        <w:div w:id="511456176">
          <w:marLeft w:val="0"/>
          <w:marRight w:val="0"/>
          <w:marTop w:val="0"/>
          <w:marBottom w:val="0"/>
          <w:divBdr>
            <w:top w:val="none" w:sz="0" w:space="0" w:color="auto"/>
            <w:left w:val="none" w:sz="0" w:space="0" w:color="auto"/>
            <w:bottom w:val="none" w:sz="0" w:space="0" w:color="auto"/>
            <w:right w:val="none" w:sz="0" w:space="0" w:color="auto"/>
          </w:divBdr>
        </w:div>
        <w:div w:id="1970739224">
          <w:marLeft w:val="0"/>
          <w:marRight w:val="0"/>
          <w:marTop w:val="0"/>
          <w:marBottom w:val="0"/>
          <w:divBdr>
            <w:top w:val="none" w:sz="0" w:space="0" w:color="auto"/>
            <w:left w:val="none" w:sz="0" w:space="0" w:color="auto"/>
            <w:bottom w:val="none" w:sz="0" w:space="0" w:color="auto"/>
            <w:right w:val="none" w:sz="0" w:space="0" w:color="auto"/>
          </w:divBdr>
        </w:div>
        <w:div w:id="1346401929">
          <w:marLeft w:val="0"/>
          <w:marRight w:val="0"/>
          <w:marTop w:val="0"/>
          <w:marBottom w:val="0"/>
          <w:divBdr>
            <w:top w:val="none" w:sz="0" w:space="0" w:color="auto"/>
            <w:left w:val="none" w:sz="0" w:space="0" w:color="auto"/>
            <w:bottom w:val="none" w:sz="0" w:space="0" w:color="auto"/>
            <w:right w:val="none" w:sz="0" w:space="0" w:color="auto"/>
          </w:divBdr>
        </w:div>
        <w:div w:id="271018767">
          <w:marLeft w:val="0"/>
          <w:marRight w:val="0"/>
          <w:marTop w:val="0"/>
          <w:marBottom w:val="0"/>
          <w:divBdr>
            <w:top w:val="none" w:sz="0" w:space="0" w:color="auto"/>
            <w:left w:val="none" w:sz="0" w:space="0" w:color="auto"/>
            <w:bottom w:val="none" w:sz="0" w:space="0" w:color="auto"/>
            <w:right w:val="none" w:sz="0" w:space="0" w:color="auto"/>
          </w:divBdr>
        </w:div>
        <w:div w:id="1311593984">
          <w:marLeft w:val="0"/>
          <w:marRight w:val="0"/>
          <w:marTop w:val="0"/>
          <w:marBottom w:val="0"/>
          <w:divBdr>
            <w:top w:val="none" w:sz="0" w:space="0" w:color="auto"/>
            <w:left w:val="none" w:sz="0" w:space="0" w:color="auto"/>
            <w:bottom w:val="none" w:sz="0" w:space="0" w:color="auto"/>
            <w:right w:val="none" w:sz="0" w:space="0" w:color="auto"/>
          </w:divBdr>
        </w:div>
        <w:div w:id="1853058556">
          <w:marLeft w:val="0"/>
          <w:marRight w:val="0"/>
          <w:marTop w:val="0"/>
          <w:marBottom w:val="0"/>
          <w:divBdr>
            <w:top w:val="none" w:sz="0" w:space="0" w:color="auto"/>
            <w:left w:val="none" w:sz="0" w:space="0" w:color="auto"/>
            <w:bottom w:val="none" w:sz="0" w:space="0" w:color="auto"/>
            <w:right w:val="none" w:sz="0" w:space="0" w:color="auto"/>
          </w:divBdr>
        </w:div>
        <w:div w:id="15928519">
          <w:marLeft w:val="0"/>
          <w:marRight w:val="0"/>
          <w:marTop w:val="0"/>
          <w:marBottom w:val="0"/>
          <w:divBdr>
            <w:top w:val="none" w:sz="0" w:space="0" w:color="auto"/>
            <w:left w:val="none" w:sz="0" w:space="0" w:color="auto"/>
            <w:bottom w:val="none" w:sz="0" w:space="0" w:color="auto"/>
            <w:right w:val="none" w:sz="0" w:space="0" w:color="auto"/>
          </w:divBdr>
        </w:div>
        <w:div w:id="1227379767">
          <w:marLeft w:val="0"/>
          <w:marRight w:val="0"/>
          <w:marTop w:val="0"/>
          <w:marBottom w:val="0"/>
          <w:divBdr>
            <w:top w:val="none" w:sz="0" w:space="0" w:color="auto"/>
            <w:left w:val="none" w:sz="0" w:space="0" w:color="auto"/>
            <w:bottom w:val="none" w:sz="0" w:space="0" w:color="auto"/>
            <w:right w:val="none" w:sz="0" w:space="0" w:color="auto"/>
          </w:divBdr>
        </w:div>
        <w:div w:id="1539928564">
          <w:marLeft w:val="0"/>
          <w:marRight w:val="0"/>
          <w:marTop w:val="0"/>
          <w:marBottom w:val="0"/>
          <w:divBdr>
            <w:top w:val="none" w:sz="0" w:space="0" w:color="auto"/>
            <w:left w:val="none" w:sz="0" w:space="0" w:color="auto"/>
            <w:bottom w:val="none" w:sz="0" w:space="0" w:color="auto"/>
            <w:right w:val="none" w:sz="0" w:space="0" w:color="auto"/>
          </w:divBdr>
        </w:div>
        <w:div w:id="1267075955">
          <w:marLeft w:val="0"/>
          <w:marRight w:val="0"/>
          <w:marTop w:val="0"/>
          <w:marBottom w:val="0"/>
          <w:divBdr>
            <w:top w:val="none" w:sz="0" w:space="0" w:color="auto"/>
            <w:left w:val="none" w:sz="0" w:space="0" w:color="auto"/>
            <w:bottom w:val="none" w:sz="0" w:space="0" w:color="auto"/>
            <w:right w:val="none" w:sz="0" w:space="0" w:color="auto"/>
          </w:divBdr>
        </w:div>
        <w:div w:id="907375299">
          <w:marLeft w:val="0"/>
          <w:marRight w:val="0"/>
          <w:marTop w:val="0"/>
          <w:marBottom w:val="0"/>
          <w:divBdr>
            <w:top w:val="none" w:sz="0" w:space="0" w:color="auto"/>
            <w:left w:val="none" w:sz="0" w:space="0" w:color="auto"/>
            <w:bottom w:val="none" w:sz="0" w:space="0" w:color="auto"/>
            <w:right w:val="none" w:sz="0" w:space="0" w:color="auto"/>
          </w:divBdr>
        </w:div>
        <w:div w:id="1358967960">
          <w:marLeft w:val="0"/>
          <w:marRight w:val="0"/>
          <w:marTop w:val="0"/>
          <w:marBottom w:val="0"/>
          <w:divBdr>
            <w:top w:val="none" w:sz="0" w:space="0" w:color="auto"/>
            <w:left w:val="none" w:sz="0" w:space="0" w:color="auto"/>
            <w:bottom w:val="none" w:sz="0" w:space="0" w:color="auto"/>
            <w:right w:val="none" w:sz="0" w:space="0" w:color="auto"/>
          </w:divBdr>
        </w:div>
        <w:div w:id="802307402">
          <w:marLeft w:val="0"/>
          <w:marRight w:val="0"/>
          <w:marTop w:val="0"/>
          <w:marBottom w:val="0"/>
          <w:divBdr>
            <w:top w:val="none" w:sz="0" w:space="0" w:color="auto"/>
            <w:left w:val="none" w:sz="0" w:space="0" w:color="auto"/>
            <w:bottom w:val="none" w:sz="0" w:space="0" w:color="auto"/>
            <w:right w:val="none" w:sz="0" w:space="0" w:color="auto"/>
          </w:divBdr>
        </w:div>
      </w:divsChild>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8103075">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1090969">
      <w:bodyDiv w:val="1"/>
      <w:marLeft w:val="0"/>
      <w:marRight w:val="0"/>
      <w:marTop w:val="0"/>
      <w:marBottom w:val="0"/>
      <w:divBdr>
        <w:top w:val="none" w:sz="0" w:space="0" w:color="auto"/>
        <w:left w:val="none" w:sz="0" w:space="0" w:color="auto"/>
        <w:bottom w:val="none" w:sz="0" w:space="0" w:color="auto"/>
        <w:right w:val="none" w:sz="0" w:space="0" w:color="auto"/>
      </w:divBdr>
    </w:div>
    <w:div w:id="1562865549">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3928620">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1686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205902">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5942497">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25194489">
      <w:bodyDiv w:val="1"/>
      <w:marLeft w:val="0"/>
      <w:marRight w:val="0"/>
      <w:marTop w:val="0"/>
      <w:marBottom w:val="0"/>
      <w:divBdr>
        <w:top w:val="none" w:sz="0" w:space="0" w:color="auto"/>
        <w:left w:val="none" w:sz="0" w:space="0" w:color="auto"/>
        <w:bottom w:val="none" w:sz="0" w:space="0" w:color="auto"/>
        <w:right w:val="none" w:sz="0" w:space="0" w:color="auto"/>
      </w:divBdr>
      <w:divsChild>
        <w:div w:id="1656297445">
          <w:marLeft w:val="0"/>
          <w:marRight w:val="0"/>
          <w:marTop w:val="0"/>
          <w:marBottom w:val="0"/>
          <w:divBdr>
            <w:top w:val="none" w:sz="0" w:space="0" w:color="auto"/>
            <w:left w:val="none" w:sz="0" w:space="0" w:color="auto"/>
            <w:bottom w:val="none" w:sz="0" w:space="0" w:color="auto"/>
            <w:right w:val="none" w:sz="0" w:space="0" w:color="auto"/>
          </w:divBdr>
        </w:div>
        <w:div w:id="1110513234">
          <w:marLeft w:val="0"/>
          <w:marRight w:val="0"/>
          <w:marTop w:val="0"/>
          <w:marBottom w:val="0"/>
          <w:divBdr>
            <w:top w:val="none" w:sz="0" w:space="0" w:color="auto"/>
            <w:left w:val="none" w:sz="0" w:space="0" w:color="auto"/>
            <w:bottom w:val="none" w:sz="0" w:space="0" w:color="auto"/>
            <w:right w:val="none" w:sz="0" w:space="0" w:color="auto"/>
          </w:divBdr>
        </w:div>
        <w:div w:id="1149250321">
          <w:marLeft w:val="0"/>
          <w:marRight w:val="0"/>
          <w:marTop w:val="0"/>
          <w:marBottom w:val="0"/>
          <w:divBdr>
            <w:top w:val="none" w:sz="0" w:space="0" w:color="auto"/>
            <w:left w:val="none" w:sz="0" w:space="0" w:color="auto"/>
            <w:bottom w:val="none" w:sz="0" w:space="0" w:color="auto"/>
            <w:right w:val="none" w:sz="0" w:space="0" w:color="auto"/>
          </w:divBdr>
        </w:div>
        <w:div w:id="1094976054">
          <w:marLeft w:val="0"/>
          <w:marRight w:val="0"/>
          <w:marTop w:val="0"/>
          <w:marBottom w:val="0"/>
          <w:divBdr>
            <w:top w:val="none" w:sz="0" w:space="0" w:color="auto"/>
            <w:left w:val="none" w:sz="0" w:space="0" w:color="auto"/>
            <w:bottom w:val="none" w:sz="0" w:space="0" w:color="auto"/>
            <w:right w:val="none" w:sz="0" w:space="0" w:color="auto"/>
          </w:divBdr>
        </w:div>
        <w:div w:id="1650330138">
          <w:marLeft w:val="0"/>
          <w:marRight w:val="0"/>
          <w:marTop w:val="0"/>
          <w:marBottom w:val="0"/>
          <w:divBdr>
            <w:top w:val="none" w:sz="0" w:space="0" w:color="auto"/>
            <w:left w:val="none" w:sz="0" w:space="0" w:color="auto"/>
            <w:bottom w:val="none" w:sz="0" w:space="0" w:color="auto"/>
            <w:right w:val="none" w:sz="0" w:space="0" w:color="auto"/>
          </w:divBdr>
        </w:div>
        <w:div w:id="84814225">
          <w:marLeft w:val="0"/>
          <w:marRight w:val="0"/>
          <w:marTop w:val="0"/>
          <w:marBottom w:val="0"/>
          <w:divBdr>
            <w:top w:val="none" w:sz="0" w:space="0" w:color="auto"/>
            <w:left w:val="none" w:sz="0" w:space="0" w:color="auto"/>
            <w:bottom w:val="none" w:sz="0" w:space="0" w:color="auto"/>
            <w:right w:val="none" w:sz="0" w:space="0" w:color="auto"/>
          </w:divBdr>
        </w:div>
        <w:div w:id="1098214842">
          <w:marLeft w:val="0"/>
          <w:marRight w:val="0"/>
          <w:marTop w:val="0"/>
          <w:marBottom w:val="0"/>
          <w:divBdr>
            <w:top w:val="none" w:sz="0" w:space="0" w:color="auto"/>
            <w:left w:val="none" w:sz="0" w:space="0" w:color="auto"/>
            <w:bottom w:val="none" w:sz="0" w:space="0" w:color="auto"/>
            <w:right w:val="none" w:sz="0" w:space="0" w:color="auto"/>
          </w:divBdr>
        </w:div>
        <w:div w:id="854002452">
          <w:marLeft w:val="0"/>
          <w:marRight w:val="0"/>
          <w:marTop w:val="0"/>
          <w:marBottom w:val="0"/>
          <w:divBdr>
            <w:top w:val="none" w:sz="0" w:space="0" w:color="auto"/>
            <w:left w:val="none" w:sz="0" w:space="0" w:color="auto"/>
            <w:bottom w:val="none" w:sz="0" w:space="0" w:color="auto"/>
            <w:right w:val="none" w:sz="0" w:space="0" w:color="auto"/>
          </w:divBdr>
        </w:div>
        <w:div w:id="368645593">
          <w:marLeft w:val="0"/>
          <w:marRight w:val="0"/>
          <w:marTop w:val="0"/>
          <w:marBottom w:val="0"/>
          <w:divBdr>
            <w:top w:val="none" w:sz="0" w:space="0" w:color="auto"/>
            <w:left w:val="none" w:sz="0" w:space="0" w:color="auto"/>
            <w:bottom w:val="none" w:sz="0" w:space="0" w:color="auto"/>
            <w:right w:val="none" w:sz="0" w:space="0" w:color="auto"/>
          </w:divBdr>
        </w:div>
        <w:div w:id="618533166">
          <w:marLeft w:val="0"/>
          <w:marRight w:val="0"/>
          <w:marTop w:val="0"/>
          <w:marBottom w:val="0"/>
          <w:divBdr>
            <w:top w:val="none" w:sz="0" w:space="0" w:color="auto"/>
            <w:left w:val="none" w:sz="0" w:space="0" w:color="auto"/>
            <w:bottom w:val="none" w:sz="0" w:space="0" w:color="auto"/>
            <w:right w:val="none" w:sz="0" w:space="0" w:color="auto"/>
          </w:divBdr>
        </w:div>
        <w:div w:id="429162477">
          <w:marLeft w:val="0"/>
          <w:marRight w:val="0"/>
          <w:marTop w:val="0"/>
          <w:marBottom w:val="0"/>
          <w:divBdr>
            <w:top w:val="none" w:sz="0" w:space="0" w:color="auto"/>
            <w:left w:val="none" w:sz="0" w:space="0" w:color="auto"/>
            <w:bottom w:val="none" w:sz="0" w:space="0" w:color="auto"/>
            <w:right w:val="none" w:sz="0" w:space="0" w:color="auto"/>
          </w:divBdr>
        </w:div>
        <w:div w:id="1474104748">
          <w:marLeft w:val="0"/>
          <w:marRight w:val="0"/>
          <w:marTop w:val="0"/>
          <w:marBottom w:val="0"/>
          <w:divBdr>
            <w:top w:val="none" w:sz="0" w:space="0" w:color="auto"/>
            <w:left w:val="none" w:sz="0" w:space="0" w:color="auto"/>
            <w:bottom w:val="none" w:sz="0" w:space="0" w:color="auto"/>
            <w:right w:val="none" w:sz="0" w:space="0" w:color="auto"/>
          </w:divBdr>
        </w:div>
        <w:div w:id="509754218">
          <w:marLeft w:val="0"/>
          <w:marRight w:val="0"/>
          <w:marTop w:val="0"/>
          <w:marBottom w:val="0"/>
          <w:divBdr>
            <w:top w:val="none" w:sz="0" w:space="0" w:color="auto"/>
            <w:left w:val="none" w:sz="0" w:space="0" w:color="auto"/>
            <w:bottom w:val="none" w:sz="0" w:space="0" w:color="auto"/>
            <w:right w:val="none" w:sz="0" w:space="0" w:color="auto"/>
          </w:divBdr>
        </w:div>
        <w:div w:id="1594968816">
          <w:marLeft w:val="0"/>
          <w:marRight w:val="0"/>
          <w:marTop w:val="0"/>
          <w:marBottom w:val="0"/>
          <w:divBdr>
            <w:top w:val="none" w:sz="0" w:space="0" w:color="auto"/>
            <w:left w:val="none" w:sz="0" w:space="0" w:color="auto"/>
            <w:bottom w:val="none" w:sz="0" w:space="0" w:color="auto"/>
            <w:right w:val="none" w:sz="0" w:space="0" w:color="auto"/>
          </w:divBdr>
        </w:div>
        <w:div w:id="2017031508">
          <w:marLeft w:val="0"/>
          <w:marRight w:val="0"/>
          <w:marTop w:val="0"/>
          <w:marBottom w:val="0"/>
          <w:divBdr>
            <w:top w:val="none" w:sz="0" w:space="0" w:color="auto"/>
            <w:left w:val="none" w:sz="0" w:space="0" w:color="auto"/>
            <w:bottom w:val="none" w:sz="0" w:space="0" w:color="auto"/>
            <w:right w:val="none" w:sz="0" w:space="0" w:color="auto"/>
          </w:divBdr>
        </w:div>
        <w:div w:id="1313221665">
          <w:marLeft w:val="0"/>
          <w:marRight w:val="0"/>
          <w:marTop w:val="0"/>
          <w:marBottom w:val="0"/>
          <w:divBdr>
            <w:top w:val="none" w:sz="0" w:space="0" w:color="auto"/>
            <w:left w:val="none" w:sz="0" w:space="0" w:color="auto"/>
            <w:bottom w:val="none" w:sz="0" w:space="0" w:color="auto"/>
            <w:right w:val="none" w:sz="0" w:space="0" w:color="auto"/>
          </w:divBdr>
        </w:div>
        <w:div w:id="219026540">
          <w:marLeft w:val="0"/>
          <w:marRight w:val="0"/>
          <w:marTop w:val="0"/>
          <w:marBottom w:val="0"/>
          <w:divBdr>
            <w:top w:val="none" w:sz="0" w:space="0" w:color="auto"/>
            <w:left w:val="none" w:sz="0" w:space="0" w:color="auto"/>
            <w:bottom w:val="none" w:sz="0" w:space="0" w:color="auto"/>
            <w:right w:val="none" w:sz="0" w:space="0" w:color="auto"/>
          </w:divBdr>
        </w:div>
        <w:div w:id="1999187332">
          <w:marLeft w:val="0"/>
          <w:marRight w:val="0"/>
          <w:marTop w:val="0"/>
          <w:marBottom w:val="0"/>
          <w:divBdr>
            <w:top w:val="none" w:sz="0" w:space="0" w:color="auto"/>
            <w:left w:val="none" w:sz="0" w:space="0" w:color="auto"/>
            <w:bottom w:val="none" w:sz="0" w:space="0" w:color="auto"/>
            <w:right w:val="none" w:sz="0" w:space="0" w:color="auto"/>
          </w:divBdr>
        </w:div>
        <w:div w:id="913318765">
          <w:marLeft w:val="0"/>
          <w:marRight w:val="0"/>
          <w:marTop w:val="0"/>
          <w:marBottom w:val="0"/>
          <w:divBdr>
            <w:top w:val="none" w:sz="0" w:space="0" w:color="auto"/>
            <w:left w:val="none" w:sz="0" w:space="0" w:color="auto"/>
            <w:bottom w:val="none" w:sz="0" w:space="0" w:color="auto"/>
            <w:right w:val="none" w:sz="0" w:space="0" w:color="auto"/>
          </w:divBdr>
        </w:div>
        <w:div w:id="594749547">
          <w:marLeft w:val="0"/>
          <w:marRight w:val="0"/>
          <w:marTop w:val="0"/>
          <w:marBottom w:val="0"/>
          <w:divBdr>
            <w:top w:val="none" w:sz="0" w:space="0" w:color="auto"/>
            <w:left w:val="none" w:sz="0" w:space="0" w:color="auto"/>
            <w:bottom w:val="none" w:sz="0" w:space="0" w:color="auto"/>
            <w:right w:val="none" w:sz="0" w:space="0" w:color="auto"/>
          </w:divBdr>
        </w:div>
        <w:div w:id="647782851">
          <w:marLeft w:val="0"/>
          <w:marRight w:val="0"/>
          <w:marTop w:val="0"/>
          <w:marBottom w:val="0"/>
          <w:divBdr>
            <w:top w:val="none" w:sz="0" w:space="0" w:color="auto"/>
            <w:left w:val="none" w:sz="0" w:space="0" w:color="auto"/>
            <w:bottom w:val="none" w:sz="0" w:space="0" w:color="auto"/>
            <w:right w:val="none" w:sz="0" w:space="0" w:color="auto"/>
          </w:divBdr>
        </w:div>
        <w:div w:id="691959148">
          <w:marLeft w:val="0"/>
          <w:marRight w:val="0"/>
          <w:marTop w:val="0"/>
          <w:marBottom w:val="0"/>
          <w:divBdr>
            <w:top w:val="none" w:sz="0" w:space="0" w:color="auto"/>
            <w:left w:val="none" w:sz="0" w:space="0" w:color="auto"/>
            <w:bottom w:val="none" w:sz="0" w:space="0" w:color="auto"/>
            <w:right w:val="none" w:sz="0" w:space="0" w:color="auto"/>
          </w:divBdr>
        </w:div>
        <w:div w:id="1475633795">
          <w:marLeft w:val="0"/>
          <w:marRight w:val="0"/>
          <w:marTop w:val="0"/>
          <w:marBottom w:val="0"/>
          <w:divBdr>
            <w:top w:val="none" w:sz="0" w:space="0" w:color="auto"/>
            <w:left w:val="none" w:sz="0" w:space="0" w:color="auto"/>
            <w:bottom w:val="none" w:sz="0" w:space="0" w:color="auto"/>
            <w:right w:val="none" w:sz="0" w:space="0" w:color="auto"/>
          </w:divBdr>
        </w:div>
        <w:div w:id="1587809484">
          <w:marLeft w:val="0"/>
          <w:marRight w:val="0"/>
          <w:marTop w:val="0"/>
          <w:marBottom w:val="0"/>
          <w:divBdr>
            <w:top w:val="none" w:sz="0" w:space="0" w:color="auto"/>
            <w:left w:val="none" w:sz="0" w:space="0" w:color="auto"/>
            <w:bottom w:val="none" w:sz="0" w:space="0" w:color="auto"/>
            <w:right w:val="none" w:sz="0" w:space="0" w:color="auto"/>
          </w:divBdr>
        </w:div>
        <w:div w:id="2058122214">
          <w:marLeft w:val="0"/>
          <w:marRight w:val="0"/>
          <w:marTop w:val="0"/>
          <w:marBottom w:val="0"/>
          <w:divBdr>
            <w:top w:val="none" w:sz="0" w:space="0" w:color="auto"/>
            <w:left w:val="none" w:sz="0" w:space="0" w:color="auto"/>
            <w:bottom w:val="none" w:sz="0" w:space="0" w:color="auto"/>
            <w:right w:val="none" w:sz="0" w:space="0" w:color="auto"/>
          </w:divBdr>
        </w:div>
        <w:div w:id="1862820142">
          <w:marLeft w:val="0"/>
          <w:marRight w:val="0"/>
          <w:marTop w:val="0"/>
          <w:marBottom w:val="0"/>
          <w:divBdr>
            <w:top w:val="none" w:sz="0" w:space="0" w:color="auto"/>
            <w:left w:val="none" w:sz="0" w:space="0" w:color="auto"/>
            <w:bottom w:val="none" w:sz="0" w:space="0" w:color="auto"/>
            <w:right w:val="none" w:sz="0" w:space="0" w:color="auto"/>
          </w:divBdr>
        </w:div>
        <w:div w:id="1269969151">
          <w:marLeft w:val="0"/>
          <w:marRight w:val="0"/>
          <w:marTop w:val="0"/>
          <w:marBottom w:val="0"/>
          <w:divBdr>
            <w:top w:val="none" w:sz="0" w:space="0" w:color="auto"/>
            <w:left w:val="none" w:sz="0" w:space="0" w:color="auto"/>
            <w:bottom w:val="none" w:sz="0" w:space="0" w:color="auto"/>
            <w:right w:val="none" w:sz="0" w:space="0" w:color="auto"/>
          </w:divBdr>
        </w:div>
        <w:div w:id="1089499847">
          <w:marLeft w:val="0"/>
          <w:marRight w:val="0"/>
          <w:marTop w:val="0"/>
          <w:marBottom w:val="0"/>
          <w:divBdr>
            <w:top w:val="none" w:sz="0" w:space="0" w:color="auto"/>
            <w:left w:val="none" w:sz="0" w:space="0" w:color="auto"/>
            <w:bottom w:val="none" w:sz="0" w:space="0" w:color="auto"/>
            <w:right w:val="none" w:sz="0" w:space="0" w:color="auto"/>
          </w:divBdr>
        </w:div>
        <w:div w:id="1491095473">
          <w:marLeft w:val="0"/>
          <w:marRight w:val="0"/>
          <w:marTop w:val="0"/>
          <w:marBottom w:val="0"/>
          <w:divBdr>
            <w:top w:val="none" w:sz="0" w:space="0" w:color="auto"/>
            <w:left w:val="none" w:sz="0" w:space="0" w:color="auto"/>
            <w:bottom w:val="none" w:sz="0" w:space="0" w:color="auto"/>
            <w:right w:val="none" w:sz="0" w:space="0" w:color="auto"/>
          </w:divBdr>
        </w:div>
      </w:divsChild>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32444144">
      <w:bodyDiv w:val="1"/>
      <w:marLeft w:val="0"/>
      <w:marRight w:val="0"/>
      <w:marTop w:val="0"/>
      <w:marBottom w:val="0"/>
      <w:divBdr>
        <w:top w:val="none" w:sz="0" w:space="0" w:color="auto"/>
        <w:left w:val="none" w:sz="0" w:space="0" w:color="auto"/>
        <w:bottom w:val="none" w:sz="0" w:space="0" w:color="auto"/>
        <w:right w:val="none" w:sz="0" w:space="0" w:color="auto"/>
      </w:divBdr>
    </w:div>
    <w:div w:id="1643730960">
      <w:bodyDiv w:val="1"/>
      <w:marLeft w:val="0"/>
      <w:marRight w:val="0"/>
      <w:marTop w:val="0"/>
      <w:marBottom w:val="0"/>
      <w:divBdr>
        <w:top w:val="none" w:sz="0" w:space="0" w:color="auto"/>
        <w:left w:val="none" w:sz="0" w:space="0" w:color="auto"/>
        <w:bottom w:val="none" w:sz="0" w:space="0" w:color="auto"/>
        <w:right w:val="none" w:sz="0" w:space="0" w:color="auto"/>
      </w:divBdr>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49360608">
      <w:bodyDiv w:val="1"/>
      <w:marLeft w:val="0"/>
      <w:marRight w:val="0"/>
      <w:marTop w:val="0"/>
      <w:marBottom w:val="0"/>
      <w:divBdr>
        <w:top w:val="none" w:sz="0" w:space="0" w:color="auto"/>
        <w:left w:val="none" w:sz="0" w:space="0" w:color="auto"/>
        <w:bottom w:val="none" w:sz="0" w:space="0" w:color="auto"/>
        <w:right w:val="none" w:sz="0" w:space="0" w:color="auto"/>
      </w:divBdr>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69164411">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6151275">
      <w:bodyDiv w:val="1"/>
      <w:marLeft w:val="0"/>
      <w:marRight w:val="0"/>
      <w:marTop w:val="0"/>
      <w:marBottom w:val="0"/>
      <w:divBdr>
        <w:top w:val="none" w:sz="0" w:space="0" w:color="auto"/>
        <w:left w:val="none" w:sz="0" w:space="0" w:color="auto"/>
        <w:bottom w:val="none" w:sz="0" w:space="0" w:color="auto"/>
        <w:right w:val="none" w:sz="0" w:space="0" w:color="auto"/>
      </w:divBdr>
      <w:divsChild>
        <w:div w:id="1740443216">
          <w:marLeft w:val="0"/>
          <w:marRight w:val="0"/>
          <w:marTop w:val="0"/>
          <w:marBottom w:val="0"/>
          <w:divBdr>
            <w:top w:val="none" w:sz="0" w:space="0" w:color="auto"/>
            <w:left w:val="none" w:sz="0" w:space="0" w:color="auto"/>
            <w:bottom w:val="none" w:sz="0" w:space="0" w:color="auto"/>
            <w:right w:val="none" w:sz="0" w:space="0" w:color="auto"/>
          </w:divBdr>
        </w:div>
        <w:div w:id="264192122">
          <w:marLeft w:val="0"/>
          <w:marRight w:val="0"/>
          <w:marTop w:val="0"/>
          <w:marBottom w:val="0"/>
          <w:divBdr>
            <w:top w:val="none" w:sz="0" w:space="0" w:color="auto"/>
            <w:left w:val="none" w:sz="0" w:space="0" w:color="auto"/>
            <w:bottom w:val="none" w:sz="0" w:space="0" w:color="auto"/>
            <w:right w:val="none" w:sz="0" w:space="0" w:color="auto"/>
          </w:divBdr>
        </w:div>
        <w:div w:id="846867540">
          <w:marLeft w:val="0"/>
          <w:marRight w:val="0"/>
          <w:marTop w:val="0"/>
          <w:marBottom w:val="0"/>
          <w:divBdr>
            <w:top w:val="none" w:sz="0" w:space="0" w:color="auto"/>
            <w:left w:val="none" w:sz="0" w:space="0" w:color="auto"/>
            <w:bottom w:val="none" w:sz="0" w:space="0" w:color="auto"/>
            <w:right w:val="none" w:sz="0" w:space="0" w:color="auto"/>
          </w:divBdr>
        </w:div>
        <w:div w:id="955060873">
          <w:marLeft w:val="0"/>
          <w:marRight w:val="0"/>
          <w:marTop w:val="0"/>
          <w:marBottom w:val="0"/>
          <w:divBdr>
            <w:top w:val="none" w:sz="0" w:space="0" w:color="auto"/>
            <w:left w:val="none" w:sz="0" w:space="0" w:color="auto"/>
            <w:bottom w:val="none" w:sz="0" w:space="0" w:color="auto"/>
            <w:right w:val="none" w:sz="0" w:space="0" w:color="auto"/>
          </w:divBdr>
        </w:div>
        <w:div w:id="389230091">
          <w:marLeft w:val="0"/>
          <w:marRight w:val="0"/>
          <w:marTop w:val="0"/>
          <w:marBottom w:val="0"/>
          <w:divBdr>
            <w:top w:val="none" w:sz="0" w:space="0" w:color="auto"/>
            <w:left w:val="none" w:sz="0" w:space="0" w:color="auto"/>
            <w:bottom w:val="none" w:sz="0" w:space="0" w:color="auto"/>
            <w:right w:val="none" w:sz="0" w:space="0" w:color="auto"/>
          </w:divBdr>
        </w:div>
        <w:div w:id="2075198933">
          <w:marLeft w:val="0"/>
          <w:marRight w:val="0"/>
          <w:marTop w:val="0"/>
          <w:marBottom w:val="0"/>
          <w:divBdr>
            <w:top w:val="none" w:sz="0" w:space="0" w:color="auto"/>
            <w:left w:val="none" w:sz="0" w:space="0" w:color="auto"/>
            <w:bottom w:val="none" w:sz="0" w:space="0" w:color="auto"/>
            <w:right w:val="none" w:sz="0" w:space="0" w:color="auto"/>
          </w:divBdr>
        </w:div>
        <w:div w:id="1304846195">
          <w:marLeft w:val="0"/>
          <w:marRight w:val="0"/>
          <w:marTop w:val="0"/>
          <w:marBottom w:val="0"/>
          <w:divBdr>
            <w:top w:val="none" w:sz="0" w:space="0" w:color="auto"/>
            <w:left w:val="none" w:sz="0" w:space="0" w:color="auto"/>
            <w:bottom w:val="none" w:sz="0" w:space="0" w:color="auto"/>
            <w:right w:val="none" w:sz="0" w:space="0" w:color="auto"/>
          </w:divBdr>
        </w:div>
        <w:div w:id="1737049976">
          <w:marLeft w:val="0"/>
          <w:marRight w:val="0"/>
          <w:marTop w:val="0"/>
          <w:marBottom w:val="0"/>
          <w:divBdr>
            <w:top w:val="none" w:sz="0" w:space="0" w:color="auto"/>
            <w:left w:val="none" w:sz="0" w:space="0" w:color="auto"/>
            <w:bottom w:val="none" w:sz="0" w:space="0" w:color="auto"/>
            <w:right w:val="none" w:sz="0" w:space="0" w:color="auto"/>
          </w:divBdr>
        </w:div>
        <w:div w:id="1478306801">
          <w:marLeft w:val="0"/>
          <w:marRight w:val="0"/>
          <w:marTop w:val="0"/>
          <w:marBottom w:val="0"/>
          <w:divBdr>
            <w:top w:val="none" w:sz="0" w:space="0" w:color="auto"/>
            <w:left w:val="none" w:sz="0" w:space="0" w:color="auto"/>
            <w:bottom w:val="none" w:sz="0" w:space="0" w:color="auto"/>
            <w:right w:val="none" w:sz="0" w:space="0" w:color="auto"/>
          </w:divBdr>
        </w:div>
        <w:div w:id="1563637533">
          <w:marLeft w:val="0"/>
          <w:marRight w:val="0"/>
          <w:marTop w:val="0"/>
          <w:marBottom w:val="0"/>
          <w:divBdr>
            <w:top w:val="none" w:sz="0" w:space="0" w:color="auto"/>
            <w:left w:val="none" w:sz="0" w:space="0" w:color="auto"/>
            <w:bottom w:val="none" w:sz="0" w:space="0" w:color="auto"/>
            <w:right w:val="none" w:sz="0" w:space="0" w:color="auto"/>
          </w:divBdr>
        </w:div>
        <w:div w:id="1802457104">
          <w:marLeft w:val="0"/>
          <w:marRight w:val="0"/>
          <w:marTop w:val="0"/>
          <w:marBottom w:val="0"/>
          <w:divBdr>
            <w:top w:val="none" w:sz="0" w:space="0" w:color="auto"/>
            <w:left w:val="none" w:sz="0" w:space="0" w:color="auto"/>
            <w:bottom w:val="none" w:sz="0" w:space="0" w:color="auto"/>
            <w:right w:val="none" w:sz="0" w:space="0" w:color="auto"/>
          </w:divBdr>
        </w:div>
        <w:div w:id="67701912">
          <w:marLeft w:val="0"/>
          <w:marRight w:val="0"/>
          <w:marTop w:val="0"/>
          <w:marBottom w:val="0"/>
          <w:divBdr>
            <w:top w:val="none" w:sz="0" w:space="0" w:color="auto"/>
            <w:left w:val="none" w:sz="0" w:space="0" w:color="auto"/>
            <w:bottom w:val="none" w:sz="0" w:space="0" w:color="auto"/>
            <w:right w:val="none" w:sz="0" w:space="0" w:color="auto"/>
          </w:divBdr>
        </w:div>
        <w:div w:id="497354929">
          <w:marLeft w:val="0"/>
          <w:marRight w:val="0"/>
          <w:marTop w:val="0"/>
          <w:marBottom w:val="0"/>
          <w:divBdr>
            <w:top w:val="none" w:sz="0" w:space="0" w:color="auto"/>
            <w:left w:val="none" w:sz="0" w:space="0" w:color="auto"/>
            <w:bottom w:val="none" w:sz="0" w:space="0" w:color="auto"/>
            <w:right w:val="none" w:sz="0" w:space="0" w:color="auto"/>
          </w:divBdr>
        </w:div>
        <w:div w:id="127743281">
          <w:marLeft w:val="0"/>
          <w:marRight w:val="0"/>
          <w:marTop w:val="0"/>
          <w:marBottom w:val="0"/>
          <w:divBdr>
            <w:top w:val="none" w:sz="0" w:space="0" w:color="auto"/>
            <w:left w:val="none" w:sz="0" w:space="0" w:color="auto"/>
            <w:bottom w:val="none" w:sz="0" w:space="0" w:color="auto"/>
            <w:right w:val="none" w:sz="0" w:space="0" w:color="auto"/>
          </w:divBdr>
        </w:div>
        <w:div w:id="751583424">
          <w:marLeft w:val="0"/>
          <w:marRight w:val="0"/>
          <w:marTop w:val="0"/>
          <w:marBottom w:val="0"/>
          <w:divBdr>
            <w:top w:val="none" w:sz="0" w:space="0" w:color="auto"/>
            <w:left w:val="none" w:sz="0" w:space="0" w:color="auto"/>
            <w:bottom w:val="none" w:sz="0" w:space="0" w:color="auto"/>
            <w:right w:val="none" w:sz="0" w:space="0" w:color="auto"/>
          </w:divBdr>
        </w:div>
        <w:div w:id="517542146">
          <w:marLeft w:val="0"/>
          <w:marRight w:val="0"/>
          <w:marTop w:val="0"/>
          <w:marBottom w:val="0"/>
          <w:divBdr>
            <w:top w:val="none" w:sz="0" w:space="0" w:color="auto"/>
            <w:left w:val="none" w:sz="0" w:space="0" w:color="auto"/>
            <w:bottom w:val="none" w:sz="0" w:space="0" w:color="auto"/>
            <w:right w:val="none" w:sz="0" w:space="0" w:color="auto"/>
          </w:divBdr>
        </w:div>
        <w:div w:id="419371404">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432046873">
          <w:marLeft w:val="0"/>
          <w:marRight w:val="0"/>
          <w:marTop w:val="0"/>
          <w:marBottom w:val="0"/>
          <w:divBdr>
            <w:top w:val="none" w:sz="0" w:space="0" w:color="auto"/>
            <w:left w:val="none" w:sz="0" w:space="0" w:color="auto"/>
            <w:bottom w:val="none" w:sz="0" w:space="0" w:color="auto"/>
            <w:right w:val="none" w:sz="0" w:space="0" w:color="auto"/>
          </w:divBdr>
        </w:div>
        <w:div w:id="1164050590">
          <w:marLeft w:val="0"/>
          <w:marRight w:val="0"/>
          <w:marTop w:val="0"/>
          <w:marBottom w:val="0"/>
          <w:divBdr>
            <w:top w:val="none" w:sz="0" w:space="0" w:color="auto"/>
            <w:left w:val="none" w:sz="0" w:space="0" w:color="auto"/>
            <w:bottom w:val="none" w:sz="0" w:space="0" w:color="auto"/>
            <w:right w:val="none" w:sz="0" w:space="0" w:color="auto"/>
          </w:divBdr>
        </w:div>
        <w:div w:id="863638553">
          <w:marLeft w:val="0"/>
          <w:marRight w:val="0"/>
          <w:marTop w:val="0"/>
          <w:marBottom w:val="0"/>
          <w:divBdr>
            <w:top w:val="none" w:sz="0" w:space="0" w:color="auto"/>
            <w:left w:val="none" w:sz="0" w:space="0" w:color="auto"/>
            <w:bottom w:val="none" w:sz="0" w:space="0" w:color="auto"/>
            <w:right w:val="none" w:sz="0" w:space="0" w:color="auto"/>
          </w:divBdr>
        </w:div>
        <w:div w:id="90123022">
          <w:marLeft w:val="0"/>
          <w:marRight w:val="0"/>
          <w:marTop w:val="0"/>
          <w:marBottom w:val="0"/>
          <w:divBdr>
            <w:top w:val="none" w:sz="0" w:space="0" w:color="auto"/>
            <w:left w:val="none" w:sz="0" w:space="0" w:color="auto"/>
            <w:bottom w:val="none" w:sz="0" w:space="0" w:color="auto"/>
            <w:right w:val="none" w:sz="0" w:space="0" w:color="auto"/>
          </w:divBdr>
        </w:div>
        <w:div w:id="1007094969">
          <w:marLeft w:val="0"/>
          <w:marRight w:val="0"/>
          <w:marTop w:val="0"/>
          <w:marBottom w:val="0"/>
          <w:divBdr>
            <w:top w:val="none" w:sz="0" w:space="0" w:color="auto"/>
            <w:left w:val="none" w:sz="0" w:space="0" w:color="auto"/>
            <w:bottom w:val="none" w:sz="0" w:space="0" w:color="auto"/>
            <w:right w:val="none" w:sz="0" w:space="0" w:color="auto"/>
          </w:divBdr>
        </w:div>
        <w:div w:id="509176740">
          <w:marLeft w:val="0"/>
          <w:marRight w:val="0"/>
          <w:marTop w:val="0"/>
          <w:marBottom w:val="0"/>
          <w:divBdr>
            <w:top w:val="none" w:sz="0" w:space="0" w:color="auto"/>
            <w:left w:val="none" w:sz="0" w:space="0" w:color="auto"/>
            <w:bottom w:val="none" w:sz="0" w:space="0" w:color="auto"/>
            <w:right w:val="none" w:sz="0" w:space="0" w:color="auto"/>
          </w:divBdr>
        </w:div>
        <w:div w:id="399140689">
          <w:marLeft w:val="0"/>
          <w:marRight w:val="0"/>
          <w:marTop w:val="0"/>
          <w:marBottom w:val="0"/>
          <w:divBdr>
            <w:top w:val="none" w:sz="0" w:space="0" w:color="auto"/>
            <w:left w:val="none" w:sz="0" w:space="0" w:color="auto"/>
            <w:bottom w:val="none" w:sz="0" w:space="0" w:color="auto"/>
            <w:right w:val="none" w:sz="0" w:space="0" w:color="auto"/>
          </w:divBdr>
        </w:div>
        <w:div w:id="663893293">
          <w:marLeft w:val="0"/>
          <w:marRight w:val="0"/>
          <w:marTop w:val="0"/>
          <w:marBottom w:val="0"/>
          <w:divBdr>
            <w:top w:val="none" w:sz="0" w:space="0" w:color="auto"/>
            <w:left w:val="none" w:sz="0" w:space="0" w:color="auto"/>
            <w:bottom w:val="none" w:sz="0" w:space="0" w:color="auto"/>
            <w:right w:val="none" w:sz="0" w:space="0" w:color="auto"/>
          </w:divBdr>
        </w:div>
        <w:div w:id="693700192">
          <w:marLeft w:val="0"/>
          <w:marRight w:val="0"/>
          <w:marTop w:val="0"/>
          <w:marBottom w:val="0"/>
          <w:divBdr>
            <w:top w:val="none" w:sz="0" w:space="0" w:color="auto"/>
            <w:left w:val="none" w:sz="0" w:space="0" w:color="auto"/>
            <w:bottom w:val="none" w:sz="0" w:space="0" w:color="auto"/>
            <w:right w:val="none" w:sz="0" w:space="0" w:color="auto"/>
          </w:divBdr>
        </w:div>
        <w:div w:id="701250947">
          <w:marLeft w:val="0"/>
          <w:marRight w:val="0"/>
          <w:marTop w:val="0"/>
          <w:marBottom w:val="0"/>
          <w:divBdr>
            <w:top w:val="none" w:sz="0" w:space="0" w:color="auto"/>
            <w:left w:val="none" w:sz="0" w:space="0" w:color="auto"/>
            <w:bottom w:val="none" w:sz="0" w:space="0" w:color="auto"/>
            <w:right w:val="none" w:sz="0" w:space="0" w:color="auto"/>
          </w:divBdr>
        </w:div>
      </w:divsChild>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88629617">
      <w:bodyDiv w:val="1"/>
      <w:marLeft w:val="0"/>
      <w:marRight w:val="0"/>
      <w:marTop w:val="0"/>
      <w:marBottom w:val="0"/>
      <w:divBdr>
        <w:top w:val="none" w:sz="0" w:space="0" w:color="auto"/>
        <w:left w:val="none" w:sz="0" w:space="0" w:color="auto"/>
        <w:bottom w:val="none" w:sz="0" w:space="0" w:color="auto"/>
        <w:right w:val="none" w:sz="0" w:space="0" w:color="auto"/>
      </w:divBdr>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698311645">
      <w:bodyDiv w:val="1"/>
      <w:marLeft w:val="0"/>
      <w:marRight w:val="0"/>
      <w:marTop w:val="0"/>
      <w:marBottom w:val="0"/>
      <w:divBdr>
        <w:top w:val="none" w:sz="0" w:space="0" w:color="auto"/>
        <w:left w:val="none" w:sz="0" w:space="0" w:color="auto"/>
        <w:bottom w:val="none" w:sz="0" w:space="0" w:color="auto"/>
        <w:right w:val="none" w:sz="0" w:space="0" w:color="auto"/>
      </w:divBdr>
    </w:div>
    <w:div w:id="1698844923">
      <w:bodyDiv w:val="1"/>
      <w:marLeft w:val="0"/>
      <w:marRight w:val="0"/>
      <w:marTop w:val="0"/>
      <w:marBottom w:val="0"/>
      <w:divBdr>
        <w:top w:val="none" w:sz="0" w:space="0" w:color="auto"/>
        <w:left w:val="none" w:sz="0" w:space="0" w:color="auto"/>
        <w:bottom w:val="none" w:sz="0" w:space="0" w:color="auto"/>
        <w:right w:val="none" w:sz="0" w:space="0" w:color="auto"/>
      </w:divBdr>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08674189">
      <w:bodyDiv w:val="1"/>
      <w:marLeft w:val="0"/>
      <w:marRight w:val="0"/>
      <w:marTop w:val="0"/>
      <w:marBottom w:val="0"/>
      <w:divBdr>
        <w:top w:val="none" w:sz="0" w:space="0" w:color="auto"/>
        <w:left w:val="none" w:sz="0" w:space="0" w:color="auto"/>
        <w:bottom w:val="none" w:sz="0" w:space="0" w:color="auto"/>
        <w:right w:val="none" w:sz="0" w:space="0" w:color="auto"/>
      </w:divBdr>
      <w:divsChild>
        <w:div w:id="1172449069">
          <w:marLeft w:val="0"/>
          <w:marRight w:val="0"/>
          <w:marTop w:val="0"/>
          <w:marBottom w:val="0"/>
          <w:divBdr>
            <w:top w:val="none" w:sz="0" w:space="0" w:color="auto"/>
            <w:left w:val="none" w:sz="0" w:space="0" w:color="auto"/>
            <w:bottom w:val="none" w:sz="0" w:space="0" w:color="auto"/>
            <w:right w:val="none" w:sz="0" w:space="0" w:color="auto"/>
          </w:divBdr>
        </w:div>
        <w:div w:id="46492306">
          <w:marLeft w:val="0"/>
          <w:marRight w:val="0"/>
          <w:marTop w:val="0"/>
          <w:marBottom w:val="0"/>
          <w:divBdr>
            <w:top w:val="none" w:sz="0" w:space="0" w:color="auto"/>
            <w:left w:val="none" w:sz="0" w:space="0" w:color="auto"/>
            <w:bottom w:val="none" w:sz="0" w:space="0" w:color="auto"/>
            <w:right w:val="none" w:sz="0" w:space="0" w:color="auto"/>
          </w:divBdr>
        </w:div>
        <w:div w:id="376701435">
          <w:marLeft w:val="0"/>
          <w:marRight w:val="0"/>
          <w:marTop w:val="0"/>
          <w:marBottom w:val="0"/>
          <w:divBdr>
            <w:top w:val="none" w:sz="0" w:space="0" w:color="auto"/>
            <w:left w:val="none" w:sz="0" w:space="0" w:color="auto"/>
            <w:bottom w:val="none" w:sz="0" w:space="0" w:color="auto"/>
            <w:right w:val="none" w:sz="0" w:space="0" w:color="auto"/>
          </w:divBdr>
        </w:div>
        <w:div w:id="1933854456">
          <w:marLeft w:val="0"/>
          <w:marRight w:val="0"/>
          <w:marTop w:val="0"/>
          <w:marBottom w:val="0"/>
          <w:divBdr>
            <w:top w:val="none" w:sz="0" w:space="0" w:color="auto"/>
            <w:left w:val="none" w:sz="0" w:space="0" w:color="auto"/>
            <w:bottom w:val="none" w:sz="0" w:space="0" w:color="auto"/>
            <w:right w:val="none" w:sz="0" w:space="0" w:color="auto"/>
          </w:divBdr>
        </w:div>
        <w:div w:id="950668405">
          <w:marLeft w:val="0"/>
          <w:marRight w:val="0"/>
          <w:marTop w:val="0"/>
          <w:marBottom w:val="0"/>
          <w:divBdr>
            <w:top w:val="none" w:sz="0" w:space="0" w:color="auto"/>
            <w:left w:val="none" w:sz="0" w:space="0" w:color="auto"/>
            <w:bottom w:val="none" w:sz="0" w:space="0" w:color="auto"/>
            <w:right w:val="none" w:sz="0" w:space="0" w:color="auto"/>
          </w:divBdr>
        </w:div>
        <w:div w:id="1726564047">
          <w:marLeft w:val="0"/>
          <w:marRight w:val="0"/>
          <w:marTop w:val="0"/>
          <w:marBottom w:val="0"/>
          <w:divBdr>
            <w:top w:val="none" w:sz="0" w:space="0" w:color="auto"/>
            <w:left w:val="none" w:sz="0" w:space="0" w:color="auto"/>
            <w:bottom w:val="none" w:sz="0" w:space="0" w:color="auto"/>
            <w:right w:val="none" w:sz="0" w:space="0" w:color="auto"/>
          </w:divBdr>
        </w:div>
        <w:div w:id="475684551">
          <w:marLeft w:val="0"/>
          <w:marRight w:val="0"/>
          <w:marTop w:val="0"/>
          <w:marBottom w:val="0"/>
          <w:divBdr>
            <w:top w:val="none" w:sz="0" w:space="0" w:color="auto"/>
            <w:left w:val="none" w:sz="0" w:space="0" w:color="auto"/>
            <w:bottom w:val="none" w:sz="0" w:space="0" w:color="auto"/>
            <w:right w:val="none" w:sz="0" w:space="0" w:color="auto"/>
          </w:divBdr>
        </w:div>
        <w:div w:id="359014957">
          <w:marLeft w:val="0"/>
          <w:marRight w:val="0"/>
          <w:marTop w:val="0"/>
          <w:marBottom w:val="0"/>
          <w:divBdr>
            <w:top w:val="none" w:sz="0" w:space="0" w:color="auto"/>
            <w:left w:val="none" w:sz="0" w:space="0" w:color="auto"/>
            <w:bottom w:val="none" w:sz="0" w:space="0" w:color="auto"/>
            <w:right w:val="none" w:sz="0" w:space="0" w:color="auto"/>
          </w:divBdr>
        </w:div>
        <w:div w:id="657273263">
          <w:marLeft w:val="0"/>
          <w:marRight w:val="0"/>
          <w:marTop w:val="0"/>
          <w:marBottom w:val="0"/>
          <w:divBdr>
            <w:top w:val="none" w:sz="0" w:space="0" w:color="auto"/>
            <w:left w:val="none" w:sz="0" w:space="0" w:color="auto"/>
            <w:bottom w:val="none" w:sz="0" w:space="0" w:color="auto"/>
            <w:right w:val="none" w:sz="0" w:space="0" w:color="auto"/>
          </w:divBdr>
        </w:div>
        <w:div w:id="702361041">
          <w:marLeft w:val="0"/>
          <w:marRight w:val="0"/>
          <w:marTop w:val="0"/>
          <w:marBottom w:val="0"/>
          <w:divBdr>
            <w:top w:val="none" w:sz="0" w:space="0" w:color="auto"/>
            <w:left w:val="none" w:sz="0" w:space="0" w:color="auto"/>
            <w:bottom w:val="none" w:sz="0" w:space="0" w:color="auto"/>
            <w:right w:val="none" w:sz="0" w:space="0" w:color="auto"/>
          </w:divBdr>
        </w:div>
        <w:div w:id="879436078">
          <w:marLeft w:val="0"/>
          <w:marRight w:val="0"/>
          <w:marTop w:val="0"/>
          <w:marBottom w:val="0"/>
          <w:divBdr>
            <w:top w:val="none" w:sz="0" w:space="0" w:color="auto"/>
            <w:left w:val="none" w:sz="0" w:space="0" w:color="auto"/>
            <w:bottom w:val="none" w:sz="0" w:space="0" w:color="auto"/>
            <w:right w:val="none" w:sz="0" w:space="0" w:color="auto"/>
          </w:divBdr>
        </w:div>
        <w:div w:id="1658999080">
          <w:marLeft w:val="0"/>
          <w:marRight w:val="0"/>
          <w:marTop w:val="0"/>
          <w:marBottom w:val="0"/>
          <w:divBdr>
            <w:top w:val="none" w:sz="0" w:space="0" w:color="auto"/>
            <w:left w:val="none" w:sz="0" w:space="0" w:color="auto"/>
            <w:bottom w:val="none" w:sz="0" w:space="0" w:color="auto"/>
            <w:right w:val="none" w:sz="0" w:space="0" w:color="auto"/>
          </w:divBdr>
        </w:div>
        <w:div w:id="2124180683">
          <w:marLeft w:val="0"/>
          <w:marRight w:val="0"/>
          <w:marTop w:val="0"/>
          <w:marBottom w:val="0"/>
          <w:divBdr>
            <w:top w:val="none" w:sz="0" w:space="0" w:color="auto"/>
            <w:left w:val="none" w:sz="0" w:space="0" w:color="auto"/>
            <w:bottom w:val="none" w:sz="0" w:space="0" w:color="auto"/>
            <w:right w:val="none" w:sz="0" w:space="0" w:color="auto"/>
          </w:divBdr>
        </w:div>
        <w:div w:id="1398354448">
          <w:marLeft w:val="0"/>
          <w:marRight w:val="0"/>
          <w:marTop w:val="0"/>
          <w:marBottom w:val="0"/>
          <w:divBdr>
            <w:top w:val="none" w:sz="0" w:space="0" w:color="auto"/>
            <w:left w:val="none" w:sz="0" w:space="0" w:color="auto"/>
            <w:bottom w:val="none" w:sz="0" w:space="0" w:color="auto"/>
            <w:right w:val="none" w:sz="0" w:space="0" w:color="auto"/>
          </w:divBdr>
        </w:div>
        <w:div w:id="664824074">
          <w:marLeft w:val="0"/>
          <w:marRight w:val="0"/>
          <w:marTop w:val="0"/>
          <w:marBottom w:val="0"/>
          <w:divBdr>
            <w:top w:val="none" w:sz="0" w:space="0" w:color="auto"/>
            <w:left w:val="none" w:sz="0" w:space="0" w:color="auto"/>
            <w:bottom w:val="none" w:sz="0" w:space="0" w:color="auto"/>
            <w:right w:val="none" w:sz="0" w:space="0" w:color="auto"/>
          </w:divBdr>
        </w:div>
        <w:div w:id="1228957949">
          <w:marLeft w:val="0"/>
          <w:marRight w:val="0"/>
          <w:marTop w:val="0"/>
          <w:marBottom w:val="0"/>
          <w:divBdr>
            <w:top w:val="none" w:sz="0" w:space="0" w:color="auto"/>
            <w:left w:val="none" w:sz="0" w:space="0" w:color="auto"/>
            <w:bottom w:val="none" w:sz="0" w:space="0" w:color="auto"/>
            <w:right w:val="none" w:sz="0" w:space="0" w:color="auto"/>
          </w:divBdr>
        </w:div>
        <w:div w:id="1799446901">
          <w:marLeft w:val="0"/>
          <w:marRight w:val="0"/>
          <w:marTop w:val="0"/>
          <w:marBottom w:val="0"/>
          <w:divBdr>
            <w:top w:val="none" w:sz="0" w:space="0" w:color="auto"/>
            <w:left w:val="none" w:sz="0" w:space="0" w:color="auto"/>
            <w:bottom w:val="none" w:sz="0" w:space="0" w:color="auto"/>
            <w:right w:val="none" w:sz="0" w:space="0" w:color="auto"/>
          </w:divBdr>
        </w:div>
        <w:div w:id="1467965099">
          <w:marLeft w:val="0"/>
          <w:marRight w:val="0"/>
          <w:marTop w:val="0"/>
          <w:marBottom w:val="0"/>
          <w:divBdr>
            <w:top w:val="none" w:sz="0" w:space="0" w:color="auto"/>
            <w:left w:val="none" w:sz="0" w:space="0" w:color="auto"/>
            <w:bottom w:val="none" w:sz="0" w:space="0" w:color="auto"/>
            <w:right w:val="none" w:sz="0" w:space="0" w:color="auto"/>
          </w:divBdr>
        </w:div>
        <w:div w:id="1942105622">
          <w:marLeft w:val="0"/>
          <w:marRight w:val="0"/>
          <w:marTop w:val="0"/>
          <w:marBottom w:val="0"/>
          <w:divBdr>
            <w:top w:val="none" w:sz="0" w:space="0" w:color="auto"/>
            <w:left w:val="none" w:sz="0" w:space="0" w:color="auto"/>
            <w:bottom w:val="none" w:sz="0" w:space="0" w:color="auto"/>
            <w:right w:val="none" w:sz="0" w:space="0" w:color="auto"/>
          </w:divBdr>
        </w:div>
        <w:div w:id="640114542">
          <w:marLeft w:val="0"/>
          <w:marRight w:val="0"/>
          <w:marTop w:val="0"/>
          <w:marBottom w:val="0"/>
          <w:divBdr>
            <w:top w:val="none" w:sz="0" w:space="0" w:color="auto"/>
            <w:left w:val="none" w:sz="0" w:space="0" w:color="auto"/>
            <w:bottom w:val="none" w:sz="0" w:space="0" w:color="auto"/>
            <w:right w:val="none" w:sz="0" w:space="0" w:color="auto"/>
          </w:divBdr>
        </w:div>
        <w:div w:id="586040689">
          <w:marLeft w:val="0"/>
          <w:marRight w:val="0"/>
          <w:marTop w:val="0"/>
          <w:marBottom w:val="0"/>
          <w:divBdr>
            <w:top w:val="none" w:sz="0" w:space="0" w:color="auto"/>
            <w:left w:val="none" w:sz="0" w:space="0" w:color="auto"/>
            <w:bottom w:val="none" w:sz="0" w:space="0" w:color="auto"/>
            <w:right w:val="none" w:sz="0" w:space="0" w:color="auto"/>
          </w:divBdr>
        </w:div>
        <w:div w:id="589201271">
          <w:marLeft w:val="0"/>
          <w:marRight w:val="0"/>
          <w:marTop w:val="0"/>
          <w:marBottom w:val="0"/>
          <w:divBdr>
            <w:top w:val="none" w:sz="0" w:space="0" w:color="auto"/>
            <w:left w:val="none" w:sz="0" w:space="0" w:color="auto"/>
            <w:bottom w:val="none" w:sz="0" w:space="0" w:color="auto"/>
            <w:right w:val="none" w:sz="0" w:space="0" w:color="auto"/>
          </w:divBdr>
        </w:div>
        <w:div w:id="502167796">
          <w:marLeft w:val="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14306800">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6178841">
      <w:bodyDiv w:val="1"/>
      <w:marLeft w:val="0"/>
      <w:marRight w:val="0"/>
      <w:marTop w:val="0"/>
      <w:marBottom w:val="0"/>
      <w:divBdr>
        <w:top w:val="none" w:sz="0" w:space="0" w:color="auto"/>
        <w:left w:val="none" w:sz="0" w:space="0" w:color="auto"/>
        <w:bottom w:val="none" w:sz="0" w:space="0" w:color="auto"/>
        <w:right w:val="none" w:sz="0" w:space="0" w:color="auto"/>
      </w:divBdr>
      <w:divsChild>
        <w:div w:id="602495561">
          <w:marLeft w:val="0"/>
          <w:marRight w:val="0"/>
          <w:marTop w:val="0"/>
          <w:marBottom w:val="0"/>
          <w:divBdr>
            <w:top w:val="none" w:sz="0" w:space="0" w:color="auto"/>
            <w:left w:val="none" w:sz="0" w:space="0" w:color="auto"/>
            <w:bottom w:val="none" w:sz="0" w:space="0" w:color="auto"/>
            <w:right w:val="none" w:sz="0" w:space="0" w:color="auto"/>
          </w:divBdr>
        </w:div>
        <w:div w:id="1107700506">
          <w:marLeft w:val="0"/>
          <w:marRight w:val="0"/>
          <w:marTop w:val="0"/>
          <w:marBottom w:val="0"/>
          <w:divBdr>
            <w:top w:val="none" w:sz="0" w:space="0" w:color="auto"/>
            <w:left w:val="none" w:sz="0" w:space="0" w:color="auto"/>
            <w:bottom w:val="none" w:sz="0" w:space="0" w:color="auto"/>
            <w:right w:val="none" w:sz="0" w:space="0" w:color="auto"/>
          </w:divBdr>
        </w:div>
        <w:div w:id="334966376">
          <w:marLeft w:val="0"/>
          <w:marRight w:val="0"/>
          <w:marTop w:val="0"/>
          <w:marBottom w:val="0"/>
          <w:divBdr>
            <w:top w:val="none" w:sz="0" w:space="0" w:color="auto"/>
            <w:left w:val="none" w:sz="0" w:space="0" w:color="auto"/>
            <w:bottom w:val="none" w:sz="0" w:space="0" w:color="auto"/>
            <w:right w:val="none" w:sz="0" w:space="0" w:color="auto"/>
          </w:divBdr>
        </w:div>
        <w:div w:id="1434545987">
          <w:marLeft w:val="0"/>
          <w:marRight w:val="0"/>
          <w:marTop w:val="0"/>
          <w:marBottom w:val="0"/>
          <w:divBdr>
            <w:top w:val="none" w:sz="0" w:space="0" w:color="auto"/>
            <w:left w:val="none" w:sz="0" w:space="0" w:color="auto"/>
            <w:bottom w:val="none" w:sz="0" w:space="0" w:color="auto"/>
            <w:right w:val="none" w:sz="0" w:space="0" w:color="auto"/>
          </w:divBdr>
        </w:div>
        <w:div w:id="2108383802">
          <w:marLeft w:val="0"/>
          <w:marRight w:val="0"/>
          <w:marTop w:val="0"/>
          <w:marBottom w:val="0"/>
          <w:divBdr>
            <w:top w:val="none" w:sz="0" w:space="0" w:color="auto"/>
            <w:left w:val="none" w:sz="0" w:space="0" w:color="auto"/>
            <w:bottom w:val="none" w:sz="0" w:space="0" w:color="auto"/>
            <w:right w:val="none" w:sz="0" w:space="0" w:color="auto"/>
          </w:divBdr>
        </w:div>
        <w:div w:id="1794904034">
          <w:marLeft w:val="0"/>
          <w:marRight w:val="0"/>
          <w:marTop w:val="0"/>
          <w:marBottom w:val="0"/>
          <w:divBdr>
            <w:top w:val="none" w:sz="0" w:space="0" w:color="auto"/>
            <w:left w:val="none" w:sz="0" w:space="0" w:color="auto"/>
            <w:bottom w:val="none" w:sz="0" w:space="0" w:color="auto"/>
            <w:right w:val="none" w:sz="0" w:space="0" w:color="auto"/>
          </w:divBdr>
        </w:div>
        <w:div w:id="1892497289">
          <w:marLeft w:val="0"/>
          <w:marRight w:val="0"/>
          <w:marTop w:val="0"/>
          <w:marBottom w:val="0"/>
          <w:divBdr>
            <w:top w:val="none" w:sz="0" w:space="0" w:color="auto"/>
            <w:left w:val="none" w:sz="0" w:space="0" w:color="auto"/>
            <w:bottom w:val="none" w:sz="0" w:space="0" w:color="auto"/>
            <w:right w:val="none" w:sz="0" w:space="0" w:color="auto"/>
          </w:divBdr>
        </w:div>
        <w:div w:id="718018190">
          <w:marLeft w:val="0"/>
          <w:marRight w:val="0"/>
          <w:marTop w:val="0"/>
          <w:marBottom w:val="0"/>
          <w:divBdr>
            <w:top w:val="none" w:sz="0" w:space="0" w:color="auto"/>
            <w:left w:val="none" w:sz="0" w:space="0" w:color="auto"/>
            <w:bottom w:val="none" w:sz="0" w:space="0" w:color="auto"/>
            <w:right w:val="none" w:sz="0" w:space="0" w:color="auto"/>
          </w:divBdr>
        </w:div>
        <w:div w:id="1353604270">
          <w:marLeft w:val="0"/>
          <w:marRight w:val="0"/>
          <w:marTop w:val="0"/>
          <w:marBottom w:val="0"/>
          <w:divBdr>
            <w:top w:val="none" w:sz="0" w:space="0" w:color="auto"/>
            <w:left w:val="none" w:sz="0" w:space="0" w:color="auto"/>
            <w:bottom w:val="none" w:sz="0" w:space="0" w:color="auto"/>
            <w:right w:val="none" w:sz="0" w:space="0" w:color="auto"/>
          </w:divBdr>
        </w:div>
        <w:div w:id="559753258">
          <w:marLeft w:val="0"/>
          <w:marRight w:val="0"/>
          <w:marTop w:val="0"/>
          <w:marBottom w:val="0"/>
          <w:divBdr>
            <w:top w:val="none" w:sz="0" w:space="0" w:color="auto"/>
            <w:left w:val="none" w:sz="0" w:space="0" w:color="auto"/>
            <w:bottom w:val="none" w:sz="0" w:space="0" w:color="auto"/>
            <w:right w:val="none" w:sz="0" w:space="0" w:color="auto"/>
          </w:divBdr>
        </w:div>
        <w:div w:id="2042972862">
          <w:marLeft w:val="0"/>
          <w:marRight w:val="0"/>
          <w:marTop w:val="0"/>
          <w:marBottom w:val="0"/>
          <w:divBdr>
            <w:top w:val="none" w:sz="0" w:space="0" w:color="auto"/>
            <w:left w:val="none" w:sz="0" w:space="0" w:color="auto"/>
            <w:bottom w:val="none" w:sz="0" w:space="0" w:color="auto"/>
            <w:right w:val="none" w:sz="0" w:space="0" w:color="auto"/>
          </w:divBdr>
        </w:div>
        <w:div w:id="1918130613">
          <w:marLeft w:val="0"/>
          <w:marRight w:val="0"/>
          <w:marTop w:val="0"/>
          <w:marBottom w:val="0"/>
          <w:divBdr>
            <w:top w:val="none" w:sz="0" w:space="0" w:color="auto"/>
            <w:left w:val="none" w:sz="0" w:space="0" w:color="auto"/>
            <w:bottom w:val="none" w:sz="0" w:space="0" w:color="auto"/>
            <w:right w:val="none" w:sz="0" w:space="0" w:color="auto"/>
          </w:divBdr>
        </w:div>
        <w:div w:id="616910336">
          <w:marLeft w:val="0"/>
          <w:marRight w:val="0"/>
          <w:marTop w:val="0"/>
          <w:marBottom w:val="0"/>
          <w:divBdr>
            <w:top w:val="none" w:sz="0" w:space="0" w:color="auto"/>
            <w:left w:val="none" w:sz="0" w:space="0" w:color="auto"/>
            <w:bottom w:val="none" w:sz="0" w:space="0" w:color="auto"/>
            <w:right w:val="none" w:sz="0" w:space="0" w:color="auto"/>
          </w:divBdr>
        </w:div>
        <w:div w:id="1931353951">
          <w:marLeft w:val="0"/>
          <w:marRight w:val="0"/>
          <w:marTop w:val="0"/>
          <w:marBottom w:val="0"/>
          <w:divBdr>
            <w:top w:val="none" w:sz="0" w:space="0" w:color="auto"/>
            <w:left w:val="none" w:sz="0" w:space="0" w:color="auto"/>
            <w:bottom w:val="none" w:sz="0" w:space="0" w:color="auto"/>
            <w:right w:val="none" w:sz="0" w:space="0" w:color="auto"/>
          </w:divBdr>
        </w:div>
        <w:div w:id="125779734">
          <w:marLeft w:val="0"/>
          <w:marRight w:val="0"/>
          <w:marTop w:val="0"/>
          <w:marBottom w:val="0"/>
          <w:divBdr>
            <w:top w:val="none" w:sz="0" w:space="0" w:color="auto"/>
            <w:left w:val="none" w:sz="0" w:space="0" w:color="auto"/>
            <w:bottom w:val="none" w:sz="0" w:space="0" w:color="auto"/>
            <w:right w:val="none" w:sz="0" w:space="0" w:color="auto"/>
          </w:divBdr>
        </w:div>
        <w:div w:id="1200823097">
          <w:marLeft w:val="0"/>
          <w:marRight w:val="0"/>
          <w:marTop w:val="0"/>
          <w:marBottom w:val="0"/>
          <w:divBdr>
            <w:top w:val="none" w:sz="0" w:space="0" w:color="auto"/>
            <w:left w:val="none" w:sz="0" w:space="0" w:color="auto"/>
            <w:bottom w:val="none" w:sz="0" w:space="0" w:color="auto"/>
            <w:right w:val="none" w:sz="0" w:space="0" w:color="auto"/>
          </w:divBdr>
        </w:div>
        <w:div w:id="1722442116">
          <w:marLeft w:val="0"/>
          <w:marRight w:val="0"/>
          <w:marTop w:val="0"/>
          <w:marBottom w:val="0"/>
          <w:divBdr>
            <w:top w:val="none" w:sz="0" w:space="0" w:color="auto"/>
            <w:left w:val="none" w:sz="0" w:space="0" w:color="auto"/>
            <w:bottom w:val="none" w:sz="0" w:space="0" w:color="auto"/>
            <w:right w:val="none" w:sz="0" w:space="0" w:color="auto"/>
          </w:divBdr>
        </w:div>
        <w:div w:id="654527764">
          <w:marLeft w:val="0"/>
          <w:marRight w:val="0"/>
          <w:marTop w:val="0"/>
          <w:marBottom w:val="0"/>
          <w:divBdr>
            <w:top w:val="none" w:sz="0" w:space="0" w:color="auto"/>
            <w:left w:val="none" w:sz="0" w:space="0" w:color="auto"/>
            <w:bottom w:val="none" w:sz="0" w:space="0" w:color="auto"/>
            <w:right w:val="none" w:sz="0" w:space="0" w:color="auto"/>
          </w:divBdr>
        </w:div>
        <w:div w:id="343554265">
          <w:marLeft w:val="0"/>
          <w:marRight w:val="0"/>
          <w:marTop w:val="0"/>
          <w:marBottom w:val="0"/>
          <w:divBdr>
            <w:top w:val="none" w:sz="0" w:space="0" w:color="auto"/>
            <w:left w:val="none" w:sz="0" w:space="0" w:color="auto"/>
            <w:bottom w:val="none" w:sz="0" w:space="0" w:color="auto"/>
            <w:right w:val="none" w:sz="0" w:space="0" w:color="auto"/>
          </w:divBdr>
        </w:div>
        <w:div w:id="1822037713">
          <w:marLeft w:val="0"/>
          <w:marRight w:val="0"/>
          <w:marTop w:val="0"/>
          <w:marBottom w:val="0"/>
          <w:divBdr>
            <w:top w:val="none" w:sz="0" w:space="0" w:color="auto"/>
            <w:left w:val="none" w:sz="0" w:space="0" w:color="auto"/>
            <w:bottom w:val="none" w:sz="0" w:space="0" w:color="auto"/>
            <w:right w:val="none" w:sz="0" w:space="0" w:color="auto"/>
          </w:divBdr>
        </w:div>
        <w:div w:id="1515339273">
          <w:marLeft w:val="0"/>
          <w:marRight w:val="0"/>
          <w:marTop w:val="0"/>
          <w:marBottom w:val="0"/>
          <w:divBdr>
            <w:top w:val="none" w:sz="0" w:space="0" w:color="auto"/>
            <w:left w:val="none" w:sz="0" w:space="0" w:color="auto"/>
            <w:bottom w:val="none" w:sz="0" w:space="0" w:color="auto"/>
            <w:right w:val="none" w:sz="0" w:space="0" w:color="auto"/>
          </w:divBdr>
        </w:div>
      </w:divsChild>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32187668">
      <w:bodyDiv w:val="1"/>
      <w:marLeft w:val="0"/>
      <w:marRight w:val="0"/>
      <w:marTop w:val="0"/>
      <w:marBottom w:val="0"/>
      <w:divBdr>
        <w:top w:val="none" w:sz="0" w:space="0" w:color="auto"/>
        <w:left w:val="none" w:sz="0" w:space="0" w:color="auto"/>
        <w:bottom w:val="none" w:sz="0" w:space="0" w:color="auto"/>
        <w:right w:val="none" w:sz="0" w:space="0" w:color="auto"/>
      </w:divBdr>
    </w:div>
    <w:div w:id="1741244955">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6410713">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667688">
      <w:bodyDiv w:val="1"/>
      <w:marLeft w:val="0"/>
      <w:marRight w:val="0"/>
      <w:marTop w:val="0"/>
      <w:marBottom w:val="0"/>
      <w:divBdr>
        <w:top w:val="none" w:sz="0" w:space="0" w:color="auto"/>
        <w:left w:val="none" w:sz="0" w:space="0" w:color="auto"/>
        <w:bottom w:val="none" w:sz="0" w:space="0" w:color="auto"/>
        <w:right w:val="none" w:sz="0" w:space="0" w:color="auto"/>
      </w:divBdr>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021513">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0278460">
      <w:bodyDiv w:val="1"/>
      <w:marLeft w:val="0"/>
      <w:marRight w:val="0"/>
      <w:marTop w:val="0"/>
      <w:marBottom w:val="0"/>
      <w:divBdr>
        <w:top w:val="none" w:sz="0" w:space="0" w:color="auto"/>
        <w:left w:val="none" w:sz="0" w:space="0" w:color="auto"/>
        <w:bottom w:val="none" w:sz="0" w:space="0" w:color="auto"/>
        <w:right w:val="none" w:sz="0" w:space="0" w:color="auto"/>
      </w:divBdr>
    </w:div>
    <w:div w:id="1790658682">
      <w:bodyDiv w:val="1"/>
      <w:marLeft w:val="0"/>
      <w:marRight w:val="0"/>
      <w:marTop w:val="0"/>
      <w:marBottom w:val="0"/>
      <w:divBdr>
        <w:top w:val="none" w:sz="0" w:space="0" w:color="auto"/>
        <w:left w:val="none" w:sz="0" w:space="0" w:color="auto"/>
        <w:bottom w:val="none" w:sz="0" w:space="0" w:color="auto"/>
        <w:right w:val="none" w:sz="0" w:space="0" w:color="auto"/>
      </w:divBdr>
      <w:divsChild>
        <w:div w:id="345593295">
          <w:marLeft w:val="0"/>
          <w:marRight w:val="0"/>
          <w:marTop w:val="0"/>
          <w:marBottom w:val="0"/>
          <w:divBdr>
            <w:top w:val="none" w:sz="0" w:space="0" w:color="auto"/>
            <w:left w:val="none" w:sz="0" w:space="0" w:color="auto"/>
            <w:bottom w:val="none" w:sz="0" w:space="0" w:color="auto"/>
            <w:right w:val="none" w:sz="0" w:space="0" w:color="auto"/>
          </w:divBdr>
        </w:div>
        <w:div w:id="80150940">
          <w:marLeft w:val="0"/>
          <w:marRight w:val="0"/>
          <w:marTop w:val="0"/>
          <w:marBottom w:val="0"/>
          <w:divBdr>
            <w:top w:val="none" w:sz="0" w:space="0" w:color="auto"/>
            <w:left w:val="none" w:sz="0" w:space="0" w:color="auto"/>
            <w:bottom w:val="none" w:sz="0" w:space="0" w:color="auto"/>
            <w:right w:val="none" w:sz="0" w:space="0" w:color="auto"/>
          </w:divBdr>
        </w:div>
        <w:div w:id="1464275383">
          <w:marLeft w:val="0"/>
          <w:marRight w:val="0"/>
          <w:marTop w:val="0"/>
          <w:marBottom w:val="0"/>
          <w:divBdr>
            <w:top w:val="none" w:sz="0" w:space="0" w:color="auto"/>
            <w:left w:val="none" w:sz="0" w:space="0" w:color="auto"/>
            <w:bottom w:val="none" w:sz="0" w:space="0" w:color="auto"/>
            <w:right w:val="none" w:sz="0" w:space="0" w:color="auto"/>
          </w:divBdr>
        </w:div>
        <w:div w:id="779884227">
          <w:marLeft w:val="0"/>
          <w:marRight w:val="0"/>
          <w:marTop w:val="0"/>
          <w:marBottom w:val="0"/>
          <w:divBdr>
            <w:top w:val="none" w:sz="0" w:space="0" w:color="auto"/>
            <w:left w:val="none" w:sz="0" w:space="0" w:color="auto"/>
            <w:bottom w:val="none" w:sz="0" w:space="0" w:color="auto"/>
            <w:right w:val="none" w:sz="0" w:space="0" w:color="auto"/>
          </w:divBdr>
        </w:div>
        <w:div w:id="1382947606">
          <w:marLeft w:val="0"/>
          <w:marRight w:val="0"/>
          <w:marTop w:val="0"/>
          <w:marBottom w:val="0"/>
          <w:divBdr>
            <w:top w:val="none" w:sz="0" w:space="0" w:color="auto"/>
            <w:left w:val="none" w:sz="0" w:space="0" w:color="auto"/>
            <w:bottom w:val="none" w:sz="0" w:space="0" w:color="auto"/>
            <w:right w:val="none" w:sz="0" w:space="0" w:color="auto"/>
          </w:divBdr>
        </w:div>
        <w:div w:id="464392812">
          <w:marLeft w:val="0"/>
          <w:marRight w:val="0"/>
          <w:marTop w:val="0"/>
          <w:marBottom w:val="0"/>
          <w:divBdr>
            <w:top w:val="none" w:sz="0" w:space="0" w:color="auto"/>
            <w:left w:val="none" w:sz="0" w:space="0" w:color="auto"/>
            <w:bottom w:val="none" w:sz="0" w:space="0" w:color="auto"/>
            <w:right w:val="none" w:sz="0" w:space="0" w:color="auto"/>
          </w:divBdr>
        </w:div>
        <w:div w:id="1190877895">
          <w:marLeft w:val="0"/>
          <w:marRight w:val="0"/>
          <w:marTop w:val="0"/>
          <w:marBottom w:val="0"/>
          <w:divBdr>
            <w:top w:val="none" w:sz="0" w:space="0" w:color="auto"/>
            <w:left w:val="none" w:sz="0" w:space="0" w:color="auto"/>
            <w:bottom w:val="none" w:sz="0" w:space="0" w:color="auto"/>
            <w:right w:val="none" w:sz="0" w:space="0" w:color="auto"/>
          </w:divBdr>
        </w:div>
        <w:div w:id="518740663">
          <w:marLeft w:val="0"/>
          <w:marRight w:val="0"/>
          <w:marTop w:val="0"/>
          <w:marBottom w:val="0"/>
          <w:divBdr>
            <w:top w:val="none" w:sz="0" w:space="0" w:color="auto"/>
            <w:left w:val="none" w:sz="0" w:space="0" w:color="auto"/>
            <w:bottom w:val="none" w:sz="0" w:space="0" w:color="auto"/>
            <w:right w:val="none" w:sz="0" w:space="0" w:color="auto"/>
          </w:divBdr>
        </w:div>
        <w:div w:id="935283389">
          <w:marLeft w:val="0"/>
          <w:marRight w:val="0"/>
          <w:marTop w:val="0"/>
          <w:marBottom w:val="0"/>
          <w:divBdr>
            <w:top w:val="none" w:sz="0" w:space="0" w:color="auto"/>
            <w:left w:val="none" w:sz="0" w:space="0" w:color="auto"/>
            <w:bottom w:val="none" w:sz="0" w:space="0" w:color="auto"/>
            <w:right w:val="none" w:sz="0" w:space="0" w:color="auto"/>
          </w:divBdr>
        </w:div>
        <w:div w:id="1295061546">
          <w:marLeft w:val="0"/>
          <w:marRight w:val="0"/>
          <w:marTop w:val="0"/>
          <w:marBottom w:val="0"/>
          <w:divBdr>
            <w:top w:val="none" w:sz="0" w:space="0" w:color="auto"/>
            <w:left w:val="none" w:sz="0" w:space="0" w:color="auto"/>
            <w:bottom w:val="none" w:sz="0" w:space="0" w:color="auto"/>
            <w:right w:val="none" w:sz="0" w:space="0" w:color="auto"/>
          </w:divBdr>
        </w:div>
        <w:div w:id="1502039952">
          <w:marLeft w:val="0"/>
          <w:marRight w:val="0"/>
          <w:marTop w:val="0"/>
          <w:marBottom w:val="0"/>
          <w:divBdr>
            <w:top w:val="none" w:sz="0" w:space="0" w:color="auto"/>
            <w:left w:val="none" w:sz="0" w:space="0" w:color="auto"/>
            <w:bottom w:val="none" w:sz="0" w:space="0" w:color="auto"/>
            <w:right w:val="none" w:sz="0" w:space="0" w:color="auto"/>
          </w:divBdr>
        </w:div>
        <w:div w:id="1635256526">
          <w:marLeft w:val="0"/>
          <w:marRight w:val="0"/>
          <w:marTop w:val="0"/>
          <w:marBottom w:val="0"/>
          <w:divBdr>
            <w:top w:val="none" w:sz="0" w:space="0" w:color="auto"/>
            <w:left w:val="none" w:sz="0" w:space="0" w:color="auto"/>
            <w:bottom w:val="none" w:sz="0" w:space="0" w:color="auto"/>
            <w:right w:val="none" w:sz="0" w:space="0" w:color="auto"/>
          </w:divBdr>
        </w:div>
        <w:div w:id="1142891653">
          <w:marLeft w:val="0"/>
          <w:marRight w:val="0"/>
          <w:marTop w:val="0"/>
          <w:marBottom w:val="0"/>
          <w:divBdr>
            <w:top w:val="none" w:sz="0" w:space="0" w:color="auto"/>
            <w:left w:val="none" w:sz="0" w:space="0" w:color="auto"/>
            <w:bottom w:val="none" w:sz="0" w:space="0" w:color="auto"/>
            <w:right w:val="none" w:sz="0" w:space="0" w:color="auto"/>
          </w:divBdr>
        </w:div>
        <w:div w:id="510880288">
          <w:marLeft w:val="0"/>
          <w:marRight w:val="0"/>
          <w:marTop w:val="0"/>
          <w:marBottom w:val="0"/>
          <w:divBdr>
            <w:top w:val="none" w:sz="0" w:space="0" w:color="auto"/>
            <w:left w:val="none" w:sz="0" w:space="0" w:color="auto"/>
            <w:bottom w:val="none" w:sz="0" w:space="0" w:color="auto"/>
            <w:right w:val="none" w:sz="0" w:space="0" w:color="auto"/>
          </w:divBdr>
        </w:div>
        <w:div w:id="74713106">
          <w:marLeft w:val="0"/>
          <w:marRight w:val="0"/>
          <w:marTop w:val="0"/>
          <w:marBottom w:val="0"/>
          <w:divBdr>
            <w:top w:val="none" w:sz="0" w:space="0" w:color="auto"/>
            <w:left w:val="none" w:sz="0" w:space="0" w:color="auto"/>
            <w:bottom w:val="none" w:sz="0" w:space="0" w:color="auto"/>
            <w:right w:val="none" w:sz="0" w:space="0" w:color="auto"/>
          </w:divBdr>
        </w:div>
        <w:div w:id="918906402">
          <w:marLeft w:val="0"/>
          <w:marRight w:val="0"/>
          <w:marTop w:val="0"/>
          <w:marBottom w:val="0"/>
          <w:divBdr>
            <w:top w:val="none" w:sz="0" w:space="0" w:color="auto"/>
            <w:left w:val="none" w:sz="0" w:space="0" w:color="auto"/>
            <w:bottom w:val="none" w:sz="0" w:space="0" w:color="auto"/>
            <w:right w:val="none" w:sz="0" w:space="0" w:color="auto"/>
          </w:divBdr>
        </w:div>
        <w:div w:id="1312444869">
          <w:marLeft w:val="0"/>
          <w:marRight w:val="0"/>
          <w:marTop w:val="0"/>
          <w:marBottom w:val="0"/>
          <w:divBdr>
            <w:top w:val="none" w:sz="0" w:space="0" w:color="auto"/>
            <w:left w:val="none" w:sz="0" w:space="0" w:color="auto"/>
            <w:bottom w:val="none" w:sz="0" w:space="0" w:color="auto"/>
            <w:right w:val="none" w:sz="0" w:space="0" w:color="auto"/>
          </w:divBdr>
        </w:div>
        <w:div w:id="567232748">
          <w:marLeft w:val="0"/>
          <w:marRight w:val="0"/>
          <w:marTop w:val="0"/>
          <w:marBottom w:val="0"/>
          <w:divBdr>
            <w:top w:val="none" w:sz="0" w:space="0" w:color="auto"/>
            <w:left w:val="none" w:sz="0" w:space="0" w:color="auto"/>
            <w:bottom w:val="none" w:sz="0" w:space="0" w:color="auto"/>
            <w:right w:val="none" w:sz="0" w:space="0" w:color="auto"/>
          </w:divBdr>
        </w:div>
        <w:div w:id="696926227">
          <w:marLeft w:val="0"/>
          <w:marRight w:val="0"/>
          <w:marTop w:val="0"/>
          <w:marBottom w:val="0"/>
          <w:divBdr>
            <w:top w:val="none" w:sz="0" w:space="0" w:color="auto"/>
            <w:left w:val="none" w:sz="0" w:space="0" w:color="auto"/>
            <w:bottom w:val="none" w:sz="0" w:space="0" w:color="auto"/>
            <w:right w:val="none" w:sz="0" w:space="0" w:color="auto"/>
          </w:divBdr>
        </w:div>
        <w:div w:id="776675058">
          <w:marLeft w:val="0"/>
          <w:marRight w:val="0"/>
          <w:marTop w:val="0"/>
          <w:marBottom w:val="0"/>
          <w:divBdr>
            <w:top w:val="none" w:sz="0" w:space="0" w:color="auto"/>
            <w:left w:val="none" w:sz="0" w:space="0" w:color="auto"/>
            <w:bottom w:val="none" w:sz="0" w:space="0" w:color="auto"/>
            <w:right w:val="none" w:sz="0" w:space="0" w:color="auto"/>
          </w:divBdr>
        </w:div>
        <w:div w:id="887448613">
          <w:marLeft w:val="0"/>
          <w:marRight w:val="0"/>
          <w:marTop w:val="0"/>
          <w:marBottom w:val="0"/>
          <w:divBdr>
            <w:top w:val="none" w:sz="0" w:space="0" w:color="auto"/>
            <w:left w:val="none" w:sz="0" w:space="0" w:color="auto"/>
            <w:bottom w:val="none" w:sz="0" w:space="0" w:color="auto"/>
            <w:right w:val="none" w:sz="0" w:space="0" w:color="auto"/>
          </w:divBdr>
        </w:div>
        <w:div w:id="2030645392">
          <w:marLeft w:val="0"/>
          <w:marRight w:val="0"/>
          <w:marTop w:val="0"/>
          <w:marBottom w:val="0"/>
          <w:divBdr>
            <w:top w:val="none" w:sz="0" w:space="0" w:color="auto"/>
            <w:left w:val="none" w:sz="0" w:space="0" w:color="auto"/>
            <w:bottom w:val="none" w:sz="0" w:space="0" w:color="auto"/>
            <w:right w:val="none" w:sz="0" w:space="0" w:color="auto"/>
          </w:divBdr>
        </w:div>
        <w:div w:id="174734202">
          <w:marLeft w:val="0"/>
          <w:marRight w:val="0"/>
          <w:marTop w:val="0"/>
          <w:marBottom w:val="0"/>
          <w:divBdr>
            <w:top w:val="none" w:sz="0" w:space="0" w:color="auto"/>
            <w:left w:val="none" w:sz="0" w:space="0" w:color="auto"/>
            <w:bottom w:val="none" w:sz="0" w:space="0" w:color="auto"/>
            <w:right w:val="none" w:sz="0" w:space="0" w:color="auto"/>
          </w:divBdr>
        </w:div>
        <w:div w:id="1298099779">
          <w:marLeft w:val="0"/>
          <w:marRight w:val="0"/>
          <w:marTop w:val="0"/>
          <w:marBottom w:val="0"/>
          <w:divBdr>
            <w:top w:val="none" w:sz="0" w:space="0" w:color="auto"/>
            <w:left w:val="none" w:sz="0" w:space="0" w:color="auto"/>
            <w:bottom w:val="none" w:sz="0" w:space="0" w:color="auto"/>
            <w:right w:val="none" w:sz="0" w:space="0" w:color="auto"/>
          </w:divBdr>
        </w:div>
        <w:div w:id="653025960">
          <w:marLeft w:val="0"/>
          <w:marRight w:val="0"/>
          <w:marTop w:val="0"/>
          <w:marBottom w:val="0"/>
          <w:divBdr>
            <w:top w:val="none" w:sz="0" w:space="0" w:color="auto"/>
            <w:left w:val="none" w:sz="0" w:space="0" w:color="auto"/>
            <w:bottom w:val="none" w:sz="0" w:space="0" w:color="auto"/>
            <w:right w:val="none" w:sz="0" w:space="0" w:color="auto"/>
          </w:divBdr>
        </w:div>
        <w:div w:id="2109498815">
          <w:marLeft w:val="0"/>
          <w:marRight w:val="0"/>
          <w:marTop w:val="0"/>
          <w:marBottom w:val="0"/>
          <w:divBdr>
            <w:top w:val="none" w:sz="0" w:space="0" w:color="auto"/>
            <w:left w:val="none" w:sz="0" w:space="0" w:color="auto"/>
            <w:bottom w:val="none" w:sz="0" w:space="0" w:color="auto"/>
            <w:right w:val="none" w:sz="0" w:space="0" w:color="auto"/>
          </w:divBdr>
        </w:div>
        <w:div w:id="2133590265">
          <w:marLeft w:val="0"/>
          <w:marRight w:val="0"/>
          <w:marTop w:val="0"/>
          <w:marBottom w:val="0"/>
          <w:divBdr>
            <w:top w:val="none" w:sz="0" w:space="0" w:color="auto"/>
            <w:left w:val="none" w:sz="0" w:space="0" w:color="auto"/>
            <w:bottom w:val="none" w:sz="0" w:space="0" w:color="auto"/>
            <w:right w:val="none" w:sz="0" w:space="0" w:color="auto"/>
          </w:divBdr>
        </w:div>
        <w:div w:id="1290622692">
          <w:marLeft w:val="0"/>
          <w:marRight w:val="0"/>
          <w:marTop w:val="0"/>
          <w:marBottom w:val="0"/>
          <w:divBdr>
            <w:top w:val="none" w:sz="0" w:space="0" w:color="auto"/>
            <w:left w:val="none" w:sz="0" w:space="0" w:color="auto"/>
            <w:bottom w:val="none" w:sz="0" w:space="0" w:color="auto"/>
            <w:right w:val="none" w:sz="0" w:space="0" w:color="auto"/>
          </w:divBdr>
        </w:div>
        <w:div w:id="182212968">
          <w:marLeft w:val="0"/>
          <w:marRight w:val="0"/>
          <w:marTop w:val="0"/>
          <w:marBottom w:val="0"/>
          <w:divBdr>
            <w:top w:val="none" w:sz="0" w:space="0" w:color="auto"/>
            <w:left w:val="none" w:sz="0" w:space="0" w:color="auto"/>
            <w:bottom w:val="none" w:sz="0" w:space="0" w:color="auto"/>
            <w:right w:val="none" w:sz="0" w:space="0" w:color="auto"/>
          </w:divBdr>
        </w:div>
        <w:div w:id="255556556">
          <w:marLeft w:val="0"/>
          <w:marRight w:val="0"/>
          <w:marTop w:val="0"/>
          <w:marBottom w:val="0"/>
          <w:divBdr>
            <w:top w:val="none" w:sz="0" w:space="0" w:color="auto"/>
            <w:left w:val="none" w:sz="0" w:space="0" w:color="auto"/>
            <w:bottom w:val="none" w:sz="0" w:space="0" w:color="auto"/>
            <w:right w:val="none" w:sz="0" w:space="0" w:color="auto"/>
          </w:divBdr>
        </w:div>
        <w:div w:id="1700155020">
          <w:marLeft w:val="0"/>
          <w:marRight w:val="0"/>
          <w:marTop w:val="0"/>
          <w:marBottom w:val="0"/>
          <w:divBdr>
            <w:top w:val="none" w:sz="0" w:space="0" w:color="auto"/>
            <w:left w:val="none" w:sz="0" w:space="0" w:color="auto"/>
            <w:bottom w:val="none" w:sz="0" w:space="0" w:color="auto"/>
            <w:right w:val="none" w:sz="0" w:space="0" w:color="auto"/>
          </w:divBdr>
        </w:div>
      </w:divsChild>
    </w:div>
    <w:div w:id="1791125744">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5755580">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798379074">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5154689">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5559140">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3964958">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134826">
      <w:bodyDiv w:val="1"/>
      <w:marLeft w:val="0"/>
      <w:marRight w:val="0"/>
      <w:marTop w:val="0"/>
      <w:marBottom w:val="0"/>
      <w:divBdr>
        <w:top w:val="none" w:sz="0" w:space="0" w:color="auto"/>
        <w:left w:val="none" w:sz="0" w:space="0" w:color="auto"/>
        <w:bottom w:val="none" w:sz="0" w:space="0" w:color="auto"/>
        <w:right w:val="none" w:sz="0" w:space="0" w:color="auto"/>
      </w:divBdr>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58346689">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767399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5870944">
      <w:bodyDiv w:val="1"/>
      <w:marLeft w:val="0"/>
      <w:marRight w:val="0"/>
      <w:marTop w:val="0"/>
      <w:marBottom w:val="0"/>
      <w:divBdr>
        <w:top w:val="none" w:sz="0" w:space="0" w:color="auto"/>
        <w:left w:val="none" w:sz="0" w:space="0" w:color="auto"/>
        <w:bottom w:val="none" w:sz="0" w:space="0" w:color="auto"/>
        <w:right w:val="none" w:sz="0" w:space="0" w:color="auto"/>
      </w:divBdr>
      <w:divsChild>
        <w:div w:id="1701584831">
          <w:marLeft w:val="0"/>
          <w:marRight w:val="0"/>
          <w:marTop w:val="0"/>
          <w:marBottom w:val="0"/>
          <w:divBdr>
            <w:top w:val="none" w:sz="0" w:space="0" w:color="auto"/>
            <w:left w:val="none" w:sz="0" w:space="0" w:color="auto"/>
            <w:bottom w:val="none" w:sz="0" w:space="0" w:color="auto"/>
            <w:right w:val="none" w:sz="0" w:space="0" w:color="auto"/>
          </w:divBdr>
        </w:div>
        <w:div w:id="1800151131">
          <w:marLeft w:val="0"/>
          <w:marRight w:val="0"/>
          <w:marTop w:val="0"/>
          <w:marBottom w:val="0"/>
          <w:divBdr>
            <w:top w:val="none" w:sz="0" w:space="0" w:color="auto"/>
            <w:left w:val="none" w:sz="0" w:space="0" w:color="auto"/>
            <w:bottom w:val="none" w:sz="0" w:space="0" w:color="auto"/>
            <w:right w:val="none" w:sz="0" w:space="0" w:color="auto"/>
          </w:divBdr>
        </w:div>
        <w:div w:id="1263149928">
          <w:marLeft w:val="0"/>
          <w:marRight w:val="0"/>
          <w:marTop w:val="0"/>
          <w:marBottom w:val="0"/>
          <w:divBdr>
            <w:top w:val="none" w:sz="0" w:space="0" w:color="auto"/>
            <w:left w:val="none" w:sz="0" w:space="0" w:color="auto"/>
            <w:bottom w:val="none" w:sz="0" w:space="0" w:color="auto"/>
            <w:right w:val="none" w:sz="0" w:space="0" w:color="auto"/>
          </w:divBdr>
        </w:div>
        <w:div w:id="1862623448">
          <w:marLeft w:val="0"/>
          <w:marRight w:val="0"/>
          <w:marTop w:val="0"/>
          <w:marBottom w:val="0"/>
          <w:divBdr>
            <w:top w:val="none" w:sz="0" w:space="0" w:color="auto"/>
            <w:left w:val="none" w:sz="0" w:space="0" w:color="auto"/>
            <w:bottom w:val="none" w:sz="0" w:space="0" w:color="auto"/>
            <w:right w:val="none" w:sz="0" w:space="0" w:color="auto"/>
          </w:divBdr>
        </w:div>
        <w:div w:id="1654989397">
          <w:marLeft w:val="0"/>
          <w:marRight w:val="0"/>
          <w:marTop w:val="0"/>
          <w:marBottom w:val="0"/>
          <w:divBdr>
            <w:top w:val="none" w:sz="0" w:space="0" w:color="auto"/>
            <w:left w:val="none" w:sz="0" w:space="0" w:color="auto"/>
            <w:bottom w:val="none" w:sz="0" w:space="0" w:color="auto"/>
            <w:right w:val="none" w:sz="0" w:space="0" w:color="auto"/>
          </w:divBdr>
        </w:div>
        <w:div w:id="759108267">
          <w:marLeft w:val="0"/>
          <w:marRight w:val="0"/>
          <w:marTop w:val="0"/>
          <w:marBottom w:val="0"/>
          <w:divBdr>
            <w:top w:val="none" w:sz="0" w:space="0" w:color="auto"/>
            <w:left w:val="none" w:sz="0" w:space="0" w:color="auto"/>
            <w:bottom w:val="none" w:sz="0" w:space="0" w:color="auto"/>
            <w:right w:val="none" w:sz="0" w:space="0" w:color="auto"/>
          </w:divBdr>
        </w:div>
        <w:div w:id="693188401">
          <w:marLeft w:val="0"/>
          <w:marRight w:val="0"/>
          <w:marTop w:val="0"/>
          <w:marBottom w:val="0"/>
          <w:divBdr>
            <w:top w:val="none" w:sz="0" w:space="0" w:color="auto"/>
            <w:left w:val="none" w:sz="0" w:space="0" w:color="auto"/>
            <w:bottom w:val="none" w:sz="0" w:space="0" w:color="auto"/>
            <w:right w:val="none" w:sz="0" w:space="0" w:color="auto"/>
          </w:divBdr>
        </w:div>
        <w:div w:id="1713266945">
          <w:marLeft w:val="0"/>
          <w:marRight w:val="0"/>
          <w:marTop w:val="0"/>
          <w:marBottom w:val="0"/>
          <w:divBdr>
            <w:top w:val="none" w:sz="0" w:space="0" w:color="auto"/>
            <w:left w:val="none" w:sz="0" w:space="0" w:color="auto"/>
            <w:bottom w:val="none" w:sz="0" w:space="0" w:color="auto"/>
            <w:right w:val="none" w:sz="0" w:space="0" w:color="auto"/>
          </w:divBdr>
        </w:div>
        <w:div w:id="144977711">
          <w:marLeft w:val="0"/>
          <w:marRight w:val="0"/>
          <w:marTop w:val="0"/>
          <w:marBottom w:val="0"/>
          <w:divBdr>
            <w:top w:val="none" w:sz="0" w:space="0" w:color="auto"/>
            <w:left w:val="none" w:sz="0" w:space="0" w:color="auto"/>
            <w:bottom w:val="none" w:sz="0" w:space="0" w:color="auto"/>
            <w:right w:val="none" w:sz="0" w:space="0" w:color="auto"/>
          </w:divBdr>
        </w:div>
        <w:div w:id="1185099955">
          <w:marLeft w:val="0"/>
          <w:marRight w:val="0"/>
          <w:marTop w:val="0"/>
          <w:marBottom w:val="0"/>
          <w:divBdr>
            <w:top w:val="none" w:sz="0" w:space="0" w:color="auto"/>
            <w:left w:val="none" w:sz="0" w:space="0" w:color="auto"/>
            <w:bottom w:val="none" w:sz="0" w:space="0" w:color="auto"/>
            <w:right w:val="none" w:sz="0" w:space="0" w:color="auto"/>
          </w:divBdr>
        </w:div>
        <w:div w:id="1588689171">
          <w:marLeft w:val="0"/>
          <w:marRight w:val="0"/>
          <w:marTop w:val="0"/>
          <w:marBottom w:val="0"/>
          <w:divBdr>
            <w:top w:val="none" w:sz="0" w:space="0" w:color="auto"/>
            <w:left w:val="none" w:sz="0" w:space="0" w:color="auto"/>
            <w:bottom w:val="none" w:sz="0" w:space="0" w:color="auto"/>
            <w:right w:val="none" w:sz="0" w:space="0" w:color="auto"/>
          </w:divBdr>
        </w:div>
        <w:div w:id="2014645493">
          <w:marLeft w:val="0"/>
          <w:marRight w:val="0"/>
          <w:marTop w:val="0"/>
          <w:marBottom w:val="0"/>
          <w:divBdr>
            <w:top w:val="none" w:sz="0" w:space="0" w:color="auto"/>
            <w:left w:val="none" w:sz="0" w:space="0" w:color="auto"/>
            <w:bottom w:val="none" w:sz="0" w:space="0" w:color="auto"/>
            <w:right w:val="none" w:sz="0" w:space="0" w:color="auto"/>
          </w:divBdr>
        </w:div>
        <w:div w:id="278025100">
          <w:marLeft w:val="0"/>
          <w:marRight w:val="0"/>
          <w:marTop w:val="0"/>
          <w:marBottom w:val="0"/>
          <w:divBdr>
            <w:top w:val="none" w:sz="0" w:space="0" w:color="auto"/>
            <w:left w:val="none" w:sz="0" w:space="0" w:color="auto"/>
            <w:bottom w:val="none" w:sz="0" w:space="0" w:color="auto"/>
            <w:right w:val="none" w:sz="0" w:space="0" w:color="auto"/>
          </w:divBdr>
        </w:div>
        <w:div w:id="918909435">
          <w:marLeft w:val="0"/>
          <w:marRight w:val="0"/>
          <w:marTop w:val="0"/>
          <w:marBottom w:val="0"/>
          <w:divBdr>
            <w:top w:val="none" w:sz="0" w:space="0" w:color="auto"/>
            <w:left w:val="none" w:sz="0" w:space="0" w:color="auto"/>
            <w:bottom w:val="none" w:sz="0" w:space="0" w:color="auto"/>
            <w:right w:val="none" w:sz="0" w:space="0" w:color="auto"/>
          </w:divBdr>
        </w:div>
        <w:div w:id="1204371204">
          <w:marLeft w:val="0"/>
          <w:marRight w:val="0"/>
          <w:marTop w:val="0"/>
          <w:marBottom w:val="0"/>
          <w:divBdr>
            <w:top w:val="none" w:sz="0" w:space="0" w:color="auto"/>
            <w:left w:val="none" w:sz="0" w:space="0" w:color="auto"/>
            <w:bottom w:val="none" w:sz="0" w:space="0" w:color="auto"/>
            <w:right w:val="none" w:sz="0" w:space="0" w:color="auto"/>
          </w:divBdr>
        </w:div>
        <w:div w:id="510950291">
          <w:marLeft w:val="0"/>
          <w:marRight w:val="0"/>
          <w:marTop w:val="0"/>
          <w:marBottom w:val="0"/>
          <w:divBdr>
            <w:top w:val="none" w:sz="0" w:space="0" w:color="auto"/>
            <w:left w:val="none" w:sz="0" w:space="0" w:color="auto"/>
            <w:bottom w:val="none" w:sz="0" w:space="0" w:color="auto"/>
            <w:right w:val="none" w:sz="0" w:space="0" w:color="auto"/>
          </w:divBdr>
        </w:div>
        <w:div w:id="1588684833">
          <w:marLeft w:val="0"/>
          <w:marRight w:val="0"/>
          <w:marTop w:val="0"/>
          <w:marBottom w:val="0"/>
          <w:divBdr>
            <w:top w:val="none" w:sz="0" w:space="0" w:color="auto"/>
            <w:left w:val="none" w:sz="0" w:space="0" w:color="auto"/>
            <w:bottom w:val="none" w:sz="0" w:space="0" w:color="auto"/>
            <w:right w:val="none" w:sz="0" w:space="0" w:color="auto"/>
          </w:divBdr>
        </w:div>
        <w:div w:id="1340232501">
          <w:marLeft w:val="0"/>
          <w:marRight w:val="0"/>
          <w:marTop w:val="0"/>
          <w:marBottom w:val="0"/>
          <w:divBdr>
            <w:top w:val="none" w:sz="0" w:space="0" w:color="auto"/>
            <w:left w:val="none" w:sz="0" w:space="0" w:color="auto"/>
            <w:bottom w:val="none" w:sz="0" w:space="0" w:color="auto"/>
            <w:right w:val="none" w:sz="0" w:space="0" w:color="auto"/>
          </w:divBdr>
        </w:div>
        <w:div w:id="728504305">
          <w:marLeft w:val="0"/>
          <w:marRight w:val="0"/>
          <w:marTop w:val="0"/>
          <w:marBottom w:val="0"/>
          <w:divBdr>
            <w:top w:val="none" w:sz="0" w:space="0" w:color="auto"/>
            <w:left w:val="none" w:sz="0" w:space="0" w:color="auto"/>
            <w:bottom w:val="none" w:sz="0" w:space="0" w:color="auto"/>
            <w:right w:val="none" w:sz="0" w:space="0" w:color="auto"/>
          </w:divBdr>
        </w:div>
        <w:div w:id="294918387">
          <w:marLeft w:val="0"/>
          <w:marRight w:val="0"/>
          <w:marTop w:val="0"/>
          <w:marBottom w:val="0"/>
          <w:divBdr>
            <w:top w:val="none" w:sz="0" w:space="0" w:color="auto"/>
            <w:left w:val="none" w:sz="0" w:space="0" w:color="auto"/>
            <w:bottom w:val="none" w:sz="0" w:space="0" w:color="auto"/>
            <w:right w:val="none" w:sz="0" w:space="0" w:color="auto"/>
          </w:divBdr>
        </w:div>
        <w:div w:id="528760091">
          <w:marLeft w:val="0"/>
          <w:marRight w:val="0"/>
          <w:marTop w:val="0"/>
          <w:marBottom w:val="0"/>
          <w:divBdr>
            <w:top w:val="none" w:sz="0" w:space="0" w:color="auto"/>
            <w:left w:val="none" w:sz="0" w:space="0" w:color="auto"/>
            <w:bottom w:val="none" w:sz="0" w:space="0" w:color="auto"/>
            <w:right w:val="none" w:sz="0" w:space="0" w:color="auto"/>
          </w:divBdr>
        </w:div>
        <w:div w:id="1497266696">
          <w:marLeft w:val="0"/>
          <w:marRight w:val="0"/>
          <w:marTop w:val="0"/>
          <w:marBottom w:val="0"/>
          <w:divBdr>
            <w:top w:val="none" w:sz="0" w:space="0" w:color="auto"/>
            <w:left w:val="none" w:sz="0" w:space="0" w:color="auto"/>
            <w:bottom w:val="none" w:sz="0" w:space="0" w:color="auto"/>
            <w:right w:val="none" w:sz="0" w:space="0" w:color="auto"/>
          </w:divBdr>
        </w:div>
        <w:div w:id="885021977">
          <w:marLeft w:val="0"/>
          <w:marRight w:val="0"/>
          <w:marTop w:val="0"/>
          <w:marBottom w:val="0"/>
          <w:divBdr>
            <w:top w:val="none" w:sz="0" w:space="0" w:color="auto"/>
            <w:left w:val="none" w:sz="0" w:space="0" w:color="auto"/>
            <w:bottom w:val="none" w:sz="0" w:space="0" w:color="auto"/>
            <w:right w:val="none" w:sz="0" w:space="0" w:color="auto"/>
          </w:divBdr>
        </w:div>
        <w:div w:id="860777734">
          <w:marLeft w:val="0"/>
          <w:marRight w:val="0"/>
          <w:marTop w:val="0"/>
          <w:marBottom w:val="0"/>
          <w:divBdr>
            <w:top w:val="none" w:sz="0" w:space="0" w:color="auto"/>
            <w:left w:val="none" w:sz="0" w:space="0" w:color="auto"/>
            <w:bottom w:val="none" w:sz="0" w:space="0" w:color="auto"/>
            <w:right w:val="none" w:sz="0" w:space="0" w:color="auto"/>
          </w:divBdr>
        </w:div>
        <w:div w:id="387843549">
          <w:marLeft w:val="0"/>
          <w:marRight w:val="0"/>
          <w:marTop w:val="0"/>
          <w:marBottom w:val="0"/>
          <w:divBdr>
            <w:top w:val="none" w:sz="0" w:space="0" w:color="auto"/>
            <w:left w:val="none" w:sz="0" w:space="0" w:color="auto"/>
            <w:bottom w:val="none" w:sz="0" w:space="0" w:color="auto"/>
            <w:right w:val="none" w:sz="0" w:space="0" w:color="auto"/>
          </w:divBdr>
        </w:div>
        <w:div w:id="1899434860">
          <w:marLeft w:val="0"/>
          <w:marRight w:val="0"/>
          <w:marTop w:val="0"/>
          <w:marBottom w:val="0"/>
          <w:divBdr>
            <w:top w:val="none" w:sz="0" w:space="0" w:color="auto"/>
            <w:left w:val="none" w:sz="0" w:space="0" w:color="auto"/>
            <w:bottom w:val="none" w:sz="0" w:space="0" w:color="auto"/>
            <w:right w:val="none" w:sz="0" w:space="0" w:color="auto"/>
          </w:divBdr>
        </w:div>
        <w:div w:id="872888482">
          <w:marLeft w:val="0"/>
          <w:marRight w:val="0"/>
          <w:marTop w:val="0"/>
          <w:marBottom w:val="0"/>
          <w:divBdr>
            <w:top w:val="none" w:sz="0" w:space="0" w:color="auto"/>
            <w:left w:val="none" w:sz="0" w:space="0" w:color="auto"/>
            <w:bottom w:val="none" w:sz="0" w:space="0" w:color="auto"/>
            <w:right w:val="none" w:sz="0" w:space="0" w:color="auto"/>
          </w:divBdr>
        </w:div>
        <w:div w:id="1092244647">
          <w:marLeft w:val="0"/>
          <w:marRight w:val="0"/>
          <w:marTop w:val="0"/>
          <w:marBottom w:val="0"/>
          <w:divBdr>
            <w:top w:val="none" w:sz="0" w:space="0" w:color="auto"/>
            <w:left w:val="none" w:sz="0" w:space="0" w:color="auto"/>
            <w:bottom w:val="none" w:sz="0" w:space="0" w:color="auto"/>
            <w:right w:val="none" w:sz="0" w:space="0" w:color="auto"/>
          </w:divBdr>
        </w:div>
        <w:div w:id="711271703">
          <w:marLeft w:val="0"/>
          <w:marRight w:val="0"/>
          <w:marTop w:val="0"/>
          <w:marBottom w:val="0"/>
          <w:divBdr>
            <w:top w:val="none" w:sz="0" w:space="0" w:color="auto"/>
            <w:left w:val="none" w:sz="0" w:space="0" w:color="auto"/>
            <w:bottom w:val="none" w:sz="0" w:space="0" w:color="auto"/>
            <w:right w:val="none" w:sz="0" w:space="0" w:color="auto"/>
          </w:divBdr>
        </w:div>
      </w:divsChild>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1159304">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5936831">
      <w:bodyDiv w:val="1"/>
      <w:marLeft w:val="0"/>
      <w:marRight w:val="0"/>
      <w:marTop w:val="0"/>
      <w:marBottom w:val="0"/>
      <w:divBdr>
        <w:top w:val="none" w:sz="0" w:space="0" w:color="auto"/>
        <w:left w:val="none" w:sz="0" w:space="0" w:color="auto"/>
        <w:bottom w:val="none" w:sz="0" w:space="0" w:color="auto"/>
        <w:right w:val="none" w:sz="0" w:space="0" w:color="auto"/>
      </w:divBdr>
      <w:divsChild>
        <w:div w:id="1825007395">
          <w:marLeft w:val="0"/>
          <w:marRight w:val="0"/>
          <w:marTop w:val="0"/>
          <w:marBottom w:val="0"/>
          <w:divBdr>
            <w:top w:val="none" w:sz="0" w:space="0" w:color="auto"/>
            <w:left w:val="none" w:sz="0" w:space="0" w:color="auto"/>
            <w:bottom w:val="none" w:sz="0" w:space="0" w:color="auto"/>
            <w:right w:val="none" w:sz="0" w:space="0" w:color="auto"/>
          </w:divBdr>
        </w:div>
        <w:div w:id="1540705354">
          <w:marLeft w:val="0"/>
          <w:marRight w:val="0"/>
          <w:marTop w:val="0"/>
          <w:marBottom w:val="0"/>
          <w:divBdr>
            <w:top w:val="none" w:sz="0" w:space="0" w:color="auto"/>
            <w:left w:val="none" w:sz="0" w:space="0" w:color="auto"/>
            <w:bottom w:val="none" w:sz="0" w:space="0" w:color="auto"/>
            <w:right w:val="none" w:sz="0" w:space="0" w:color="auto"/>
          </w:divBdr>
        </w:div>
        <w:div w:id="1077291859">
          <w:marLeft w:val="0"/>
          <w:marRight w:val="0"/>
          <w:marTop w:val="0"/>
          <w:marBottom w:val="0"/>
          <w:divBdr>
            <w:top w:val="none" w:sz="0" w:space="0" w:color="auto"/>
            <w:left w:val="none" w:sz="0" w:space="0" w:color="auto"/>
            <w:bottom w:val="none" w:sz="0" w:space="0" w:color="auto"/>
            <w:right w:val="none" w:sz="0" w:space="0" w:color="auto"/>
          </w:divBdr>
        </w:div>
        <w:div w:id="537745483">
          <w:marLeft w:val="0"/>
          <w:marRight w:val="0"/>
          <w:marTop w:val="0"/>
          <w:marBottom w:val="0"/>
          <w:divBdr>
            <w:top w:val="none" w:sz="0" w:space="0" w:color="auto"/>
            <w:left w:val="none" w:sz="0" w:space="0" w:color="auto"/>
            <w:bottom w:val="none" w:sz="0" w:space="0" w:color="auto"/>
            <w:right w:val="none" w:sz="0" w:space="0" w:color="auto"/>
          </w:divBdr>
        </w:div>
        <w:div w:id="1708598070">
          <w:marLeft w:val="0"/>
          <w:marRight w:val="0"/>
          <w:marTop w:val="0"/>
          <w:marBottom w:val="0"/>
          <w:divBdr>
            <w:top w:val="none" w:sz="0" w:space="0" w:color="auto"/>
            <w:left w:val="none" w:sz="0" w:space="0" w:color="auto"/>
            <w:bottom w:val="none" w:sz="0" w:space="0" w:color="auto"/>
            <w:right w:val="none" w:sz="0" w:space="0" w:color="auto"/>
          </w:divBdr>
        </w:div>
        <w:div w:id="1838108189">
          <w:marLeft w:val="0"/>
          <w:marRight w:val="0"/>
          <w:marTop w:val="0"/>
          <w:marBottom w:val="0"/>
          <w:divBdr>
            <w:top w:val="none" w:sz="0" w:space="0" w:color="auto"/>
            <w:left w:val="none" w:sz="0" w:space="0" w:color="auto"/>
            <w:bottom w:val="none" w:sz="0" w:space="0" w:color="auto"/>
            <w:right w:val="none" w:sz="0" w:space="0" w:color="auto"/>
          </w:divBdr>
        </w:div>
        <w:div w:id="1258248813">
          <w:marLeft w:val="0"/>
          <w:marRight w:val="0"/>
          <w:marTop w:val="0"/>
          <w:marBottom w:val="0"/>
          <w:divBdr>
            <w:top w:val="none" w:sz="0" w:space="0" w:color="auto"/>
            <w:left w:val="none" w:sz="0" w:space="0" w:color="auto"/>
            <w:bottom w:val="none" w:sz="0" w:space="0" w:color="auto"/>
            <w:right w:val="none" w:sz="0" w:space="0" w:color="auto"/>
          </w:divBdr>
        </w:div>
        <w:div w:id="443352484">
          <w:marLeft w:val="0"/>
          <w:marRight w:val="0"/>
          <w:marTop w:val="0"/>
          <w:marBottom w:val="0"/>
          <w:divBdr>
            <w:top w:val="none" w:sz="0" w:space="0" w:color="auto"/>
            <w:left w:val="none" w:sz="0" w:space="0" w:color="auto"/>
            <w:bottom w:val="none" w:sz="0" w:space="0" w:color="auto"/>
            <w:right w:val="none" w:sz="0" w:space="0" w:color="auto"/>
          </w:divBdr>
        </w:div>
        <w:div w:id="2146774749">
          <w:marLeft w:val="0"/>
          <w:marRight w:val="0"/>
          <w:marTop w:val="0"/>
          <w:marBottom w:val="0"/>
          <w:divBdr>
            <w:top w:val="none" w:sz="0" w:space="0" w:color="auto"/>
            <w:left w:val="none" w:sz="0" w:space="0" w:color="auto"/>
            <w:bottom w:val="none" w:sz="0" w:space="0" w:color="auto"/>
            <w:right w:val="none" w:sz="0" w:space="0" w:color="auto"/>
          </w:divBdr>
        </w:div>
        <w:div w:id="1564371441">
          <w:marLeft w:val="0"/>
          <w:marRight w:val="0"/>
          <w:marTop w:val="0"/>
          <w:marBottom w:val="0"/>
          <w:divBdr>
            <w:top w:val="none" w:sz="0" w:space="0" w:color="auto"/>
            <w:left w:val="none" w:sz="0" w:space="0" w:color="auto"/>
            <w:bottom w:val="none" w:sz="0" w:space="0" w:color="auto"/>
            <w:right w:val="none" w:sz="0" w:space="0" w:color="auto"/>
          </w:divBdr>
        </w:div>
        <w:div w:id="2054379848">
          <w:marLeft w:val="0"/>
          <w:marRight w:val="0"/>
          <w:marTop w:val="0"/>
          <w:marBottom w:val="0"/>
          <w:divBdr>
            <w:top w:val="none" w:sz="0" w:space="0" w:color="auto"/>
            <w:left w:val="none" w:sz="0" w:space="0" w:color="auto"/>
            <w:bottom w:val="none" w:sz="0" w:space="0" w:color="auto"/>
            <w:right w:val="none" w:sz="0" w:space="0" w:color="auto"/>
          </w:divBdr>
        </w:div>
        <w:div w:id="788284525">
          <w:marLeft w:val="0"/>
          <w:marRight w:val="0"/>
          <w:marTop w:val="0"/>
          <w:marBottom w:val="0"/>
          <w:divBdr>
            <w:top w:val="none" w:sz="0" w:space="0" w:color="auto"/>
            <w:left w:val="none" w:sz="0" w:space="0" w:color="auto"/>
            <w:bottom w:val="none" w:sz="0" w:space="0" w:color="auto"/>
            <w:right w:val="none" w:sz="0" w:space="0" w:color="auto"/>
          </w:divBdr>
        </w:div>
        <w:div w:id="451099479">
          <w:marLeft w:val="0"/>
          <w:marRight w:val="0"/>
          <w:marTop w:val="0"/>
          <w:marBottom w:val="0"/>
          <w:divBdr>
            <w:top w:val="none" w:sz="0" w:space="0" w:color="auto"/>
            <w:left w:val="none" w:sz="0" w:space="0" w:color="auto"/>
            <w:bottom w:val="none" w:sz="0" w:space="0" w:color="auto"/>
            <w:right w:val="none" w:sz="0" w:space="0" w:color="auto"/>
          </w:divBdr>
        </w:div>
        <w:div w:id="486438756">
          <w:marLeft w:val="0"/>
          <w:marRight w:val="0"/>
          <w:marTop w:val="0"/>
          <w:marBottom w:val="0"/>
          <w:divBdr>
            <w:top w:val="none" w:sz="0" w:space="0" w:color="auto"/>
            <w:left w:val="none" w:sz="0" w:space="0" w:color="auto"/>
            <w:bottom w:val="none" w:sz="0" w:space="0" w:color="auto"/>
            <w:right w:val="none" w:sz="0" w:space="0" w:color="auto"/>
          </w:divBdr>
        </w:div>
        <w:div w:id="1408653273">
          <w:marLeft w:val="0"/>
          <w:marRight w:val="0"/>
          <w:marTop w:val="0"/>
          <w:marBottom w:val="0"/>
          <w:divBdr>
            <w:top w:val="none" w:sz="0" w:space="0" w:color="auto"/>
            <w:left w:val="none" w:sz="0" w:space="0" w:color="auto"/>
            <w:bottom w:val="none" w:sz="0" w:space="0" w:color="auto"/>
            <w:right w:val="none" w:sz="0" w:space="0" w:color="auto"/>
          </w:divBdr>
        </w:div>
        <w:div w:id="856768736">
          <w:marLeft w:val="0"/>
          <w:marRight w:val="0"/>
          <w:marTop w:val="0"/>
          <w:marBottom w:val="0"/>
          <w:divBdr>
            <w:top w:val="none" w:sz="0" w:space="0" w:color="auto"/>
            <w:left w:val="none" w:sz="0" w:space="0" w:color="auto"/>
            <w:bottom w:val="none" w:sz="0" w:space="0" w:color="auto"/>
            <w:right w:val="none" w:sz="0" w:space="0" w:color="auto"/>
          </w:divBdr>
        </w:div>
        <w:div w:id="2054227342">
          <w:marLeft w:val="0"/>
          <w:marRight w:val="0"/>
          <w:marTop w:val="0"/>
          <w:marBottom w:val="0"/>
          <w:divBdr>
            <w:top w:val="none" w:sz="0" w:space="0" w:color="auto"/>
            <w:left w:val="none" w:sz="0" w:space="0" w:color="auto"/>
            <w:bottom w:val="none" w:sz="0" w:space="0" w:color="auto"/>
            <w:right w:val="none" w:sz="0" w:space="0" w:color="auto"/>
          </w:divBdr>
        </w:div>
        <w:div w:id="545607226">
          <w:marLeft w:val="0"/>
          <w:marRight w:val="0"/>
          <w:marTop w:val="0"/>
          <w:marBottom w:val="0"/>
          <w:divBdr>
            <w:top w:val="none" w:sz="0" w:space="0" w:color="auto"/>
            <w:left w:val="none" w:sz="0" w:space="0" w:color="auto"/>
            <w:bottom w:val="none" w:sz="0" w:space="0" w:color="auto"/>
            <w:right w:val="none" w:sz="0" w:space="0" w:color="auto"/>
          </w:divBdr>
        </w:div>
        <w:div w:id="717627458">
          <w:marLeft w:val="0"/>
          <w:marRight w:val="0"/>
          <w:marTop w:val="0"/>
          <w:marBottom w:val="0"/>
          <w:divBdr>
            <w:top w:val="none" w:sz="0" w:space="0" w:color="auto"/>
            <w:left w:val="none" w:sz="0" w:space="0" w:color="auto"/>
            <w:bottom w:val="none" w:sz="0" w:space="0" w:color="auto"/>
            <w:right w:val="none" w:sz="0" w:space="0" w:color="auto"/>
          </w:divBdr>
        </w:div>
        <w:div w:id="189731840">
          <w:marLeft w:val="0"/>
          <w:marRight w:val="0"/>
          <w:marTop w:val="0"/>
          <w:marBottom w:val="0"/>
          <w:divBdr>
            <w:top w:val="none" w:sz="0" w:space="0" w:color="auto"/>
            <w:left w:val="none" w:sz="0" w:space="0" w:color="auto"/>
            <w:bottom w:val="none" w:sz="0" w:space="0" w:color="auto"/>
            <w:right w:val="none" w:sz="0" w:space="0" w:color="auto"/>
          </w:divBdr>
        </w:div>
        <w:div w:id="1338076112">
          <w:marLeft w:val="0"/>
          <w:marRight w:val="0"/>
          <w:marTop w:val="0"/>
          <w:marBottom w:val="0"/>
          <w:divBdr>
            <w:top w:val="none" w:sz="0" w:space="0" w:color="auto"/>
            <w:left w:val="none" w:sz="0" w:space="0" w:color="auto"/>
            <w:bottom w:val="none" w:sz="0" w:space="0" w:color="auto"/>
            <w:right w:val="none" w:sz="0" w:space="0" w:color="auto"/>
          </w:divBdr>
        </w:div>
        <w:div w:id="551769245">
          <w:marLeft w:val="0"/>
          <w:marRight w:val="0"/>
          <w:marTop w:val="0"/>
          <w:marBottom w:val="0"/>
          <w:divBdr>
            <w:top w:val="none" w:sz="0" w:space="0" w:color="auto"/>
            <w:left w:val="none" w:sz="0" w:space="0" w:color="auto"/>
            <w:bottom w:val="none" w:sz="0" w:space="0" w:color="auto"/>
            <w:right w:val="none" w:sz="0" w:space="0" w:color="auto"/>
          </w:divBdr>
        </w:div>
        <w:div w:id="875966133">
          <w:marLeft w:val="0"/>
          <w:marRight w:val="0"/>
          <w:marTop w:val="0"/>
          <w:marBottom w:val="0"/>
          <w:divBdr>
            <w:top w:val="none" w:sz="0" w:space="0" w:color="auto"/>
            <w:left w:val="none" w:sz="0" w:space="0" w:color="auto"/>
            <w:bottom w:val="none" w:sz="0" w:space="0" w:color="auto"/>
            <w:right w:val="none" w:sz="0" w:space="0" w:color="auto"/>
          </w:divBdr>
        </w:div>
        <w:div w:id="1704162249">
          <w:marLeft w:val="0"/>
          <w:marRight w:val="0"/>
          <w:marTop w:val="0"/>
          <w:marBottom w:val="0"/>
          <w:divBdr>
            <w:top w:val="none" w:sz="0" w:space="0" w:color="auto"/>
            <w:left w:val="none" w:sz="0" w:space="0" w:color="auto"/>
            <w:bottom w:val="none" w:sz="0" w:space="0" w:color="auto"/>
            <w:right w:val="none" w:sz="0" w:space="0" w:color="auto"/>
          </w:divBdr>
        </w:div>
        <w:div w:id="352388364">
          <w:marLeft w:val="0"/>
          <w:marRight w:val="0"/>
          <w:marTop w:val="0"/>
          <w:marBottom w:val="0"/>
          <w:divBdr>
            <w:top w:val="none" w:sz="0" w:space="0" w:color="auto"/>
            <w:left w:val="none" w:sz="0" w:space="0" w:color="auto"/>
            <w:bottom w:val="none" w:sz="0" w:space="0" w:color="auto"/>
            <w:right w:val="none" w:sz="0" w:space="0" w:color="auto"/>
          </w:divBdr>
        </w:div>
        <w:div w:id="415901257">
          <w:marLeft w:val="0"/>
          <w:marRight w:val="0"/>
          <w:marTop w:val="0"/>
          <w:marBottom w:val="0"/>
          <w:divBdr>
            <w:top w:val="none" w:sz="0" w:space="0" w:color="auto"/>
            <w:left w:val="none" w:sz="0" w:space="0" w:color="auto"/>
            <w:bottom w:val="none" w:sz="0" w:space="0" w:color="auto"/>
            <w:right w:val="none" w:sz="0" w:space="0" w:color="auto"/>
          </w:divBdr>
        </w:div>
        <w:div w:id="1211067263">
          <w:marLeft w:val="0"/>
          <w:marRight w:val="0"/>
          <w:marTop w:val="0"/>
          <w:marBottom w:val="0"/>
          <w:divBdr>
            <w:top w:val="none" w:sz="0" w:space="0" w:color="auto"/>
            <w:left w:val="none" w:sz="0" w:space="0" w:color="auto"/>
            <w:bottom w:val="none" w:sz="0" w:space="0" w:color="auto"/>
            <w:right w:val="none" w:sz="0" w:space="0" w:color="auto"/>
          </w:divBdr>
        </w:div>
        <w:div w:id="82798776">
          <w:marLeft w:val="0"/>
          <w:marRight w:val="0"/>
          <w:marTop w:val="0"/>
          <w:marBottom w:val="0"/>
          <w:divBdr>
            <w:top w:val="none" w:sz="0" w:space="0" w:color="auto"/>
            <w:left w:val="none" w:sz="0" w:space="0" w:color="auto"/>
            <w:bottom w:val="none" w:sz="0" w:space="0" w:color="auto"/>
            <w:right w:val="none" w:sz="0" w:space="0" w:color="auto"/>
          </w:divBdr>
        </w:div>
      </w:divsChild>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7978424">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2759709">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65038341">
      <w:bodyDiv w:val="1"/>
      <w:marLeft w:val="0"/>
      <w:marRight w:val="0"/>
      <w:marTop w:val="0"/>
      <w:marBottom w:val="0"/>
      <w:divBdr>
        <w:top w:val="none" w:sz="0" w:space="0" w:color="auto"/>
        <w:left w:val="none" w:sz="0" w:space="0" w:color="auto"/>
        <w:bottom w:val="none" w:sz="0" w:space="0" w:color="auto"/>
        <w:right w:val="none" w:sz="0" w:space="0" w:color="auto"/>
      </w:divBdr>
      <w:divsChild>
        <w:div w:id="316157511">
          <w:marLeft w:val="0"/>
          <w:marRight w:val="0"/>
          <w:marTop w:val="0"/>
          <w:marBottom w:val="0"/>
          <w:divBdr>
            <w:top w:val="none" w:sz="0" w:space="0" w:color="auto"/>
            <w:left w:val="none" w:sz="0" w:space="0" w:color="auto"/>
            <w:bottom w:val="none" w:sz="0" w:space="0" w:color="auto"/>
            <w:right w:val="none" w:sz="0" w:space="0" w:color="auto"/>
          </w:divBdr>
        </w:div>
        <w:div w:id="2035423686">
          <w:marLeft w:val="0"/>
          <w:marRight w:val="0"/>
          <w:marTop w:val="0"/>
          <w:marBottom w:val="0"/>
          <w:divBdr>
            <w:top w:val="none" w:sz="0" w:space="0" w:color="auto"/>
            <w:left w:val="none" w:sz="0" w:space="0" w:color="auto"/>
            <w:bottom w:val="none" w:sz="0" w:space="0" w:color="auto"/>
            <w:right w:val="none" w:sz="0" w:space="0" w:color="auto"/>
          </w:divBdr>
        </w:div>
        <w:div w:id="1138260502">
          <w:marLeft w:val="0"/>
          <w:marRight w:val="0"/>
          <w:marTop w:val="0"/>
          <w:marBottom w:val="0"/>
          <w:divBdr>
            <w:top w:val="none" w:sz="0" w:space="0" w:color="auto"/>
            <w:left w:val="none" w:sz="0" w:space="0" w:color="auto"/>
            <w:bottom w:val="none" w:sz="0" w:space="0" w:color="auto"/>
            <w:right w:val="none" w:sz="0" w:space="0" w:color="auto"/>
          </w:divBdr>
        </w:div>
        <w:div w:id="1547570813">
          <w:marLeft w:val="0"/>
          <w:marRight w:val="0"/>
          <w:marTop w:val="0"/>
          <w:marBottom w:val="0"/>
          <w:divBdr>
            <w:top w:val="none" w:sz="0" w:space="0" w:color="auto"/>
            <w:left w:val="none" w:sz="0" w:space="0" w:color="auto"/>
            <w:bottom w:val="none" w:sz="0" w:space="0" w:color="auto"/>
            <w:right w:val="none" w:sz="0" w:space="0" w:color="auto"/>
          </w:divBdr>
        </w:div>
        <w:div w:id="1773815928">
          <w:marLeft w:val="0"/>
          <w:marRight w:val="0"/>
          <w:marTop w:val="0"/>
          <w:marBottom w:val="0"/>
          <w:divBdr>
            <w:top w:val="none" w:sz="0" w:space="0" w:color="auto"/>
            <w:left w:val="none" w:sz="0" w:space="0" w:color="auto"/>
            <w:bottom w:val="none" w:sz="0" w:space="0" w:color="auto"/>
            <w:right w:val="none" w:sz="0" w:space="0" w:color="auto"/>
          </w:divBdr>
        </w:div>
        <w:div w:id="1113283851">
          <w:marLeft w:val="0"/>
          <w:marRight w:val="0"/>
          <w:marTop w:val="0"/>
          <w:marBottom w:val="0"/>
          <w:divBdr>
            <w:top w:val="none" w:sz="0" w:space="0" w:color="auto"/>
            <w:left w:val="none" w:sz="0" w:space="0" w:color="auto"/>
            <w:bottom w:val="none" w:sz="0" w:space="0" w:color="auto"/>
            <w:right w:val="none" w:sz="0" w:space="0" w:color="auto"/>
          </w:divBdr>
        </w:div>
        <w:div w:id="252596582">
          <w:marLeft w:val="0"/>
          <w:marRight w:val="0"/>
          <w:marTop w:val="0"/>
          <w:marBottom w:val="0"/>
          <w:divBdr>
            <w:top w:val="none" w:sz="0" w:space="0" w:color="auto"/>
            <w:left w:val="none" w:sz="0" w:space="0" w:color="auto"/>
            <w:bottom w:val="none" w:sz="0" w:space="0" w:color="auto"/>
            <w:right w:val="none" w:sz="0" w:space="0" w:color="auto"/>
          </w:divBdr>
        </w:div>
        <w:div w:id="1753509569">
          <w:marLeft w:val="0"/>
          <w:marRight w:val="0"/>
          <w:marTop w:val="0"/>
          <w:marBottom w:val="0"/>
          <w:divBdr>
            <w:top w:val="none" w:sz="0" w:space="0" w:color="auto"/>
            <w:left w:val="none" w:sz="0" w:space="0" w:color="auto"/>
            <w:bottom w:val="none" w:sz="0" w:space="0" w:color="auto"/>
            <w:right w:val="none" w:sz="0" w:space="0" w:color="auto"/>
          </w:divBdr>
        </w:div>
        <w:div w:id="2131895532">
          <w:marLeft w:val="0"/>
          <w:marRight w:val="0"/>
          <w:marTop w:val="0"/>
          <w:marBottom w:val="0"/>
          <w:divBdr>
            <w:top w:val="none" w:sz="0" w:space="0" w:color="auto"/>
            <w:left w:val="none" w:sz="0" w:space="0" w:color="auto"/>
            <w:bottom w:val="none" w:sz="0" w:space="0" w:color="auto"/>
            <w:right w:val="none" w:sz="0" w:space="0" w:color="auto"/>
          </w:divBdr>
        </w:div>
        <w:div w:id="277757323">
          <w:marLeft w:val="0"/>
          <w:marRight w:val="0"/>
          <w:marTop w:val="0"/>
          <w:marBottom w:val="0"/>
          <w:divBdr>
            <w:top w:val="none" w:sz="0" w:space="0" w:color="auto"/>
            <w:left w:val="none" w:sz="0" w:space="0" w:color="auto"/>
            <w:bottom w:val="none" w:sz="0" w:space="0" w:color="auto"/>
            <w:right w:val="none" w:sz="0" w:space="0" w:color="auto"/>
          </w:divBdr>
        </w:div>
        <w:div w:id="435444576">
          <w:marLeft w:val="0"/>
          <w:marRight w:val="0"/>
          <w:marTop w:val="0"/>
          <w:marBottom w:val="0"/>
          <w:divBdr>
            <w:top w:val="none" w:sz="0" w:space="0" w:color="auto"/>
            <w:left w:val="none" w:sz="0" w:space="0" w:color="auto"/>
            <w:bottom w:val="none" w:sz="0" w:space="0" w:color="auto"/>
            <w:right w:val="none" w:sz="0" w:space="0" w:color="auto"/>
          </w:divBdr>
        </w:div>
        <w:div w:id="412510203">
          <w:marLeft w:val="0"/>
          <w:marRight w:val="0"/>
          <w:marTop w:val="0"/>
          <w:marBottom w:val="0"/>
          <w:divBdr>
            <w:top w:val="none" w:sz="0" w:space="0" w:color="auto"/>
            <w:left w:val="none" w:sz="0" w:space="0" w:color="auto"/>
            <w:bottom w:val="none" w:sz="0" w:space="0" w:color="auto"/>
            <w:right w:val="none" w:sz="0" w:space="0" w:color="auto"/>
          </w:divBdr>
        </w:div>
        <w:div w:id="801775369">
          <w:marLeft w:val="0"/>
          <w:marRight w:val="0"/>
          <w:marTop w:val="0"/>
          <w:marBottom w:val="0"/>
          <w:divBdr>
            <w:top w:val="none" w:sz="0" w:space="0" w:color="auto"/>
            <w:left w:val="none" w:sz="0" w:space="0" w:color="auto"/>
            <w:bottom w:val="none" w:sz="0" w:space="0" w:color="auto"/>
            <w:right w:val="none" w:sz="0" w:space="0" w:color="auto"/>
          </w:divBdr>
        </w:div>
        <w:div w:id="961695019">
          <w:marLeft w:val="0"/>
          <w:marRight w:val="0"/>
          <w:marTop w:val="0"/>
          <w:marBottom w:val="0"/>
          <w:divBdr>
            <w:top w:val="none" w:sz="0" w:space="0" w:color="auto"/>
            <w:left w:val="none" w:sz="0" w:space="0" w:color="auto"/>
            <w:bottom w:val="none" w:sz="0" w:space="0" w:color="auto"/>
            <w:right w:val="none" w:sz="0" w:space="0" w:color="auto"/>
          </w:divBdr>
        </w:div>
        <w:div w:id="155583421">
          <w:marLeft w:val="0"/>
          <w:marRight w:val="0"/>
          <w:marTop w:val="0"/>
          <w:marBottom w:val="0"/>
          <w:divBdr>
            <w:top w:val="none" w:sz="0" w:space="0" w:color="auto"/>
            <w:left w:val="none" w:sz="0" w:space="0" w:color="auto"/>
            <w:bottom w:val="none" w:sz="0" w:space="0" w:color="auto"/>
            <w:right w:val="none" w:sz="0" w:space="0" w:color="auto"/>
          </w:divBdr>
        </w:div>
        <w:div w:id="2080979224">
          <w:marLeft w:val="0"/>
          <w:marRight w:val="0"/>
          <w:marTop w:val="0"/>
          <w:marBottom w:val="0"/>
          <w:divBdr>
            <w:top w:val="none" w:sz="0" w:space="0" w:color="auto"/>
            <w:left w:val="none" w:sz="0" w:space="0" w:color="auto"/>
            <w:bottom w:val="none" w:sz="0" w:space="0" w:color="auto"/>
            <w:right w:val="none" w:sz="0" w:space="0" w:color="auto"/>
          </w:divBdr>
        </w:div>
        <w:div w:id="1432167732">
          <w:marLeft w:val="0"/>
          <w:marRight w:val="0"/>
          <w:marTop w:val="0"/>
          <w:marBottom w:val="0"/>
          <w:divBdr>
            <w:top w:val="none" w:sz="0" w:space="0" w:color="auto"/>
            <w:left w:val="none" w:sz="0" w:space="0" w:color="auto"/>
            <w:bottom w:val="none" w:sz="0" w:space="0" w:color="auto"/>
            <w:right w:val="none" w:sz="0" w:space="0" w:color="auto"/>
          </w:divBdr>
        </w:div>
        <w:div w:id="1636566151">
          <w:marLeft w:val="0"/>
          <w:marRight w:val="0"/>
          <w:marTop w:val="0"/>
          <w:marBottom w:val="0"/>
          <w:divBdr>
            <w:top w:val="none" w:sz="0" w:space="0" w:color="auto"/>
            <w:left w:val="none" w:sz="0" w:space="0" w:color="auto"/>
            <w:bottom w:val="none" w:sz="0" w:space="0" w:color="auto"/>
            <w:right w:val="none" w:sz="0" w:space="0" w:color="auto"/>
          </w:divBdr>
        </w:div>
        <w:div w:id="955597725">
          <w:marLeft w:val="0"/>
          <w:marRight w:val="0"/>
          <w:marTop w:val="0"/>
          <w:marBottom w:val="0"/>
          <w:divBdr>
            <w:top w:val="none" w:sz="0" w:space="0" w:color="auto"/>
            <w:left w:val="none" w:sz="0" w:space="0" w:color="auto"/>
            <w:bottom w:val="none" w:sz="0" w:space="0" w:color="auto"/>
            <w:right w:val="none" w:sz="0" w:space="0" w:color="auto"/>
          </w:divBdr>
        </w:div>
        <w:div w:id="144277032">
          <w:marLeft w:val="0"/>
          <w:marRight w:val="0"/>
          <w:marTop w:val="0"/>
          <w:marBottom w:val="0"/>
          <w:divBdr>
            <w:top w:val="none" w:sz="0" w:space="0" w:color="auto"/>
            <w:left w:val="none" w:sz="0" w:space="0" w:color="auto"/>
            <w:bottom w:val="none" w:sz="0" w:space="0" w:color="auto"/>
            <w:right w:val="none" w:sz="0" w:space="0" w:color="auto"/>
          </w:divBdr>
        </w:div>
        <w:div w:id="2135782582">
          <w:marLeft w:val="0"/>
          <w:marRight w:val="0"/>
          <w:marTop w:val="0"/>
          <w:marBottom w:val="0"/>
          <w:divBdr>
            <w:top w:val="none" w:sz="0" w:space="0" w:color="auto"/>
            <w:left w:val="none" w:sz="0" w:space="0" w:color="auto"/>
            <w:bottom w:val="none" w:sz="0" w:space="0" w:color="auto"/>
            <w:right w:val="none" w:sz="0" w:space="0" w:color="auto"/>
          </w:divBdr>
        </w:div>
        <w:div w:id="100028607">
          <w:marLeft w:val="0"/>
          <w:marRight w:val="0"/>
          <w:marTop w:val="0"/>
          <w:marBottom w:val="0"/>
          <w:divBdr>
            <w:top w:val="none" w:sz="0" w:space="0" w:color="auto"/>
            <w:left w:val="none" w:sz="0" w:space="0" w:color="auto"/>
            <w:bottom w:val="none" w:sz="0" w:space="0" w:color="auto"/>
            <w:right w:val="none" w:sz="0" w:space="0" w:color="auto"/>
          </w:divBdr>
        </w:div>
        <w:div w:id="1510365045">
          <w:marLeft w:val="0"/>
          <w:marRight w:val="0"/>
          <w:marTop w:val="0"/>
          <w:marBottom w:val="0"/>
          <w:divBdr>
            <w:top w:val="none" w:sz="0" w:space="0" w:color="auto"/>
            <w:left w:val="none" w:sz="0" w:space="0" w:color="auto"/>
            <w:bottom w:val="none" w:sz="0" w:space="0" w:color="auto"/>
            <w:right w:val="none" w:sz="0" w:space="0" w:color="auto"/>
          </w:divBdr>
        </w:div>
        <w:div w:id="976566351">
          <w:marLeft w:val="0"/>
          <w:marRight w:val="0"/>
          <w:marTop w:val="0"/>
          <w:marBottom w:val="0"/>
          <w:divBdr>
            <w:top w:val="none" w:sz="0" w:space="0" w:color="auto"/>
            <w:left w:val="none" w:sz="0" w:space="0" w:color="auto"/>
            <w:bottom w:val="none" w:sz="0" w:space="0" w:color="auto"/>
            <w:right w:val="none" w:sz="0" w:space="0" w:color="auto"/>
          </w:divBdr>
        </w:div>
        <w:div w:id="1141196116">
          <w:marLeft w:val="0"/>
          <w:marRight w:val="0"/>
          <w:marTop w:val="0"/>
          <w:marBottom w:val="0"/>
          <w:divBdr>
            <w:top w:val="none" w:sz="0" w:space="0" w:color="auto"/>
            <w:left w:val="none" w:sz="0" w:space="0" w:color="auto"/>
            <w:bottom w:val="none" w:sz="0" w:space="0" w:color="auto"/>
            <w:right w:val="none" w:sz="0" w:space="0" w:color="auto"/>
          </w:divBdr>
        </w:div>
        <w:div w:id="1324435289">
          <w:marLeft w:val="0"/>
          <w:marRight w:val="0"/>
          <w:marTop w:val="0"/>
          <w:marBottom w:val="0"/>
          <w:divBdr>
            <w:top w:val="none" w:sz="0" w:space="0" w:color="auto"/>
            <w:left w:val="none" w:sz="0" w:space="0" w:color="auto"/>
            <w:bottom w:val="none" w:sz="0" w:space="0" w:color="auto"/>
            <w:right w:val="none" w:sz="0" w:space="0" w:color="auto"/>
          </w:divBdr>
        </w:div>
        <w:div w:id="1001202049">
          <w:marLeft w:val="0"/>
          <w:marRight w:val="0"/>
          <w:marTop w:val="0"/>
          <w:marBottom w:val="0"/>
          <w:divBdr>
            <w:top w:val="none" w:sz="0" w:space="0" w:color="auto"/>
            <w:left w:val="none" w:sz="0" w:space="0" w:color="auto"/>
            <w:bottom w:val="none" w:sz="0" w:space="0" w:color="auto"/>
            <w:right w:val="none" w:sz="0" w:space="0" w:color="auto"/>
          </w:divBdr>
        </w:div>
        <w:div w:id="1650983095">
          <w:marLeft w:val="0"/>
          <w:marRight w:val="0"/>
          <w:marTop w:val="0"/>
          <w:marBottom w:val="0"/>
          <w:divBdr>
            <w:top w:val="none" w:sz="0" w:space="0" w:color="auto"/>
            <w:left w:val="none" w:sz="0" w:space="0" w:color="auto"/>
            <w:bottom w:val="none" w:sz="0" w:space="0" w:color="auto"/>
            <w:right w:val="none" w:sz="0" w:space="0" w:color="auto"/>
          </w:divBdr>
        </w:div>
        <w:div w:id="1946231615">
          <w:marLeft w:val="0"/>
          <w:marRight w:val="0"/>
          <w:marTop w:val="0"/>
          <w:marBottom w:val="0"/>
          <w:divBdr>
            <w:top w:val="none" w:sz="0" w:space="0" w:color="auto"/>
            <w:left w:val="none" w:sz="0" w:space="0" w:color="auto"/>
            <w:bottom w:val="none" w:sz="0" w:space="0" w:color="auto"/>
            <w:right w:val="none" w:sz="0" w:space="0" w:color="auto"/>
          </w:divBdr>
        </w:div>
        <w:div w:id="1255936662">
          <w:marLeft w:val="0"/>
          <w:marRight w:val="0"/>
          <w:marTop w:val="0"/>
          <w:marBottom w:val="0"/>
          <w:divBdr>
            <w:top w:val="none" w:sz="0" w:space="0" w:color="auto"/>
            <w:left w:val="none" w:sz="0" w:space="0" w:color="auto"/>
            <w:bottom w:val="none" w:sz="0" w:space="0" w:color="auto"/>
            <w:right w:val="none" w:sz="0" w:space="0" w:color="auto"/>
          </w:divBdr>
        </w:div>
        <w:div w:id="182985650">
          <w:marLeft w:val="0"/>
          <w:marRight w:val="0"/>
          <w:marTop w:val="0"/>
          <w:marBottom w:val="0"/>
          <w:divBdr>
            <w:top w:val="none" w:sz="0" w:space="0" w:color="auto"/>
            <w:left w:val="none" w:sz="0" w:space="0" w:color="auto"/>
            <w:bottom w:val="none" w:sz="0" w:space="0" w:color="auto"/>
            <w:right w:val="none" w:sz="0" w:space="0" w:color="auto"/>
          </w:divBdr>
        </w:div>
      </w:divsChild>
    </w:div>
    <w:div w:id="1967464339">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4407735">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79528377">
      <w:bodyDiv w:val="1"/>
      <w:marLeft w:val="0"/>
      <w:marRight w:val="0"/>
      <w:marTop w:val="0"/>
      <w:marBottom w:val="0"/>
      <w:divBdr>
        <w:top w:val="none" w:sz="0" w:space="0" w:color="auto"/>
        <w:left w:val="none" w:sz="0" w:space="0" w:color="auto"/>
        <w:bottom w:val="none" w:sz="0" w:space="0" w:color="auto"/>
        <w:right w:val="none" w:sz="0" w:space="0" w:color="auto"/>
      </w:divBdr>
      <w:divsChild>
        <w:div w:id="361562140">
          <w:marLeft w:val="0"/>
          <w:marRight w:val="0"/>
          <w:marTop w:val="0"/>
          <w:marBottom w:val="0"/>
          <w:divBdr>
            <w:top w:val="none" w:sz="0" w:space="0" w:color="auto"/>
            <w:left w:val="none" w:sz="0" w:space="0" w:color="auto"/>
            <w:bottom w:val="none" w:sz="0" w:space="0" w:color="auto"/>
            <w:right w:val="none" w:sz="0" w:space="0" w:color="auto"/>
          </w:divBdr>
        </w:div>
        <w:div w:id="1068654897">
          <w:marLeft w:val="0"/>
          <w:marRight w:val="0"/>
          <w:marTop w:val="0"/>
          <w:marBottom w:val="0"/>
          <w:divBdr>
            <w:top w:val="none" w:sz="0" w:space="0" w:color="auto"/>
            <w:left w:val="none" w:sz="0" w:space="0" w:color="auto"/>
            <w:bottom w:val="none" w:sz="0" w:space="0" w:color="auto"/>
            <w:right w:val="none" w:sz="0" w:space="0" w:color="auto"/>
          </w:divBdr>
        </w:div>
        <w:div w:id="824474952">
          <w:marLeft w:val="0"/>
          <w:marRight w:val="0"/>
          <w:marTop w:val="0"/>
          <w:marBottom w:val="0"/>
          <w:divBdr>
            <w:top w:val="none" w:sz="0" w:space="0" w:color="auto"/>
            <w:left w:val="none" w:sz="0" w:space="0" w:color="auto"/>
            <w:bottom w:val="none" w:sz="0" w:space="0" w:color="auto"/>
            <w:right w:val="none" w:sz="0" w:space="0" w:color="auto"/>
          </w:divBdr>
        </w:div>
        <w:div w:id="1548905968">
          <w:marLeft w:val="0"/>
          <w:marRight w:val="0"/>
          <w:marTop w:val="0"/>
          <w:marBottom w:val="0"/>
          <w:divBdr>
            <w:top w:val="none" w:sz="0" w:space="0" w:color="auto"/>
            <w:left w:val="none" w:sz="0" w:space="0" w:color="auto"/>
            <w:bottom w:val="none" w:sz="0" w:space="0" w:color="auto"/>
            <w:right w:val="none" w:sz="0" w:space="0" w:color="auto"/>
          </w:divBdr>
        </w:div>
        <w:div w:id="1068377241">
          <w:marLeft w:val="0"/>
          <w:marRight w:val="0"/>
          <w:marTop w:val="0"/>
          <w:marBottom w:val="0"/>
          <w:divBdr>
            <w:top w:val="none" w:sz="0" w:space="0" w:color="auto"/>
            <w:left w:val="none" w:sz="0" w:space="0" w:color="auto"/>
            <w:bottom w:val="none" w:sz="0" w:space="0" w:color="auto"/>
            <w:right w:val="none" w:sz="0" w:space="0" w:color="auto"/>
          </w:divBdr>
        </w:div>
        <w:div w:id="470364692">
          <w:marLeft w:val="0"/>
          <w:marRight w:val="0"/>
          <w:marTop w:val="0"/>
          <w:marBottom w:val="0"/>
          <w:divBdr>
            <w:top w:val="none" w:sz="0" w:space="0" w:color="auto"/>
            <w:left w:val="none" w:sz="0" w:space="0" w:color="auto"/>
            <w:bottom w:val="none" w:sz="0" w:space="0" w:color="auto"/>
            <w:right w:val="none" w:sz="0" w:space="0" w:color="auto"/>
          </w:divBdr>
        </w:div>
        <w:div w:id="1156536292">
          <w:marLeft w:val="0"/>
          <w:marRight w:val="0"/>
          <w:marTop w:val="0"/>
          <w:marBottom w:val="0"/>
          <w:divBdr>
            <w:top w:val="none" w:sz="0" w:space="0" w:color="auto"/>
            <w:left w:val="none" w:sz="0" w:space="0" w:color="auto"/>
            <w:bottom w:val="none" w:sz="0" w:space="0" w:color="auto"/>
            <w:right w:val="none" w:sz="0" w:space="0" w:color="auto"/>
          </w:divBdr>
        </w:div>
        <w:div w:id="1792897199">
          <w:marLeft w:val="0"/>
          <w:marRight w:val="0"/>
          <w:marTop w:val="0"/>
          <w:marBottom w:val="0"/>
          <w:divBdr>
            <w:top w:val="none" w:sz="0" w:space="0" w:color="auto"/>
            <w:left w:val="none" w:sz="0" w:space="0" w:color="auto"/>
            <w:bottom w:val="none" w:sz="0" w:space="0" w:color="auto"/>
            <w:right w:val="none" w:sz="0" w:space="0" w:color="auto"/>
          </w:divBdr>
        </w:div>
        <w:div w:id="202249316">
          <w:marLeft w:val="0"/>
          <w:marRight w:val="0"/>
          <w:marTop w:val="0"/>
          <w:marBottom w:val="0"/>
          <w:divBdr>
            <w:top w:val="none" w:sz="0" w:space="0" w:color="auto"/>
            <w:left w:val="none" w:sz="0" w:space="0" w:color="auto"/>
            <w:bottom w:val="none" w:sz="0" w:space="0" w:color="auto"/>
            <w:right w:val="none" w:sz="0" w:space="0" w:color="auto"/>
          </w:divBdr>
        </w:div>
        <w:div w:id="1422796327">
          <w:marLeft w:val="0"/>
          <w:marRight w:val="0"/>
          <w:marTop w:val="0"/>
          <w:marBottom w:val="0"/>
          <w:divBdr>
            <w:top w:val="none" w:sz="0" w:space="0" w:color="auto"/>
            <w:left w:val="none" w:sz="0" w:space="0" w:color="auto"/>
            <w:bottom w:val="none" w:sz="0" w:space="0" w:color="auto"/>
            <w:right w:val="none" w:sz="0" w:space="0" w:color="auto"/>
          </w:divBdr>
        </w:div>
        <w:div w:id="1111130100">
          <w:marLeft w:val="0"/>
          <w:marRight w:val="0"/>
          <w:marTop w:val="0"/>
          <w:marBottom w:val="0"/>
          <w:divBdr>
            <w:top w:val="none" w:sz="0" w:space="0" w:color="auto"/>
            <w:left w:val="none" w:sz="0" w:space="0" w:color="auto"/>
            <w:bottom w:val="none" w:sz="0" w:space="0" w:color="auto"/>
            <w:right w:val="none" w:sz="0" w:space="0" w:color="auto"/>
          </w:divBdr>
        </w:div>
        <w:div w:id="1853758445">
          <w:marLeft w:val="0"/>
          <w:marRight w:val="0"/>
          <w:marTop w:val="0"/>
          <w:marBottom w:val="0"/>
          <w:divBdr>
            <w:top w:val="none" w:sz="0" w:space="0" w:color="auto"/>
            <w:left w:val="none" w:sz="0" w:space="0" w:color="auto"/>
            <w:bottom w:val="none" w:sz="0" w:space="0" w:color="auto"/>
            <w:right w:val="none" w:sz="0" w:space="0" w:color="auto"/>
          </w:divBdr>
        </w:div>
        <w:div w:id="1404447211">
          <w:marLeft w:val="0"/>
          <w:marRight w:val="0"/>
          <w:marTop w:val="0"/>
          <w:marBottom w:val="0"/>
          <w:divBdr>
            <w:top w:val="none" w:sz="0" w:space="0" w:color="auto"/>
            <w:left w:val="none" w:sz="0" w:space="0" w:color="auto"/>
            <w:bottom w:val="none" w:sz="0" w:space="0" w:color="auto"/>
            <w:right w:val="none" w:sz="0" w:space="0" w:color="auto"/>
          </w:divBdr>
        </w:div>
        <w:div w:id="1013918820">
          <w:marLeft w:val="0"/>
          <w:marRight w:val="0"/>
          <w:marTop w:val="0"/>
          <w:marBottom w:val="0"/>
          <w:divBdr>
            <w:top w:val="none" w:sz="0" w:space="0" w:color="auto"/>
            <w:left w:val="none" w:sz="0" w:space="0" w:color="auto"/>
            <w:bottom w:val="none" w:sz="0" w:space="0" w:color="auto"/>
            <w:right w:val="none" w:sz="0" w:space="0" w:color="auto"/>
          </w:divBdr>
        </w:div>
        <w:div w:id="219219114">
          <w:marLeft w:val="0"/>
          <w:marRight w:val="0"/>
          <w:marTop w:val="0"/>
          <w:marBottom w:val="0"/>
          <w:divBdr>
            <w:top w:val="none" w:sz="0" w:space="0" w:color="auto"/>
            <w:left w:val="none" w:sz="0" w:space="0" w:color="auto"/>
            <w:bottom w:val="none" w:sz="0" w:space="0" w:color="auto"/>
            <w:right w:val="none" w:sz="0" w:space="0" w:color="auto"/>
          </w:divBdr>
        </w:div>
        <w:div w:id="1768772018">
          <w:marLeft w:val="0"/>
          <w:marRight w:val="0"/>
          <w:marTop w:val="0"/>
          <w:marBottom w:val="0"/>
          <w:divBdr>
            <w:top w:val="none" w:sz="0" w:space="0" w:color="auto"/>
            <w:left w:val="none" w:sz="0" w:space="0" w:color="auto"/>
            <w:bottom w:val="none" w:sz="0" w:space="0" w:color="auto"/>
            <w:right w:val="none" w:sz="0" w:space="0" w:color="auto"/>
          </w:divBdr>
        </w:div>
        <w:div w:id="1082340488">
          <w:marLeft w:val="0"/>
          <w:marRight w:val="0"/>
          <w:marTop w:val="0"/>
          <w:marBottom w:val="0"/>
          <w:divBdr>
            <w:top w:val="none" w:sz="0" w:space="0" w:color="auto"/>
            <w:left w:val="none" w:sz="0" w:space="0" w:color="auto"/>
            <w:bottom w:val="none" w:sz="0" w:space="0" w:color="auto"/>
            <w:right w:val="none" w:sz="0" w:space="0" w:color="auto"/>
          </w:divBdr>
        </w:div>
        <w:div w:id="1677727449">
          <w:marLeft w:val="0"/>
          <w:marRight w:val="0"/>
          <w:marTop w:val="0"/>
          <w:marBottom w:val="0"/>
          <w:divBdr>
            <w:top w:val="none" w:sz="0" w:space="0" w:color="auto"/>
            <w:left w:val="none" w:sz="0" w:space="0" w:color="auto"/>
            <w:bottom w:val="none" w:sz="0" w:space="0" w:color="auto"/>
            <w:right w:val="none" w:sz="0" w:space="0" w:color="auto"/>
          </w:divBdr>
        </w:div>
        <w:div w:id="240454296">
          <w:marLeft w:val="0"/>
          <w:marRight w:val="0"/>
          <w:marTop w:val="0"/>
          <w:marBottom w:val="0"/>
          <w:divBdr>
            <w:top w:val="none" w:sz="0" w:space="0" w:color="auto"/>
            <w:left w:val="none" w:sz="0" w:space="0" w:color="auto"/>
            <w:bottom w:val="none" w:sz="0" w:space="0" w:color="auto"/>
            <w:right w:val="none" w:sz="0" w:space="0" w:color="auto"/>
          </w:divBdr>
        </w:div>
        <w:div w:id="1904102437">
          <w:marLeft w:val="0"/>
          <w:marRight w:val="0"/>
          <w:marTop w:val="0"/>
          <w:marBottom w:val="0"/>
          <w:divBdr>
            <w:top w:val="none" w:sz="0" w:space="0" w:color="auto"/>
            <w:left w:val="none" w:sz="0" w:space="0" w:color="auto"/>
            <w:bottom w:val="none" w:sz="0" w:space="0" w:color="auto"/>
            <w:right w:val="none" w:sz="0" w:space="0" w:color="auto"/>
          </w:divBdr>
        </w:div>
        <w:div w:id="1269040566">
          <w:marLeft w:val="0"/>
          <w:marRight w:val="0"/>
          <w:marTop w:val="0"/>
          <w:marBottom w:val="0"/>
          <w:divBdr>
            <w:top w:val="none" w:sz="0" w:space="0" w:color="auto"/>
            <w:left w:val="none" w:sz="0" w:space="0" w:color="auto"/>
            <w:bottom w:val="none" w:sz="0" w:space="0" w:color="auto"/>
            <w:right w:val="none" w:sz="0" w:space="0" w:color="auto"/>
          </w:divBdr>
        </w:div>
        <w:div w:id="679770821">
          <w:marLeft w:val="0"/>
          <w:marRight w:val="0"/>
          <w:marTop w:val="0"/>
          <w:marBottom w:val="0"/>
          <w:divBdr>
            <w:top w:val="none" w:sz="0" w:space="0" w:color="auto"/>
            <w:left w:val="none" w:sz="0" w:space="0" w:color="auto"/>
            <w:bottom w:val="none" w:sz="0" w:space="0" w:color="auto"/>
            <w:right w:val="none" w:sz="0" w:space="0" w:color="auto"/>
          </w:divBdr>
        </w:div>
      </w:divsChild>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1325986">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4021146">
      <w:bodyDiv w:val="1"/>
      <w:marLeft w:val="0"/>
      <w:marRight w:val="0"/>
      <w:marTop w:val="0"/>
      <w:marBottom w:val="0"/>
      <w:divBdr>
        <w:top w:val="none" w:sz="0" w:space="0" w:color="auto"/>
        <w:left w:val="none" w:sz="0" w:space="0" w:color="auto"/>
        <w:bottom w:val="none" w:sz="0" w:space="0" w:color="auto"/>
        <w:right w:val="none" w:sz="0" w:space="0" w:color="auto"/>
      </w:divBdr>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1999260882">
      <w:bodyDiv w:val="1"/>
      <w:marLeft w:val="0"/>
      <w:marRight w:val="0"/>
      <w:marTop w:val="0"/>
      <w:marBottom w:val="0"/>
      <w:divBdr>
        <w:top w:val="none" w:sz="0" w:space="0" w:color="auto"/>
        <w:left w:val="none" w:sz="0" w:space="0" w:color="auto"/>
        <w:bottom w:val="none" w:sz="0" w:space="0" w:color="auto"/>
        <w:right w:val="none" w:sz="0" w:space="0" w:color="auto"/>
      </w:divBdr>
    </w:div>
    <w:div w:id="2004357875">
      <w:bodyDiv w:val="1"/>
      <w:marLeft w:val="0"/>
      <w:marRight w:val="0"/>
      <w:marTop w:val="0"/>
      <w:marBottom w:val="0"/>
      <w:divBdr>
        <w:top w:val="none" w:sz="0" w:space="0" w:color="auto"/>
        <w:left w:val="none" w:sz="0" w:space="0" w:color="auto"/>
        <w:bottom w:val="none" w:sz="0" w:space="0" w:color="auto"/>
        <w:right w:val="none" w:sz="0" w:space="0" w:color="auto"/>
      </w:divBdr>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09794343">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47169826">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8522464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092845488">
      <w:bodyDiv w:val="1"/>
      <w:marLeft w:val="0"/>
      <w:marRight w:val="0"/>
      <w:marTop w:val="0"/>
      <w:marBottom w:val="0"/>
      <w:divBdr>
        <w:top w:val="none" w:sz="0" w:space="0" w:color="auto"/>
        <w:left w:val="none" w:sz="0" w:space="0" w:color="auto"/>
        <w:bottom w:val="none" w:sz="0" w:space="0" w:color="auto"/>
        <w:right w:val="none" w:sz="0" w:space="0" w:color="auto"/>
      </w:divBdr>
    </w:div>
    <w:div w:id="209396895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1850595">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689789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36293723">
      <w:bodyDiv w:val="1"/>
      <w:marLeft w:val="0"/>
      <w:marRight w:val="0"/>
      <w:marTop w:val="0"/>
      <w:marBottom w:val="0"/>
      <w:divBdr>
        <w:top w:val="none" w:sz="0" w:space="0" w:color="auto"/>
        <w:left w:val="none" w:sz="0" w:space="0" w:color="auto"/>
        <w:bottom w:val="none" w:sz="0" w:space="0" w:color="auto"/>
        <w:right w:val="none" w:sz="0" w:space="0" w:color="auto"/>
      </w:divBdr>
    </w:div>
    <w:div w:id="2136486753">
      <w:bodyDiv w:val="1"/>
      <w:marLeft w:val="0"/>
      <w:marRight w:val="0"/>
      <w:marTop w:val="0"/>
      <w:marBottom w:val="0"/>
      <w:divBdr>
        <w:top w:val="none" w:sz="0" w:space="0" w:color="auto"/>
        <w:left w:val="none" w:sz="0" w:space="0" w:color="auto"/>
        <w:bottom w:val="none" w:sz="0" w:space="0" w:color="auto"/>
        <w:right w:val="none" w:sz="0" w:space="0" w:color="auto"/>
      </w:divBdr>
      <w:divsChild>
        <w:div w:id="1140998442">
          <w:marLeft w:val="0"/>
          <w:marRight w:val="0"/>
          <w:marTop w:val="0"/>
          <w:marBottom w:val="0"/>
          <w:divBdr>
            <w:top w:val="none" w:sz="0" w:space="0" w:color="auto"/>
            <w:left w:val="none" w:sz="0" w:space="0" w:color="auto"/>
            <w:bottom w:val="none" w:sz="0" w:space="0" w:color="auto"/>
            <w:right w:val="none" w:sz="0" w:space="0" w:color="auto"/>
          </w:divBdr>
        </w:div>
        <w:div w:id="312375973">
          <w:marLeft w:val="0"/>
          <w:marRight w:val="0"/>
          <w:marTop w:val="0"/>
          <w:marBottom w:val="0"/>
          <w:divBdr>
            <w:top w:val="none" w:sz="0" w:space="0" w:color="auto"/>
            <w:left w:val="none" w:sz="0" w:space="0" w:color="auto"/>
            <w:bottom w:val="none" w:sz="0" w:space="0" w:color="auto"/>
            <w:right w:val="none" w:sz="0" w:space="0" w:color="auto"/>
          </w:divBdr>
        </w:div>
        <w:div w:id="897936046">
          <w:marLeft w:val="0"/>
          <w:marRight w:val="0"/>
          <w:marTop w:val="0"/>
          <w:marBottom w:val="0"/>
          <w:divBdr>
            <w:top w:val="none" w:sz="0" w:space="0" w:color="auto"/>
            <w:left w:val="none" w:sz="0" w:space="0" w:color="auto"/>
            <w:bottom w:val="none" w:sz="0" w:space="0" w:color="auto"/>
            <w:right w:val="none" w:sz="0" w:space="0" w:color="auto"/>
          </w:divBdr>
        </w:div>
        <w:div w:id="1249075005">
          <w:marLeft w:val="0"/>
          <w:marRight w:val="0"/>
          <w:marTop w:val="0"/>
          <w:marBottom w:val="0"/>
          <w:divBdr>
            <w:top w:val="none" w:sz="0" w:space="0" w:color="auto"/>
            <w:left w:val="none" w:sz="0" w:space="0" w:color="auto"/>
            <w:bottom w:val="none" w:sz="0" w:space="0" w:color="auto"/>
            <w:right w:val="none" w:sz="0" w:space="0" w:color="auto"/>
          </w:divBdr>
        </w:div>
        <w:div w:id="1392148035">
          <w:marLeft w:val="0"/>
          <w:marRight w:val="0"/>
          <w:marTop w:val="0"/>
          <w:marBottom w:val="0"/>
          <w:divBdr>
            <w:top w:val="none" w:sz="0" w:space="0" w:color="auto"/>
            <w:left w:val="none" w:sz="0" w:space="0" w:color="auto"/>
            <w:bottom w:val="none" w:sz="0" w:space="0" w:color="auto"/>
            <w:right w:val="none" w:sz="0" w:space="0" w:color="auto"/>
          </w:divBdr>
        </w:div>
        <w:div w:id="2103259853">
          <w:marLeft w:val="0"/>
          <w:marRight w:val="0"/>
          <w:marTop w:val="0"/>
          <w:marBottom w:val="0"/>
          <w:divBdr>
            <w:top w:val="none" w:sz="0" w:space="0" w:color="auto"/>
            <w:left w:val="none" w:sz="0" w:space="0" w:color="auto"/>
            <w:bottom w:val="none" w:sz="0" w:space="0" w:color="auto"/>
            <w:right w:val="none" w:sz="0" w:space="0" w:color="auto"/>
          </w:divBdr>
        </w:div>
        <w:div w:id="1849246071">
          <w:marLeft w:val="0"/>
          <w:marRight w:val="0"/>
          <w:marTop w:val="0"/>
          <w:marBottom w:val="0"/>
          <w:divBdr>
            <w:top w:val="none" w:sz="0" w:space="0" w:color="auto"/>
            <w:left w:val="none" w:sz="0" w:space="0" w:color="auto"/>
            <w:bottom w:val="none" w:sz="0" w:space="0" w:color="auto"/>
            <w:right w:val="none" w:sz="0" w:space="0" w:color="auto"/>
          </w:divBdr>
        </w:div>
        <w:div w:id="312950149">
          <w:marLeft w:val="0"/>
          <w:marRight w:val="0"/>
          <w:marTop w:val="0"/>
          <w:marBottom w:val="0"/>
          <w:divBdr>
            <w:top w:val="none" w:sz="0" w:space="0" w:color="auto"/>
            <w:left w:val="none" w:sz="0" w:space="0" w:color="auto"/>
            <w:bottom w:val="none" w:sz="0" w:space="0" w:color="auto"/>
            <w:right w:val="none" w:sz="0" w:space="0" w:color="auto"/>
          </w:divBdr>
        </w:div>
        <w:div w:id="567303033">
          <w:marLeft w:val="0"/>
          <w:marRight w:val="0"/>
          <w:marTop w:val="0"/>
          <w:marBottom w:val="0"/>
          <w:divBdr>
            <w:top w:val="none" w:sz="0" w:space="0" w:color="auto"/>
            <w:left w:val="none" w:sz="0" w:space="0" w:color="auto"/>
            <w:bottom w:val="none" w:sz="0" w:space="0" w:color="auto"/>
            <w:right w:val="none" w:sz="0" w:space="0" w:color="auto"/>
          </w:divBdr>
        </w:div>
        <w:div w:id="1312178832">
          <w:marLeft w:val="0"/>
          <w:marRight w:val="0"/>
          <w:marTop w:val="0"/>
          <w:marBottom w:val="0"/>
          <w:divBdr>
            <w:top w:val="none" w:sz="0" w:space="0" w:color="auto"/>
            <w:left w:val="none" w:sz="0" w:space="0" w:color="auto"/>
            <w:bottom w:val="none" w:sz="0" w:space="0" w:color="auto"/>
            <w:right w:val="none" w:sz="0" w:space="0" w:color="auto"/>
          </w:divBdr>
        </w:div>
        <w:div w:id="724062896">
          <w:marLeft w:val="0"/>
          <w:marRight w:val="0"/>
          <w:marTop w:val="0"/>
          <w:marBottom w:val="0"/>
          <w:divBdr>
            <w:top w:val="none" w:sz="0" w:space="0" w:color="auto"/>
            <w:left w:val="none" w:sz="0" w:space="0" w:color="auto"/>
            <w:bottom w:val="none" w:sz="0" w:space="0" w:color="auto"/>
            <w:right w:val="none" w:sz="0" w:space="0" w:color="auto"/>
          </w:divBdr>
        </w:div>
        <w:div w:id="1451164338">
          <w:marLeft w:val="0"/>
          <w:marRight w:val="0"/>
          <w:marTop w:val="0"/>
          <w:marBottom w:val="0"/>
          <w:divBdr>
            <w:top w:val="none" w:sz="0" w:space="0" w:color="auto"/>
            <w:left w:val="none" w:sz="0" w:space="0" w:color="auto"/>
            <w:bottom w:val="none" w:sz="0" w:space="0" w:color="auto"/>
            <w:right w:val="none" w:sz="0" w:space="0" w:color="auto"/>
          </w:divBdr>
        </w:div>
        <w:div w:id="1657758249">
          <w:marLeft w:val="0"/>
          <w:marRight w:val="0"/>
          <w:marTop w:val="0"/>
          <w:marBottom w:val="0"/>
          <w:divBdr>
            <w:top w:val="none" w:sz="0" w:space="0" w:color="auto"/>
            <w:left w:val="none" w:sz="0" w:space="0" w:color="auto"/>
            <w:bottom w:val="none" w:sz="0" w:space="0" w:color="auto"/>
            <w:right w:val="none" w:sz="0" w:space="0" w:color="auto"/>
          </w:divBdr>
        </w:div>
        <w:div w:id="1922254093">
          <w:marLeft w:val="0"/>
          <w:marRight w:val="0"/>
          <w:marTop w:val="0"/>
          <w:marBottom w:val="0"/>
          <w:divBdr>
            <w:top w:val="none" w:sz="0" w:space="0" w:color="auto"/>
            <w:left w:val="none" w:sz="0" w:space="0" w:color="auto"/>
            <w:bottom w:val="none" w:sz="0" w:space="0" w:color="auto"/>
            <w:right w:val="none" w:sz="0" w:space="0" w:color="auto"/>
          </w:divBdr>
        </w:div>
        <w:div w:id="381826606">
          <w:marLeft w:val="0"/>
          <w:marRight w:val="0"/>
          <w:marTop w:val="0"/>
          <w:marBottom w:val="0"/>
          <w:divBdr>
            <w:top w:val="none" w:sz="0" w:space="0" w:color="auto"/>
            <w:left w:val="none" w:sz="0" w:space="0" w:color="auto"/>
            <w:bottom w:val="none" w:sz="0" w:space="0" w:color="auto"/>
            <w:right w:val="none" w:sz="0" w:space="0" w:color="auto"/>
          </w:divBdr>
        </w:div>
        <w:div w:id="258609393">
          <w:marLeft w:val="0"/>
          <w:marRight w:val="0"/>
          <w:marTop w:val="0"/>
          <w:marBottom w:val="0"/>
          <w:divBdr>
            <w:top w:val="none" w:sz="0" w:space="0" w:color="auto"/>
            <w:left w:val="none" w:sz="0" w:space="0" w:color="auto"/>
            <w:bottom w:val="none" w:sz="0" w:space="0" w:color="auto"/>
            <w:right w:val="none" w:sz="0" w:space="0" w:color="auto"/>
          </w:divBdr>
        </w:div>
        <w:div w:id="1800568691">
          <w:marLeft w:val="0"/>
          <w:marRight w:val="0"/>
          <w:marTop w:val="0"/>
          <w:marBottom w:val="0"/>
          <w:divBdr>
            <w:top w:val="none" w:sz="0" w:space="0" w:color="auto"/>
            <w:left w:val="none" w:sz="0" w:space="0" w:color="auto"/>
            <w:bottom w:val="none" w:sz="0" w:space="0" w:color="auto"/>
            <w:right w:val="none" w:sz="0" w:space="0" w:color="auto"/>
          </w:divBdr>
        </w:div>
        <w:div w:id="52120707">
          <w:marLeft w:val="0"/>
          <w:marRight w:val="0"/>
          <w:marTop w:val="0"/>
          <w:marBottom w:val="0"/>
          <w:divBdr>
            <w:top w:val="none" w:sz="0" w:space="0" w:color="auto"/>
            <w:left w:val="none" w:sz="0" w:space="0" w:color="auto"/>
            <w:bottom w:val="none" w:sz="0" w:space="0" w:color="auto"/>
            <w:right w:val="none" w:sz="0" w:space="0" w:color="auto"/>
          </w:divBdr>
        </w:div>
        <w:div w:id="1303734621">
          <w:marLeft w:val="0"/>
          <w:marRight w:val="0"/>
          <w:marTop w:val="0"/>
          <w:marBottom w:val="0"/>
          <w:divBdr>
            <w:top w:val="none" w:sz="0" w:space="0" w:color="auto"/>
            <w:left w:val="none" w:sz="0" w:space="0" w:color="auto"/>
            <w:bottom w:val="none" w:sz="0" w:space="0" w:color="auto"/>
            <w:right w:val="none" w:sz="0" w:space="0" w:color="auto"/>
          </w:divBdr>
        </w:div>
        <w:div w:id="1110776577">
          <w:marLeft w:val="0"/>
          <w:marRight w:val="0"/>
          <w:marTop w:val="0"/>
          <w:marBottom w:val="0"/>
          <w:divBdr>
            <w:top w:val="none" w:sz="0" w:space="0" w:color="auto"/>
            <w:left w:val="none" w:sz="0" w:space="0" w:color="auto"/>
            <w:bottom w:val="none" w:sz="0" w:space="0" w:color="auto"/>
            <w:right w:val="none" w:sz="0" w:space="0" w:color="auto"/>
          </w:divBdr>
        </w:div>
        <w:div w:id="1988821359">
          <w:marLeft w:val="0"/>
          <w:marRight w:val="0"/>
          <w:marTop w:val="0"/>
          <w:marBottom w:val="0"/>
          <w:divBdr>
            <w:top w:val="none" w:sz="0" w:space="0" w:color="auto"/>
            <w:left w:val="none" w:sz="0" w:space="0" w:color="auto"/>
            <w:bottom w:val="none" w:sz="0" w:space="0" w:color="auto"/>
            <w:right w:val="none" w:sz="0" w:space="0" w:color="auto"/>
          </w:divBdr>
        </w:div>
      </w:divsChild>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
      <w:docPartPr>
        <w:name w:val="04387A6DA1684EA1BD35DFE148308CDA"/>
        <w:category>
          <w:name w:val="Geral"/>
          <w:gallery w:val="placeholder"/>
        </w:category>
        <w:types>
          <w:type w:val="bbPlcHdr"/>
        </w:types>
        <w:behaviors>
          <w:behavior w:val="content"/>
        </w:behaviors>
        <w:guid w:val="{2F7371E1-1B16-44C4-8F7A-9D1F76048C44}"/>
      </w:docPartPr>
      <w:docPartBody>
        <w:p w:rsidR="00840909" w:rsidRDefault="00630690" w:rsidP="00630690">
          <w:pPr>
            <w:pStyle w:val="04387A6DA1684EA1BD35DFE148308CDA"/>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0A55F5"/>
    <w:rsid w:val="000A6DF4"/>
    <w:rsid w:val="001E2C09"/>
    <w:rsid w:val="00251C5D"/>
    <w:rsid w:val="00253A02"/>
    <w:rsid w:val="00424015"/>
    <w:rsid w:val="0042716E"/>
    <w:rsid w:val="004A487F"/>
    <w:rsid w:val="004D11C0"/>
    <w:rsid w:val="00630690"/>
    <w:rsid w:val="00640B9B"/>
    <w:rsid w:val="00665EEA"/>
    <w:rsid w:val="006E3F75"/>
    <w:rsid w:val="00761E4C"/>
    <w:rsid w:val="008122AD"/>
    <w:rsid w:val="00840909"/>
    <w:rsid w:val="008A4C9C"/>
    <w:rsid w:val="009A71CC"/>
    <w:rsid w:val="00AA0612"/>
    <w:rsid w:val="00B272A2"/>
    <w:rsid w:val="00B6474A"/>
    <w:rsid w:val="00BA3DEE"/>
    <w:rsid w:val="00CE24F0"/>
    <w:rsid w:val="00D40799"/>
    <w:rsid w:val="00D60F7B"/>
    <w:rsid w:val="00D92F56"/>
    <w:rsid w:val="00DC550D"/>
    <w:rsid w:val="00E17D01"/>
    <w:rsid w:val="00E259AC"/>
    <w:rsid w:val="00E63E81"/>
    <w:rsid w:val="00E7588F"/>
    <w:rsid w:val="00EB2D2E"/>
    <w:rsid w:val="00F22E89"/>
    <w:rsid w:val="00F378FD"/>
    <w:rsid w:val="00FE0AE1"/>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0690"/>
    <w:rPr>
      <w:color w:val="808080"/>
    </w:rPr>
  </w:style>
  <w:style w:type="paragraph" w:customStyle="1" w:styleId="6AAC4CA966604F979ABE3AE594AF34BD">
    <w:name w:val="6AAC4CA966604F979ABE3AE594AF34BD"/>
    <w:rsid w:val="00D60F7B"/>
  </w:style>
  <w:style w:type="paragraph" w:customStyle="1" w:styleId="04387A6DA1684EA1BD35DFE148308CDA">
    <w:name w:val="04387A6DA1684EA1BD35DFE148308CDA"/>
    <w:rsid w:val="0063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BIBLIOGRAPHY_IS_DIRTY" value="false"/>
    <we:property name="MENDELEY_BIBLIOGRAPHY_LAST_MODIFIED" value="1760729962232"/>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a; Koch, Park e Zahra, 2021a)&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2E7I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a)&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2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a; Koch, Park e Zahra, 2021a)&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2E7IEtvY2gsIFBhcmsgZSBaYWhyYSwgMjAyMW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a)&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LCJjb250YWluZXItdGl0bGUtc2hvcnQiOi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container-title-short&quot;:&quot;&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a; Beusch e Soest, van, 2020a; Koch, Park e Zahra, 2021a; Sun, Jin e Zhao, 2024a)&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2E7IEJldXNjaCBlIFNvZXN0LCB2YW4sIDIwMjBhOyBLb2NoLCBQYXJrIGUgWmFocmEsIDIwMjF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a; Beusch e Soest, van, 2020a; Koch, Park e Zahra, 2021a; Sun, Jin e Zhao, 2024a)&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2E7IEJldXNjaCBlIFNvZXN0LCB2YW4sIDIwMjBhOyBLb2NoLCBQYXJrIGUgWmFocmEsIDIwMjF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a)&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a)&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a; Beusch e Soest, van, 2020a)&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2E7IEJldXNjaCBlIFNvZXN0LCB2YW4sIDIwMjB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5de57704-803c-4101-9cfd-7d400ae4ec11&quot;,&quot;properties&quot;:{&quot;noteIndex&quot;:0},&quot;isEdited&quot;:false,&quot;manualOverride&quot;:{&quot;isManuallyOverridden&quot;:false,&quot;citeprocText&quot;:&quot;(Bay e Koster, 2023a; Beusch e Soest, van, 2020a; Sun, Jin e Zhao, 2024a)&quot;,&quot;manualOverrideText&quot;:&quot;&quot;},&quot;citationTag&quot;:&quot;MENDELEY_CITATION_v3_eyJjaXRhdGlvbklEIjoiTUVOREVMRVlfQ0lUQVRJT05fNWRlNTc3MDQtODAzYy00MTAxLTljZmQtN2Q0MDBhZTRlYzExIiwicHJvcGVydGllcyI6eyJub3RlSW5kZXgiOjB9LCJpc0VkaXRlZCI6ZmFsc2UsIm1hbnVhbE92ZXJyaWRlIjp7ImlzTWFudWFsbHlPdmVycmlkZGVuIjpmYWxzZSwiY2l0ZXByb2NUZXh0IjoiKEJheSBlIEtvc3RlciwgMjAyM2E7IEJldXNjaCBlIFNvZXN0LCB2YW4sIDIwMjBhOyBTdW4sIEppbiBlIFpoYW8sIDIwMjR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a; Beusch e Soest, van, 2020a)&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2E7IEJldXNjaCBlIFNvZXN0LCB2YW4sIDIwMjBh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a)&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a)&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LCJzdXBwcmVzcy1hdXRob3IiOmZhbHNlLCJjb21wb3NpdGUiOmZhbHNlLCJhdXRob3Itb25s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a)&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2EpIiwibWFudWFsT3ZlcnJpZGVUZXh0IjoiIn0sImNpdGF0aW9uSXRlbXMiOlt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a)&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a)&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WEpIiwibWFudWFsT3ZlcnJpZGVUZXh0IjoiIn0sImNpdGF0aW9uSXRlbXMiOlt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a)&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GEpIiwibWFudWFsT3ZlcnJpZGVUZXh0IjoiIn0sImNpdGF0aW9uSXRlbXMiOlt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quot;citationID&quot;:&quot;MENDELEY_CITATION_85a90d55-1e40-437e-afe9-45f23805887d&quot;,&quot;properties&quot;:{&quot;noteIndex&quot;:0},&quot;isEdited&quot;:false,&quot;manualOverride&quot;:{&quot;isManuallyOverridden&quot;:true,&quot;citeprocText&quot;:&quot;(Gori Maia e José de Quadros, [s.d.]; Marzulo, Heck e Filippi, 2020)&quot;,&quot;manualOverrideText&quot;:&quot;(Gori Maia e José de Quadros, 2009; Marzulo, Heck e Filippi, 2020)&quot;},&quot;citationTag&quot;:&quot;MENDELEY_CITATION_v3_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&quot;,&quot;citationItems&quot;:[{&quot;id&quot;:&quot;a1edc11a-5ccc-3248-b174-e6a225dbf9f5&quot;,&quot;itemData&quot;:{&quot;type&quot;:&quot;report&quot;,&quot;id&quot;:&quot;a1edc11a-5ccc-3248-b174-e6a225dbf9f5&quot;,&quot;title&quot;:&quot;Tipologia municipal de classes sociocupacionais: uma nova dimensão para análise das desigualdades territoriais no Brasil&quot;,&quot;groupId&quot;:&quot;10aa411c-0982-3ff2-ae0d-276d5d70c72e&quot;,&quot;author&quot;:[{&quot;family&quot;:&quot;Gori Maia&quot;,&quot;given&quot;:&quot;Alexandre&quot;,&quot;parse-names&quot;:false,&quot;dropping-particle&quot;:&quot;&quot;,&quot;non-dropping-particle&quot;:&quot;&quot;},{&quot;family&quot;:&quot;José de Quadros&quot;,&quot;given&quot;:&quot;Waldir&quot;,&quot;parse-names&quot;:false,&quot;dropping-particle&quot;:&quot;&quot;,&quot;non-dropping-particle&quot;:&quot;&quot;}],&quot;abstract&quot;:&quot;Resumo: O objetivo principal deste trabalho é propor uma nova configuração para o território brasileiro, fornecendo uma relevante dimensão para análise das desigualdades sociais no Brasil. A hipótese central é que a estrutura social, uma conjugação entre inserção no mercado de trabalho (classe ocupacional) e faixa de renda per capita (estrato social) das famílias brasileiras, é capaz de identificar padrões sociais que cumprem papéis essenciais nas análises sobre as extremas diferenças das condições de vida da população brasileira. Palavras-chaves: estratificação social; renda-distribuição; disparidades regionais. Abstract: The main purpose of this work is to propose a new configuration for the Brazilian territory, providing a relevant dimension to analyze Brazilian social inequalities. The central hypothesis is that the social structure, which consists of a combination between labor market position (occupational class) and per capita income level (social stratum) of Brazilian families, is able to identify social patterns which play an import role in analyzing the huge inequalities of living condition in Brazil.&quot;},&quot;isTemporary&quot;:false},{&quot;id&quot;:&quot;49981274-a562-31a1-98ad-2e3dab7c816a&quot;,&quot;itemData&quot;:{&quot;type&quot;:&quot;article-journal&quot;,&quot;id&quot;:&quot;49981274-a562-31a1-98ad-2e3dab7c816a&quot;,&quot;title&quot;:&quot;Desigualdades socioeconômicas no Brasil&quot;,&quot;groupId&quot;:&quot;10aa411c-0982-3ff2-ae0d-276d5d70c72e&quot;,&quot;author&quot;:[{&quot;family&quot;:&quot;Marzulo&quot;,&quot;given&quot;:&quot;Eber Pires&quot;,&quot;parse-names&quot;:false,&quot;dropping-particle&quot;:&quot;&quot;,&quot;non-dropping-particle&quot;:&quot;&quot;},{&quot;family&quot;:&quot;Heck&quot;,&quot;given&quot;:&quot;Marcelo Arioli&quot;,&quot;parse-names&quot;:false,&quot;dropping-particle&quot;:&quot;&quot;,&quot;non-dropping-particle&quot;:&quot;&quot;},{&quot;family&quot;:&quot;Filippi&quot;,&quot;given&quot;:&quot;Eduardo Ernesto&quot;,&quot;parse-names&quot;:false,&quot;dropping-particle&quot;:&quot;&quot;,&quot;non-dropping-particle&quot;:&quot;&quot;}],&quot;container-title&quot;:&quot;DRd - Desenvolvimento Regional em debate&quot;,&quot;DOI&quot;:&quot;10.24302/drd.v10i0.3191&quot;,&quot;issued&quot;:{&quot;date-parts&quot;:[[2020,12,11]]},&quot;page&quot;:&quot;1377-1402&quot;,&quot;abstract&quot;:&quot;O artigo tem como questão a territorialização da desigualdade socioeconômica no Brasil. O objetivo é verificar a dinâmica das desigualdades nas territorialidades urbana e rural tendo como questão central a distribuição de redes de infraestrutura, serviços e equipamentos de uso público. Tais redes, serviços e equipamentos são insuficientes no território rural e assim associados ao crescimento das desigualdades e das migrações no território nacional. Em termos de método, indicadores socioeconômicos são relacionados à distribuição espacial e quantitativa de equipamentos, serviços e infraestrutura. Aborda-se a questão da função do Estado na territorialização das áreas urbanas e rurais, na medida em que a área rural está institucionalmente incorporada ao planejamento urbano a partir do Estatuto da Cidade. Conclui-se que as desigualdades entre as territorialidades urbana e rural se relacionam com as centralidades urbanas e a polarização das cidades. Palavras-chave: Desigualdades Socioeconômicas. Territorialização. Rural. Urbano. Planejamento Urbano.&quot;,&quot;publisher&quot;:&quot;Universidade do Contestado - UnC&quot;,&quot;volume&quot;:&quot;10&quot;},&quot;isTemporary&quot;:false}]},{&quot;citationID&quot;:&quot;MENDELEY_CITATION_4a09745d-f6cd-465a-8ba1-cf0d7ef5446a&quot;,&quot;properties&quot;:{&quot;noteIndex&quot;:0},&quot;isEdited&quot;:false,&quot;manualOverride&quot;:{&quot;isManuallyOverridden&quot;:true,&quot;citeprocText&quot;:&quot;(Bay e Koster, 2023a; Beusch e Soest, van, 2020a; Sun, Jin e Zhao, 2024a)&quot;,&quot;manualOverrideText&quot;:&quot;(Bay e Koster, 2023; Beusch e Soest, van, 2020; Sun, Jin e Zhao, 2024).&quot;},&quot;citationTag&quot;:&quot;MENDELEY_CITATION_v3_eyJjaXRhdGlvbklEIjoiTUVOREVMRVlfQ0lUQVRJT05fNGEwOTc0NWQtZjZjZC00NjVhLThiYTEtY2YwZDdlZjU0NDZhIiwicHJvcGVydGllcyI6eyJub3RlSW5kZXgiOjB9LCJpc0VkaXRlZCI6ZmFsc2UsIm1hbnVhbE92ZXJyaWRlIjp7ImlzTWFudWFsbHlPdmVycmlkZGVuIjp0cnVlLCJjaXRlcHJvY1RleHQiOiIoQmF5IGUgS29zdGVyLCAyMDIzYTsgQmV1c2NoIGUgU29lc3QsIHZhbiwgMjAyMGE7IFN1biwgSmluIGUgWmhhbywgMjAyNGEpIiwibWFudWFsT3ZlcnJpZGVUZXh0IjoiKEJheSBlIEtvc3RlciwgMjAyMzsgQmV1c2NoIGUgU29lc3QsIHZhbiwgMjAyMDsgU3VuLCBKaW4gZSBaaGFvLCAyMDI0KS4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0029b52-c04d-41a5-9735-2d378d96a0e6&quot;,&quot;properties&quot;:{&quot;noteIndex&quot;:0},&quot;isEdited&quot;:false,&quot;manualOverride&quot;:{&quot;isManuallyOverridden&quot;:true,&quot;citeprocText&quot;:&quot;(Bay e Koster, 2023b; Beusch e Soest, van, 2020b)&quot;,&quot;manualOverrideText&quot;:&quot;(Bay e Koster, 2023; Beusch e Soest, van, 2020)&quot;},&quot;citationTag&quot;:&quot;MENDELEY_CITATION_v3_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JhYTU4MWVhNC1hYzI1LTM2YzItODViYS1kNzRjM2ExMmNiNzAiLCJpdGVtRGF0YSI6eyJ0eXBlIjoiYXJ0aWNsZS1qb3VybmFsIiwiaWQiOiJhYTU4MWVhNC1hYzI1LTM2YzItODViYS1kNzRjM2ExMmNiNzAiLCJ0aXRsZSI6IkxhYm91ciBNYXJrZXQgVHJhamVjdG9yaWVzIG9mIHRoZSBTZWxmLWVtcGxveWVkIGluIHRoZSBOZXRoZXJsYW5kcyIsImdyb3VwSWQiOiIxMGFhNDExYy0wOTgyLTNmZjItYWUwZC0yNzZkNWQ3MGM3MmU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XX0=&quot;,&quot;citationItems&quot;:[{&quot;id&quot;:&quot;1d0d1b5f-bc55-3c92-8571-0434e5e436e8&quot;,&quot;itemData&quot;:{&quot;type&quot;:&quot;paper-conference&quot;,&quot;id&quot;:&quot;1d0d1b5f-bc55-3c92-8571-0434e5e436e8&quot;,&quot;title&quot;:&quot;Self-employment career patterns in the Netherlands: exploring individual and regional differences&quot;,&quot;groupId&quot;:&quot;10aa411c-0982-3ff2-ae0d-276d5d70c72e&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isTemporary&quot;:false},{&quot;id&quot;:&quot;aa581ea4-ac25-36c2-85ba-d74c3a12cb70&quot;,&quot;itemData&quot;:{&quot;type&quot;:&quot;article-journal&quot;,&quot;id&quot;:&quot;aa581ea4-ac25-36c2-85ba-d74c3a12cb70&quot;,&quot;title&quot;:&quot;Labour Market Trajectories of the Self-employed in the Netherlands&quot;,&quot;groupId&quot;:&quot;10aa411c-0982-3ff2-ae0d-276d5d70c72e&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isTemporary&quot;:false}]},{&quot;citationID&quot;:&quot;MENDELEY_CITATION_5002f6eb-1a86-45ef-aa75-fbc83070d787&quot;,&quot;properties&quot;:{&quot;noteIndex&quot;:0},&quot;isEdited&quot;:false,&quot;manualOverride&quot;:{&quot;isManuallyOverridden&quot;:true,&quot;citeprocText&quot;:&quot;(Sun, Jin e Zhao, 2024b)&quot;,&quot;manualOverrideText&quot;:&quot;(Sun, Jin e Zhao, 2024)&quot;},&quot;citationTag&quot;:&quot;MENDELEY_CITATION_v3_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&quot;,&quot;citationItems&quot;:[{&quot;id&quot;:&quot;5fe5f3b9-2c7e-3d60-9acd-5aa6ddec5cdf&quot;,&quot;itemData&quot;:{&quot;type&quot;:&quot;article-journal&quot;,&quot;id&quot;:&quot;5fe5f3b9-2c7e-3d60-9acd-5aa6ddec5cdf&quot;,&quot;title&quot;:&quot;The career history of Chinese entrepreneurs and their life outcomes: a life history study using sequence analysis&quot;,&quot;groupId&quot;:&quot;10aa411c-0982-3ff2-ae0d-276d5d70c72e&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4f897527-e2d3-4fa8-8615-e9237dac7720&quot;,&quot;properties&quot;:{&quot;noteIndex&quot;:0},&quot;isEdited&quot;:false,&quot;manualOverride&quot;:{&quot;isManuallyOverridden&quot;:false,&quot;citeprocText&quot;:&quot;(Jabeur &lt;i&gt;et al.&lt;/i&gt;, 2022)&quot;,&quot;manualOverrideText&quot;:&quot;&quot;},&quot;citationTag&quot;:&quot;MENDELEY_CITATION_v3_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&quot;,&quot;citationItems&quot;:[{&quot;id&quot;:&quot;232b96dc-8109-3d6f-b492-cf2582d94d91&quot;,&quot;itemData&quot;:{&quot;type&quot;:&quot;article-journal&quot;,&quot;id&quot;:&quot;232b96dc-8109-3d6f-b492-cf2582d94d91&quot;,&quot;title&quot;:&quot;Forecasting the macrolevel determinants of entrepreneurial opportunities using artificial intelligence models&quot;,&quot;groupId&quot;:&quot;10aa411c-0982-3ff2-ae0d-276d5d70c72e&quot;,&quot;author&quot;:[{&quot;family&quot;:&quot;Jabeur&quot;,&quot;given&quot;:&quot;Sami&quot;,&quot;parse-names&quot;:false,&quot;dropping-particle&quot;:&quot;Ben&quot;,&quot;non-dropping-particle&quot;:&quot;&quot;},{&quot;family&quot;:&quot;Ballouk&quot;,&quot;given&quot;:&quot;Houssein&quot;,&quot;parse-names&quot;:false,&quot;dropping-particle&quot;:&quot;&quot;,&quot;non-dropping-particle&quot;:&quot;&quot;},{&quot;family&quot;:&quot;Mefteh-Wali&quot;,&quot;given&quot;:&quot;Salma&quot;,&quot;parse-names&quot;:false,&quot;dropping-particle&quot;:&quot;&quot;,&quot;non-dropping-particle&quot;:&quot;&quot;},{&quot;family&quot;:&quot;Omri&quot;,&quot;given&quot;:&quot;Anis&quot;,&quot;parse-names&quot;:false,&quot;dropping-particle&quot;:&quot;&quot;,&quot;non-dropping-particle&quot;:&quot;&quot;}],&quot;container-title&quot;:&quot;Technological Forecasting and Social Change&quot;,&quot;container-title-short&quot;:&quot;Technol Forecast Soc Change&quot;,&quot;DOI&quot;:&quot;10.1016/j.techfore.2021.121353&quot;,&quot;ISSN&quot;:&quot;00401625&quot;,&quot;issued&quot;:{&quot;date-parts&quot;:[[2022,2,1]]},&quot;abstract&quot;:&quot;To date, entrepreneurship researchers have tended to avoid state-of-the-art artificial intelligence techniques; in this paper, we fill that gap. Based on eclectic entrepreneurship theory, we present an original work that uses artificial intelligence to forecast the macrolevel determinants of entrepreneurial opportunity. Modern artificial intelligence could open new areas for future research opportunities in entrepreneurship and help close the gap between theory and practice. Our empirical analysis offers two major results by using a panel dataset of 149 countries covering 2007–2018 and six machine-learning models. First, entrepreneurs prefer to exploit opportunities in countries with stable economic governance that provide high education standards, health, social capital, and a safe, natural environment. Second, CatBoost regression performs better in predicting entrepreneurial opportunity compared to linear regression and more advanced machine-learning models. Recommendations for policy-makers and managers and directions for future studies are also discussed.&quot;,&quot;publisher&quot;:&quot;Elsevier Inc.&quot;,&quot;volume&quot;:&quot;175&quot;},&quot;isTemporary&quot;:false}]},{&quot;citationID&quot;:&quot;MENDELEY_CITATION_44ada818-ad9d-4c4e-b11a-9885260b96cb&quot;,&quot;properties&quot;:{&quot;noteIndex&quot;:0},&quot;isEdited&quot;:false,&quot;manualOverride&quot;:{&quot;isManuallyOverridden&quot;:true,&quot;citeprocText&quot;:&quot;(Bay e Koster, 2023b; Sun, Jin e Zhao, 2024b)&quot;,&quot;manualOverrideText&quot;:&quot;(Bay e Koster, 2023; Sun, Jin e Zhao, 2024)&quot;},&quot;citationTag&quot;:&quot;MENDELEY_CITATION_v3_eyJjaXRhdGlvbklEIjoiTUVOREVMRVlfQ0lUQVRJT05fNDRhZGE4MTgtYWQ5ZC00YzRlLWIxMWEtOTg4NTI2MGI5NmNiIiwicHJvcGVydGllcyI6eyJub3RlSW5kZXgiOjB9LCJpc0VkaXRlZCI6ZmFsc2UsIm1hbnVhbE92ZXJyaWRlIjp7ImlzTWFudWFsbHlPdmVycmlkZGVuIjp0cnVlLCJjaXRlcHJvY1RleHQiOiIoQmF5IGUgS29zdGVyLCAyMDIzYjsgU3VuLCBKaW4gZSBaaGFvLCAyMDI0YikiLCJtYW51YWxPdmVycmlkZVRleHQiOiIoQmF5IGUgS29zdGVyLCAyMDIzOyBTdW4sIEppbiBlIFpoYW8sIDIwMjQpIn0sImNpdGF0aW9uSXRlbXMiOlt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IsImNvbnRhaW5lci10aXRsZS1zaG9ydCI6IkxvbmdpdCBMaWZlIENvdXJzZSBTdHVkIn0sImlzVGVtcG9yYXJ5IjpmYWxzZX1dfQ==&quot;,&quot;citationItems&quot;:[{&quot;id&quot;:&quot;1d0d1b5f-bc55-3c92-8571-0434e5e436e8&quot;,&quot;itemData&quot;:{&quot;type&quot;:&quot;paper-conference&quot;,&quot;id&quot;:&quot;1d0d1b5f-bc55-3c92-8571-0434e5e436e8&quot;,&quot;title&quot;:&quot;Self-employment career patterns in the Netherlands: exploring individual and regional differences&quot;,&quot;groupId&quot;:&quot;10aa411c-0982-3ff2-ae0d-276d5d70c72e&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isTemporary&quot;:false},{&quot;id&quot;:&quot;5fe5f3b9-2c7e-3d60-9acd-5aa6ddec5cdf&quot;,&quot;itemData&quot;:{&quot;type&quot;:&quot;article-journal&quot;,&quot;id&quot;:&quot;5fe5f3b9-2c7e-3d60-9acd-5aa6ddec5cdf&quot;,&quot;title&quot;:&quot;The career history of Chinese entrepreneurs and their life outcomes: a life history study using sequence analysis&quot;,&quot;groupId&quot;:&quot;10aa411c-0982-3ff2-ae0d-276d5d70c72e&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6a52c02b-fd8a-42d5-890a-61561edc4a71&quot;,&quot;properties&quot;:{&quot;noteIndex&quot;:0},&quot;isEdited&quot;:false,&quot;manualOverride&quot;:{&quot;isManuallyOverridden&quot;:true,&quot;citeprocText&quot;:&quot;(Bay e Koster, 2023b; Beusch e Soest, van, 2020b; Koch, Park e Zahra, 2021b)&quot;,&quot;manualOverrideText&quot;:&quot;(Bay e Koster, 2023; Beusch e Soest, van, 2020; Koch, Park e Zahra, 2021)&quot;},&quot;citationTag&quot;:&quot;MENDELEY_CITATION_v3_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LCJjb250YWluZXItdGl0bGUtc2hvcnQiOiJKIEJ1cyBWZW50dXIifSwiaXNUZW1wb3JhcnkiOmZhbHNlfSx7ImlkIjoiYWE1ODFlYTQtYWMyNS0zNmMyLTg1YmEtZDc0YzNhMTJjYjcwIiwiaXRlbURhdGEiOnsidHlwZSI6ImFydGljbGUtam91cm5hbCIsImlkIjoiYWE1ODFlYTQtYWMyNS0zNmMyLTg1YmEtZDc0YzNhMTJjYjcwIiwidGl0bGUiOiJMYWJvdXIgTWFya2V0IFRyYWplY3RvcmllcyBvZiB0aGUgU2VsZi1lbXBsb3llZCBpbiB0aGUgTmV0aGVybGFuZHMiLCJncm91cElkIjoiMTBhYTQxMWMtMDk4Mi0zZmYyLWFlMGQtMjc2ZDVkNzBjNzJl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992d73fd-54a6-33da-99dd-6db2dcbce49b&quot;,&quot;itemData&quot;:{&quot;type&quot;:&quot;article-journal&quot;,&quot;id&quot;:&quot;992d73fd-54a6-33da-99dd-6db2dcbce49b&quot;,&quot;title&quot;:&quot;Career patterns in self-employment and career success&quot;,&quot;groupId&quot;:&quot;10aa411c-0982-3ff2-ae0d-276d5d70c72e&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aa581ea4-ac25-36c2-85ba-d74c3a12cb70&quot;,&quot;itemData&quot;:{&quot;type&quot;:&quot;article-journal&quot;,&quot;id&quot;:&quot;aa581ea4-ac25-36c2-85ba-d74c3a12cb70&quot;,&quot;title&quot;:&quot;Labour Market Trajectories of the Self-employed in the Netherlands&quot;,&quot;groupId&quot;:&quot;10aa411c-0982-3ff2-ae0d-276d5d70c72e&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isTemporary&quot;:false},{&quot;id&quot;:&quot;1d0d1b5f-bc55-3c92-8571-0434e5e436e8&quot;,&quot;itemData&quot;:{&quot;type&quot;:&quot;paper-conference&quot;,&quot;id&quot;:&quot;1d0d1b5f-bc55-3c92-8571-0434e5e436e8&quot;,&quot;title&quot;:&quot;Self-employment career patterns in the Netherlands: exploring individual and regional differences&quot;,&quot;groupId&quot;:&quot;10aa411c-0982-3ff2-ae0d-276d5d70c72e&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isTemporary&quot;:false}]},{&quot;citationID&quot;:&quot;MENDELEY_CITATION_c60d59cf-5582-4f7f-adf4-a27530957ce0&quot;,&quot;properties&quot;:{&quot;noteIndex&quot;:0},&quot;isEdited&quot;:false,&quot;manualOverride&quot;:{&quot;isManuallyOverridden&quot;:true,&quot;citeprocText&quot;:&quot;(Bay e Koster, 2023b; Beusch e Soest, van, 2020b)&quot;,&quot;manualOverrideText&quot;:&quot;(Bay e Koster, 2023; Beusch e Soest, van, 2020)&quot;},&quot;citationTag&quot;:&quot;MENDELEY_CITATION_v3_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xZDBkMWI1Zi1iYzU1LTNjOTItODU3MS0wNDM0ZTVlNDM2ZTgiLCJpdGVtRGF0YSI6eyJ0eXBlIjoicGFwZXItY29uZmVyZW5jZSIsImlkIjoiMWQwZDFiNWYtYmM1NS0zYzkyLTg1NzEtMDQzNGU1ZTQzNmU4IiwidGl0bGUiOiJTZWxmLWVtcGxveW1lbnQgY2FyZWVyIHBhdHRlcm5zIGluIHRoZSBOZXRoZXJsYW5kczogZXhwbG9yaW5nIGluZGl2aWR1YWwgYW5kIHJlZ2lvbmFsIGRpZmZlcmVuY2VzIiwiZ3JvdXBJZCI6IjEwYWE0MTFjLTA5ODItM2ZmMi1hZTBkLTI3NmQ1ZDcwYzcyZS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XX0=&quot;,&quot;citationItems&quot;:[{&quot;id&quot;:&quot;aa581ea4-ac25-36c2-85ba-d74c3a12cb70&quot;,&quot;itemData&quot;:{&quot;type&quot;:&quot;article-journal&quot;,&quot;id&quot;:&quot;aa581ea4-ac25-36c2-85ba-d74c3a12cb70&quot;,&quot;title&quot;:&quot;Labour Market Trajectories of the Self-employed in the Netherlands&quot;,&quot;groupId&quot;:&quot;10aa411c-0982-3ff2-ae0d-276d5d70c72e&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isTemporary&quot;:false},{&quot;id&quot;:&quot;1d0d1b5f-bc55-3c92-8571-0434e5e436e8&quot;,&quot;itemData&quot;:{&quot;type&quot;:&quot;paper-conference&quot;,&quot;id&quot;:&quot;1d0d1b5f-bc55-3c92-8571-0434e5e436e8&quot;,&quot;title&quot;:&quot;Self-employment career patterns in the Netherlands: exploring individual and regional differences&quot;,&quot;groupId&quot;:&quot;10aa411c-0982-3ff2-ae0d-276d5d70c72e&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isTemporary&quot;:false}]},{&quot;citationID&quot;:&quot;MENDELEY_CITATION_2af11d7b-ef6b-4239-91c6-bdb281f1eba3&quot;,&quot;properties&quot;:{&quot;noteIndex&quot;:0},&quot;isEdited&quot;:false,&quot;manualOverride&quot;:{&quot;isManuallyOverridden&quot;:true,&quot;citeprocText&quot;:&quot;(Block e Wagner, [s.d.])&quot;,&quot;manualOverrideText&quot;:&quot;(Block e Wagner, 2010)&quot;},&quot;citationTag&quot;:&quot;MENDELEY_CITATION_v3_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&quot;,&quot;citationItems&quot;:[{&quot;id&quot;:&quot;712bf771-6ce0-312d-b4b8-c61d5086579d&quot;,&quot;itemData&quot;:{&quot;type&quot;:&quot;report&quot;,&quot;id&quot;:&quot;712bf771-6ce0-312d-b4b8-c61d5086579d&quot;,&quot;title&quot;:&quot;Necessity eNtrepreNeurship Necessity aNd OppOrtuNity eNtrepreNeurs iN Ger-maNy: characteristics aNd earNiNGs differeNtials **&quot;,&quot;groupId&quot;:&quot;10aa411c-0982-3ff2-ae0d-276d5d70c72e&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Temporary&quot;:false}]},{&quot;citationID&quot;:&quot;MENDELEY_CITATION_45575535-eba7-4445-8a3a-5afeb900da1c&quot;,&quot;properties&quot;:{&quot;noteIndex&quot;:0},&quot;isEdited&quot;:false,&quot;manualOverride&quot;:{&quot;isManuallyOverridden&quot;:true,&quot;citeprocText&quot;:&quot;(Mazzeo, Andrea e Gil, [s.d.]; Vieira, [s.d.])&quot;,&quot;manualOverrideText&quot;:&quot;(Mazzeo, Sayavedra, 2017; Vieira, 2016)&quot;},&quot;citationTag&quot;:&quot;MENDELEY_CITATION_v3_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&quot;,&quot;citationItems&quot;:[{&quot;id&quot;:&quot;e06aacb4-c7f7-31f4-b29a-561eb6122127&quot;,&quot;itemData&quot;:{&quot;type&quot;:&quot;report&quot;,&quot;id&quot;:&quot;e06aacb4-c7f7-31f4-b29a-561eb6122127&quot;,&quot;title&quot;:&quot;Os domicílios de responsabilidade compartilhada no Brasil em 2010: uma questão de homogamia marital? 1&quot;,&quot;author&quot;:[{&quot;family&quot;:&quot;Vieira&quot;,&quot;given&quot;:&quot;Joice Melo&quot;,&quot;parse-names&quot;:false,&quot;dropping-particle&quot;:&quot;&quot;,&quot;non-dropping-particle&quot;:&quot;&quot;}],&quot;container-title-short&quot;:&quot;&quot;},&quot;isTemporary&quot;:false},{&quot;id&quot;:&quot;2dbee406-1d5a-3cba-8de4-e73274b22e46&quot;,&quot;itemData&quot;:{&quot;type&quot;:&quot;report&quot;,&quot;id&quot;:&quot;2dbee406-1d5a-3cba-8de4-e73274b22e46&quot;,&quot;title&quot;:&quot;El crecimiento de la jefatura de hogar femenina en la Ciudad de Buenos Aires ¿se aceleró los últimos años? ¿Por qué?&quot;,&quot;author&quot;:[{&quot;family&quot;:&quot;Mazzeo&quot;,&quot;given&quot;:&quot;Victoria&quot;,&quot;parse-names&quot;:false,&quot;dropping-particle&quot;:&quot;&quot;,&quot;non-dropping-particle&quot;:&quot;&quot;},{&quot;family&quot;:&quot;Andrea&quot;,&quot;given&quot;:&quot;Argentina&quot;,&quot;parse-names&quot;:false,&quot;dropping-particle&quot;:&quot;&quot;,&quot;non-dropping-particle&quot;:&quot;&quot;},{&quot;family&quot;:&quot;Gil&quot;,&quot;given&quot;:&quot;Carolina&quot;,&quot;parse-names&quot;:false,&quot;dropping-particle&quot;:&quot;&quot;,&quot;non-dropping-particle&quot;:&quot;&quot;}],&quot;container-title-short&quot;:&quot;&quot;},&quot;isTemporary&quot;:false}]},{&quot;citationID&quot;:&quot;MENDELEY_CITATION_e46fc6e2-54b4-40cc-a1b1-5e8d75d03916&quot;,&quot;properties&quot;:{&quot;noteIndex&quot;:0},&quot;isEdited&quot;:false,&quot;manualOverride&quot;:{&quot;isManuallyOverridden&quot;:false,&quot;citeprocText&quot;:&quot;(Bay e Koster, 2023b; Beusch e Soest, van, 2020b; Koch, Park e Zahra, 2021b; Sun, Jin e Zhao, 2024b)&quot;,&quot;manualOverrideText&quot;:&quot;&quot;},&quot;citationTag&quot;:&quot;MENDELEY_CITATION_v3_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WQwZDFiNWYtYmM1NS0zYzkyLTg1NzEtMDQzNGU1ZTQzNmU4IiwiaXRlbURhdGEiOnsidHlwZSI6InBhcGVyLWNvbmZlcmVuY2UiLCJpZCI6IjFkMGQxYjVmLWJjNTUtM2M5Mi04NTcxLTA0MzRlNWU0MzZlOCIsInRpdGxlIjoiU2VsZi1lbXBsb3ltZW50IGNhcmVlciBwYXR0ZXJucyBpbiB0aGUgTmV0aGVybGFuZHM6IGV4cGxvcmluZyBpbmRpdmlkdWFsIGFuZCByZWdpb25hbCBkaWZmZXJlbmNlcyIsImdyb3VwSWQiOiIxMGFhNDExYy0wOTgyLTNmZjItYWUwZC0yNzZkNWQ3MGM3MmU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YWE1ODFlYTQtYWMyNS0zNmMyLTg1YmEtZDc0YzNhMTJjYjcwIiwiaXRlbURhdGEiOnsidHlwZSI6ImFydGljbGUtam91cm5hbCIsImlkIjoiYWE1ODFlYTQtYWMyNS0zNmMyLTg1YmEtZDc0YzNhMTJjYjcwIiwidGl0bGUiOiJMYWJvdXIgTWFya2V0IFRyYWplY3RvcmllcyBvZiB0aGUgU2VsZi1lbXBsb3llZCBpbiB0aGUgTmV0aGVybGFuZHMiLCJncm91cElkIjoiMTBhYTQxMWMtMDk4Mi0zZmYyLWFlMGQtMjc2ZDVkNzBjNzJl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&quot;,&quot;citationItems&quot;:[{&quot;id&quot;:&quot;992d73fd-54a6-33da-99dd-6db2dcbce49b&quot;,&quot;itemData&quot;:{&quot;type&quot;:&quot;article-journal&quot;,&quot;id&quot;:&quot;992d73fd-54a6-33da-99dd-6db2dcbce49b&quot;,&quot;title&quot;:&quot;Career patterns in self-employment and career success&quot;,&quot;groupId&quot;:&quot;10aa411c-0982-3ff2-ae0d-276d5d70c72e&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1d0d1b5f-bc55-3c92-8571-0434e5e436e8&quot;,&quot;itemData&quot;:{&quot;type&quot;:&quot;paper-conference&quot;,&quot;id&quot;:&quot;1d0d1b5f-bc55-3c92-8571-0434e5e436e8&quot;,&quot;title&quot;:&quot;Self-employment career patterns in the Netherlands: exploring individual and regional differences&quot;,&quot;groupId&quot;:&quot;10aa411c-0982-3ff2-ae0d-276d5d70c72e&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aa581ea4-ac25-36c2-85ba-d74c3a12cb70&quot;,&quot;itemData&quot;:{&quot;type&quot;:&quot;article-journal&quot;,&quot;id&quot;:&quot;aa581ea4-ac25-36c2-85ba-d74c3a12cb70&quot;,&quot;title&quot;:&quot;Labour Market Trajectories of the Self-employed in the Netherlands&quot;,&quot;groupId&quot;:&quot;10aa411c-0982-3ff2-ae0d-276d5d70c72e&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5fe5f3b9-2c7e-3d60-9acd-5aa6ddec5cdf&quot;,&quot;itemData&quot;:{&quot;type&quot;:&quot;article-journal&quot;,&quot;id&quot;:&quot;5fe5f3b9-2c7e-3d60-9acd-5aa6ddec5cdf&quot;,&quot;title&quot;:&quot;The career history of Chinese entrepreneurs and their life outcomes: a life history study using sequence analysis&quot;,&quot;groupId&quot;:&quot;10aa411c-0982-3ff2-ae0d-276d5d70c72e&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86C6B-2DA8-4E73-81E2-3F1DD197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18</Pages>
  <Words>5696</Words>
  <Characters>30762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239</cp:revision>
  <dcterms:created xsi:type="dcterms:W3CDTF">2025-10-06T19:42:00Z</dcterms:created>
  <dcterms:modified xsi:type="dcterms:W3CDTF">2025-10-23T16:45:00Z</dcterms:modified>
</cp:coreProperties>
</file>