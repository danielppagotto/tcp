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D502E" w14:textId="7849E45A" w:rsidR="0033386E" w:rsidRPr="00377A93" w:rsidRDefault="0033386E" w:rsidP="006209A8">
      <w:pPr>
        <w:spacing w:line="360" w:lineRule="auto"/>
        <w:rPr>
          <w:rFonts w:ascii="Times New Roman" w:hAnsi="Times New Roman" w:cs="Times New Roman"/>
          <w:b/>
          <w:bCs/>
          <w:sz w:val="24"/>
          <w:szCs w:val="24"/>
        </w:rPr>
      </w:pPr>
      <w:r w:rsidRPr="00377A93">
        <w:rPr>
          <w:rFonts w:ascii="Times New Roman" w:hAnsi="Times New Roman" w:cs="Times New Roman"/>
          <w:b/>
          <w:bCs/>
          <w:sz w:val="24"/>
          <w:szCs w:val="24"/>
        </w:rPr>
        <w:t>Resumo</w:t>
      </w:r>
    </w:p>
    <w:p w14:paraId="4C9F5100" w14:textId="705B0FA3" w:rsidR="00F10C48" w:rsidRPr="00377A93" w:rsidRDefault="00DA222E" w:rsidP="006209A8">
      <w:pPr>
        <w:spacing w:line="360" w:lineRule="auto"/>
        <w:rPr>
          <w:rFonts w:ascii="Times New Roman" w:hAnsi="Times New Roman" w:cs="Times New Roman"/>
          <w:b/>
          <w:bCs/>
          <w:sz w:val="24"/>
          <w:szCs w:val="24"/>
        </w:rPr>
      </w:pPr>
      <w:r w:rsidRPr="00377A93">
        <w:rPr>
          <w:rFonts w:ascii="Times New Roman" w:hAnsi="Times New Roman" w:cs="Times New Roman"/>
          <w:b/>
          <w:bCs/>
          <w:sz w:val="24"/>
          <w:szCs w:val="24"/>
        </w:rPr>
        <w:t xml:space="preserve">INTRODUÇÃO </w:t>
      </w:r>
    </w:p>
    <w:p w14:paraId="1219FEA9" w14:textId="643E07BA" w:rsidR="002E2EF1" w:rsidRPr="00377A93" w:rsidRDefault="00961C3E"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E</w:t>
      </w:r>
      <w:r w:rsidR="002E2EF1" w:rsidRPr="00377A93">
        <w:rPr>
          <w:rFonts w:ascii="Times New Roman" w:hAnsi="Times New Roman" w:cs="Times New Roman"/>
          <w:sz w:val="24"/>
          <w:szCs w:val="24"/>
        </w:rPr>
        <w:t xml:space="preserve">vidências </w:t>
      </w:r>
      <w:r w:rsidRPr="00377A93">
        <w:rPr>
          <w:rFonts w:ascii="Times New Roman" w:hAnsi="Times New Roman" w:cs="Times New Roman"/>
          <w:sz w:val="24"/>
          <w:szCs w:val="24"/>
        </w:rPr>
        <w:t xml:space="preserve">revelam </w:t>
      </w:r>
      <w:r w:rsidR="002E2EF1" w:rsidRPr="00377A93">
        <w:rPr>
          <w:rFonts w:ascii="Times New Roman" w:hAnsi="Times New Roman" w:cs="Times New Roman"/>
          <w:sz w:val="24"/>
          <w:szCs w:val="24"/>
        </w:rPr>
        <w:t xml:space="preserve">que o quantitativo de trabalhadores por conta própria (TCP) em </w:t>
      </w:r>
      <w:r w:rsidR="005C68C8" w:rsidRPr="00377A93">
        <w:rPr>
          <w:rFonts w:ascii="Times New Roman" w:hAnsi="Times New Roman" w:cs="Times New Roman"/>
          <w:sz w:val="24"/>
          <w:szCs w:val="24"/>
        </w:rPr>
        <w:t xml:space="preserve">vários </w:t>
      </w:r>
      <w:r w:rsidR="002E2EF1" w:rsidRPr="00377A93">
        <w:rPr>
          <w:rFonts w:ascii="Times New Roman" w:hAnsi="Times New Roman" w:cs="Times New Roman"/>
          <w:sz w:val="24"/>
          <w:szCs w:val="24"/>
        </w:rPr>
        <w:t>países do mundo tem aumentado</w:t>
      </w:r>
      <w:r w:rsidR="005C68C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"/>
          <w:id w:val="717175431"/>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(D’Elia e Gabriele, 2022)</w:t>
          </w:r>
        </w:sdtContent>
      </w:sdt>
      <w:r w:rsidR="002E2EF1" w:rsidRPr="00377A93">
        <w:rPr>
          <w:rFonts w:ascii="Times New Roman" w:hAnsi="Times New Roman" w:cs="Times New Roman"/>
          <w:sz w:val="24"/>
          <w:szCs w:val="24"/>
        </w:rPr>
        <w:t xml:space="preserve">. No Brasil, </w:t>
      </w:r>
      <w:r w:rsidR="00D3046F" w:rsidRPr="00377A93">
        <w:rPr>
          <w:rFonts w:ascii="Times New Roman" w:hAnsi="Times New Roman" w:cs="Times New Roman"/>
          <w:sz w:val="24"/>
          <w:szCs w:val="24"/>
        </w:rPr>
        <w:t>d</w:t>
      </w:r>
      <w:r w:rsidR="002E2EF1" w:rsidRPr="00377A93">
        <w:rPr>
          <w:rFonts w:ascii="Times New Roman" w:hAnsi="Times New Roman" w:cs="Times New Roman"/>
          <w:sz w:val="24"/>
          <w:szCs w:val="24"/>
        </w:rPr>
        <w:t xml:space="preserve">e acordo com </w:t>
      </w:r>
      <w:r w:rsidR="005C68C8" w:rsidRPr="00377A93">
        <w:rPr>
          <w:rFonts w:ascii="Times New Roman" w:hAnsi="Times New Roman" w:cs="Times New Roman"/>
          <w:sz w:val="24"/>
          <w:szCs w:val="24"/>
        </w:rPr>
        <w:t xml:space="preserve">dados </w:t>
      </w:r>
      <w:r w:rsidR="002E2EF1" w:rsidRPr="00377A93">
        <w:rPr>
          <w:rFonts w:ascii="Times New Roman" w:hAnsi="Times New Roman" w:cs="Times New Roman"/>
          <w:sz w:val="24"/>
          <w:szCs w:val="24"/>
        </w:rPr>
        <w:t>da Pesquisa Nacional de Amostragem por Domicílio (</w:t>
      </w:r>
      <w:proofErr w:type="spellStart"/>
      <w:r w:rsidR="002E2EF1" w:rsidRPr="00377A93">
        <w:rPr>
          <w:rFonts w:ascii="Times New Roman" w:hAnsi="Times New Roman" w:cs="Times New Roman"/>
          <w:sz w:val="24"/>
          <w:szCs w:val="24"/>
        </w:rPr>
        <w:t>PNADc</w:t>
      </w:r>
      <w:proofErr w:type="spellEnd"/>
      <w:r w:rsidR="005C68C8" w:rsidRPr="00377A93">
        <w:rPr>
          <w:rFonts w:ascii="Times New Roman" w:hAnsi="Times New Roman" w:cs="Times New Roman"/>
          <w:sz w:val="24"/>
          <w:szCs w:val="24"/>
        </w:rPr>
        <w:t>), dentre todos os grupos ocupacionais acompanhados pela pesquisa</w:t>
      </w:r>
      <w:r w:rsidR="002E2EF1" w:rsidRPr="00377A93">
        <w:rPr>
          <w:rFonts w:ascii="Times New Roman" w:hAnsi="Times New Roman" w:cs="Times New Roman"/>
          <w:sz w:val="24"/>
          <w:szCs w:val="24"/>
        </w:rPr>
        <w:t xml:space="preserve">, o percentual de TCP </w:t>
      </w:r>
      <w:r w:rsidR="005C68C8" w:rsidRPr="00377A93">
        <w:rPr>
          <w:rFonts w:ascii="Times New Roman" w:hAnsi="Times New Roman" w:cs="Times New Roman"/>
          <w:sz w:val="24"/>
          <w:szCs w:val="24"/>
        </w:rPr>
        <w:t xml:space="preserve">foi o único que aumentou, passando </w:t>
      </w:r>
      <w:r w:rsidR="002E2EF1" w:rsidRPr="00377A93">
        <w:rPr>
          <w:rFonts w:ascii="Times New Roman" w:hAnsi="Times New Roman" w:cs="Times New Roman"/>
          <w:sz w:val="24"/>
          <w:szCs w:val="24"/>
        </w:rPr>
        <w:t xml:space="preserve">de </w:t>
      </w:r>
      <w:r w:rsidR="006B0DAB" w:rsidRPr="00377A93">
        <w:rPr>
          <w:rFonts w:ascii="Times New Roman" w:hAnsi="Times New Roman" w:cs="Times New Roman"/>
          <w:sz w:val="24"/>
          <w:szCs w:val="24"/>
        </w:rPr>
        <w:t>22</w:t>
      </w:r>
      <w:r w:rsidR="002E2EF1" w:rsidRPr="00377A93">
        <w:rPr>
          <w:rFonts w:ascii="Times New Roman" w:hAnsi="Times New Roman" w:cs="Times New Roman"/>
          <w:sz w:val="24"/>
          <w:szCs w:val="24"/>
        </w:rPr>
        <w:t>%, no ano de 20</w:t>
      </w:r>
      <w:r w:rsidR="005C68C8" w:rsidRPr="00377A93">
        <w:rPr>
          <w:rFonts w:ascii="Times New Roman" w:hAnsi="Times New Roman" w:cs="Times New Roman"/>
          <w:sz w:val="24"/>
          <w:szCs w:val="24"/>
        </w:rPr>
        <w:t>12</w:t>
      </w:r>
      <w:r w:rsidR="00D3046F" w:rsidRPr="00377A93">
        <w:rPr>
          <w:rFonts w:ascii="Times New Roman" w:hAnsi="Times New Roman" w:cs="Times New Roman"/>
          <w:sz w:val="24"/>
          <w:szCs w:val="24"/>
        </w:rPr>
        <w:t>,</w:t>
      </w:r>
      <w:r w:rsidR="002E2EF1" w:rsidRPr="00377A93">
        <w:rPr>
          <w:rFonts w:ascii="Times New Roman" w:hAnsi="Times New Roman" w:cs="Times New Roman"/>
          <w:sz w:val="24"/>
          <w:szCs w:val="24"/>
        </w:rPr>
        <w:t xml:space="preserve"> para 2</w:t>
      </w:r>
      <w:r w:rsidR="006B0DAB" w:rsidRPr="00377A93">
        <w:rPr>
          <w:rFonts w:ascii="Times New Roman" w:hAnsi="Times New Roman" w:cs="Times New Roman"/>
          <w:sz w:val="24"/>
          <w:szCs w:val="24"/>
        </w:rPr>
        <w:t>5</w:t>
      </w:r>
      <w:r w:rsidR="002E2EF1" w:rsidRPr="00377A93">
        <w:rPr>
          <w:rFonts w:ascii="Times New Roman" w:hAnsi="Times New Roman" w:cs="Times New Roman"/>
          <w:sz w:val="24"/>
          <w:szCs w:val="24"/>
        </w:rPr>
        <w:t>%</w:t>
      </w:r>
      <w:r w:rsidR="006B0DAB" w:rsidRPr="00377A93">
        <w:rPr>
          <w:rFonts w:ascii="Times New Roman" w:hAnsi="Times New Roman" w:cs="Times New Roman"/>
          <w:sz w:val="24"/>
          <w:szCs w:val="24"/>
        </w:rPr>
        <w:t xml:space="preserve"> em 2024, com </w:t>
      </w:r>
      <w:r w:rsidR="00D3046F" w:rsidRPr="00377A93">
        <w:rPr>
          <w:rFonts w:ascii="Times New Roman" w:hAnsi="Times New Roman" w:cs="Times New Roman"/>
          <w:sz w:val="24"/>
          <w:szCs w:val="24"/>
        </w:rPr>
        <w:t xml:space="preserve">um </w:t>
      </w:r>
      <w:r w:rsidR="006B0DAB" w:rsidRPr="00377A93">
        <w:rPr>
          <w:rFonts w:ascii="Times New Roman" w:hAnsi="Times New Roman" w:cs="Times New Roman"/>
          <w:sz w:val="24"/>
          <w:szCs w:val="24"/>
        </w:rPr>
        <w:t xml:space="preserve">pico de 27% durante a pandemia </w:t>
      </w:r>
      <w:sdt>
        <w:sdtPr>
          <w:rPr>
            <w:rFonts w:ascii="Times New Roman" w:hAnsi="Times New Roman" w:cs="Times New Roman"/>
            <w:color w:val="000000"/>
            <w:sz w:val="24"/>
            <w:szCs w:val="24"/>
          </w:rPr>
          <w:tag w:val="MENDELEY_CITATION_v3_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"/>
          <w:id w:val="1335501958"/>
          <w:placeholder>
            <w:docPart w:val="DefaultPlaceholder_-1854013440"/>
          </w:placeholder>
        </w:sdtPr>
        <w:sdtEndPr/>
        <w:sdtContent>
          <w:r w:rsidR="0017253B" w:rsidRPr="0017253B">
            <w:rPr>
              <w:rFonts w:ascii="Times New Roman" w:hAnsi="Times New Roman" w:cs="Times New Roman"/>
              <w:color w:val="000000"/>
              <w:sz w:val="24"/>
              <w:szCs w:val="24"/>
            </w:rPr>
            <w:t>(IBGE, 2025)</w:t>
          </w:r>
        </w:sdtContent>
      </w:sdt>
      <w:r w:rsidR="002E2EF1" w:rsidRPr="00377A93">
        <w:rPr>
          <w:rFonts w:ascii="Times New Roman" w:hAnsi="Times New Roman" w:cs="Times New Roman"/>
          <w:sz w:val="24"/>
          <w:szCs w:val="24"/>
        </w:rPr>
        <w:t xml:space="preserve">. Vários fatores podem contribuir para explicar estas mudanças, como a </w:t>
      </w:r>
      <w:proofErr w:type="spellStart"/>
      <w:r w:rsidR="002E2EF1" w:rsidRPr="00377A93">
        <w:rPr>
          <w:rFonts w:ascii="Times New Roman" w:hAnsi="Times New Roman" w:cs="Times New Roman"/>
          <w:sz w:val="24"/>
          <w:szCs w:val="24"/>
        </w:rPr>
        <w:t>plataformização</w:t>
      </w:r>
      <w:proofErr w:type="spellEnd"/>
      <w:r w:rsidR="002E2EF1" w:rsidRPr="00377A93">
        <w:rPr>
          <w:rFonts w:ascii="Times New Roman" w:hAnsi="Times New Roman" w:cs="Times New Roman"/>
          <w:sz w:val="24"/>
          <w:szCs w:val="24"/>
        </w:rPr>
        <w:t>, reformas trabalhistas e a criação do microempreendedor individual (MEI)</w:t>
      </w:r>
      <w:r w:rsidR="00032DD2"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"/>
          <w:id w:val="-1384165319"/>
          <w:placeholder>
            <w:docPart w:val="DefaultPlaceholder_-1854013440"/>
          </w:placeholder>
        </w:sdtPr>
        <w:sdtEndPr/>
        <w:sdtContent>
          <w:r w:rsidR="0017253B" w:rsidRPr="0017253B">
            <w:rPr>
              <w:rFonts w:ascii="Times New Roman" w:hAnsi="Times New Roman" w:cs="Times New Roman"/>
              <w:color w:val="000000"/>
              <w:sz w:val="24"/>
              <w:szCs w:val="24"/>
            </w:rPr>
            <w:t>(Nogueira, 2025)</w:t>
          </w:r>
        </w:sdtContent>
      </w:sdt>
      <w:r w:rsidR="002E2EF1" w:rsidRPr="00377A93">
        <w:rPr>
          <w:rFonts w:ascii="Times New Roman" w:hAnsi="Times New Roman" w:cs="Times New Roman"/>
          <w:sz w:val="24"/>
          <w:szCs w:val="24"/>
        </w:rPr>
        <w:t>.</w:t>
      </w:r>
    </w:p>
    <w:p w14:paraId="1217DFD9" w14:textId="09BF48FE" w:rsidR="002E2EF1" w:rsidRPr="00377A93" w:rsidRDefault="002E2EF1"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Apesar desta crescente relevância, ampliar a compreensão do TCP no Brasil se torna um trabalho necessário. Afinal, é um grupo marcado por uma ampla heterogeneidade em diversos aspectos, como localização, tipo de atividade econômica, demografia e renda</w:t>
      </w:r>
      <w:r w:rsidR="00610BFC"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VkMmFjMDQtOTYxZS00MzMxLWJlNWQtNmMwOWQ5ZmQyZGUy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1022080991"/>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(Carvalho e Borges, 2025)</w:t>
          </w:r>
        </w:sdtContent>
      </w:sdt>
      <w:r w:rsidRPr="00377A93">
        <w:rPr>
          <w:rFonts w:ascii="Times New Roman" w:hAnsi="Times New Roman" w:cs="Times New Roman"/>
          <w:sz w:val="24"/>
          <w:szCs w:val="24"/>
        </w:rPr>
        <w:t xml:space="preserve">. </w:t>
      </w:r>
      <w:r w:rsidR="00D3046F" w:rsidRPr="00377A93">
        <w:rPr>
          <w:rFonts w:ascii="Times New Roman" w:hAnsi="Times New Roman" w:cs="Times New Roman"/>
          <w:sz w:val="24"/>
          <w:szCs w:val="24"/>
        </w:rPr>
        <w:t xml:space="preserve">Nas palavras de Santiago e Vasconcelos (2017), o grupo pode ir do catador ao doutor. </w:t>
      </w:r>
      <w:r w:rsidRPr="00377A93">
        <w:rPr>
          <w:rFonts w:ascii="Times New Roman" w:hAnsi="Times New Roman" w:cs="Times New Roman"/>
          <w:sz w:val="24"/>
          <w:szCs w:val="24"/>
        </w:rPr>
        <w:t>A falta de observância da premissa da heterogeneidade pode levar à criação de medidas de intervenção pouco aderentes às necessidades deste público</w:t>
      </w:r>
      <w:r w:rsidR="00972A3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NkZGQzZWItYmQ0MC00Yzg4LWIyOTAtN2UxOGU2YTM3MjVh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"/>
          <w:id w:val="-384484963"/>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 xml:space="preserve">(Carvalho e Borges, 2025; Santiago e Vasconcelos, 2017; </w:t>
          </w:r>
          <w:proofErr w:type="spellStart"/>
          <w:r w:rsidR="0017253B" w:rsidRPr="0017253B">
            <w:rPr>
              <w:rFonts w:ascii="Times New Roman" w:eastAsia="Times New Roman" w:hAnsi="Times New Roman" w:cs="Times New Roman"/>
              <w:color w:val="000000"/>
              <w:sz w:val="24"/>
              <w:szCs w:val="24"/>
            </w:rPr>
            <w:t>Skrzek-Lubasińska</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Szaban</w:t>
          </w:r>
          <w:proofErr w:type="spellEnd"/>
          <w:r w:rsidR="0017253B" w:rsidRPr="0017253B">
            <w:rPr>
              <w:rFonts w:ascii="Times New Roman" w:eastAsia="Times New Roman" w:hAnsi="Times New Roman" w:cs="Times New Roman"/>
              <w:color w:val="000000"/>
              <w:sz w:val="24"/>
              <w:szCs w:val="24"/>
            </w:rPr>
            <w:t>, 2019)</w:t>
          </w:r>
        </w:sdtContent>
      </w:sdt>
      <w:r w:rsidRPr="00377A93">
        <w:rPr>
          <w:rFonts w:ascii="Times New Roman" w:hAnsi="Times New Roman" w:cs="Times New Roman"/>
          <w:sz w:val="24"/>
          <w:szCs w:val="24"/>
        </w:rPr>
        <w:t xml:space="preserve">. </w:t>
      </w:r>
    </w:p>
    <w:p w14:paraId="4FE2B87B" w14:textId="6D374E3F" w:rsidR="00755C42" w:rsidRPr="00377A93" w:rsidRDefault="002E2EF1"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Alguns exercícios recentes foram conduzidos no sentido de</w:t>
      </w:r>
      <w:r w:rsidR="00972A38" w:rsidRPr="00377A93">
        <w:rPr>
          <w:rFonts w:ascii="Times New Roman" w:hAnsi="Times New Roman" w:cs="Times New Roman"/>
          <w:sz w:val="24"/>
          <w:szCs w:val="24"/>
        </w:rPr>
        <w:t xml:space="preserve"> delimitar as especificidades de grupos de TCP por meio de </w:t>
      </w:r>
      <w:r w:rsidRPr="00377A93">
        <w:rPr>
          <w:rFonts w:ascii="Times New Roman" w:hAnsi="Times New Roman" w:cs="Times New Roman"/>
          <w:sz w:val="24"/>
          <w:szCs w:val="24"/>
        </w:rPr>
        <w:t>tipologias. Um exemplo é o estudo de Carvalho e Borges (2025) que classifica o TCP</w:t>
      </w:r>
      <w:r w:rsidR="00755C42" w:rsidRPr="00377A93">
        <w:rPr>
          <w:rFonts w:ascii="Times New Roman" w:hAnsi="Times New Roman" w:cs="Times New Roman"/>
          <w:sz w:val="24"/>
          <w:szCs w:val="24"/>
        </w:rPr>
        <w:t xml:space="preserve"> no Brasil</w:t>
      </w:r>
      <w:r w:rsidRPr="00377A93">
        <w:rPr>
          <w:rFonts w:ascii="Times New Roman" w:hAnsi="Times New Roman" w:cs="Times New Roman"/>
          <w:sz w:val="24"/>
          <w:szCs w:val="24"/>
        </w:rPr>
        <w:t xml:space="preserve"> a partir </w:t>
      </w:r>
      <w:r w:rsidR="00755C42" w:rsidRPr="00377A93">
        <w:rPr>
          <w:rFonts w:ascii="Times New Roman" w:hAnsi="Times New Roman" w:cs="Times New Roman"/>
          <w:sz w:val="24"/>
          <w:szCs w:val="24"/>
        </w:rPr>
        <w:t>da confluência de</w:t>
      </w:r>
      <w:r w:rsidRPr="00377A93">
        <w:rPr>
          <w:rFonts w:ascii="Times New Roman" w:hAnsi="Times New Roman" w:cs="Times New Roman"/>
          <w:sz w:val="24"/>
          <w:szCs w:val="24"/>
        </w:rPr>
        <w:t xml:space="preserve"> </w:t>
      </w:r>
      <w:r w:rsidR="00AB470A" w:rsidRPr="00377A93">
        <w:rPr>
          <w:rFonts w:ascii="Times New Roman" w:hAnsi="Times New Roman" w:cs="Times New Roman"/>
          <w:sz w:val="24"/>
          <w:szCs w:val="24"/>
        </w:rPr>
        <w:t>duas dimensões</w:t>
      </w:r>
      <w:r w:rsidR="00755C42" w:rsidRPr="00377A93">
        <w:rPr>
          <w:rFonts w:ascii="Times New Roman" w:hAnsi="Times New Roman" w:cs="Times New Roman"/>
          <w:sz w:val="24"/>
          <w:szCs w:val="24"/>
        </w:rPr>
        <w:t xml:space="preserve"> – impacto do empreendimento e engajamento empreendedor – resultando em quatro tipos: o inovador, o explorador, o convencional e o ocasional. Outra forma de discriminar os perfis de TCP é pelas trajetórias ocupacionais </w:t>
      </w:r>
      <w:sdt>
        <w:sdtPr>
          <w:rPr>
            <w:rFonts w:ascii="Times New Roman" w:hAnsi="Times New Roman" w:cs="Times New Roman"/>
            <w:color w:val="000000"/>
            <w:sz w:val="24"/>
            <w:szCs w:val="24"/>
          </w:rPr>
          <w:tag w:val="MENDELEY_CITATION_v3_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935196684"/>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w:t>
          </w:r>
        </w:sdtContent>
      </w:sdt>
      <w:r w:rsidR="00755C42" w:rsidRPr="00377A93">
        <w:rPr>
          <w:rFonts w:ascii="Times New Roman" w:hAnsi="Times New Roman" w:cs="Times New Roman"/>
          <w:sz w:val="24"/>
          <w:szCs w:val="24"/>
        </w:rPr>
        <w:t>.</w:t>
      </w:r>
    </w:p>
    <w:p w14:paraId="272C4082" w14:textId="729DB94E" w:rsidR="002E2EF1" w:rsidRPr="00377A93" w:rsidRDefault="00755C42" w:rsidP="00D3046F">
      <w:pPr>
        <w:pStyle w:val="SemEspaamento"/>
        <w:spacing w:line="360" w:lineRule="auto"/>
        <w:ind w:firstLine="851"/>
        <w:jc w:val="both"/>
        <w:rPr>
          <w:rFonts w:ascii="Times New Roman" w:hAnsi="Times New Roman" w:cs="Times New Roman"/>
          <w:color w:val="000000"/>
          <w:sz w:val="24"/>
          <w:szCs w:val="24"/>
        </w:rPr>
      </w:pPr>
      <w:r w:rsidRPr="00377A93">
        <w:rPr>
          <w:rFonts w:ascii="Times New Roman" w:hAnsi="Times New Roman" w:cs="Times New Roman"/>
          <w:sz w:val="24"/>
          <w:szCs w:val="24"/>
        </w:rPr>
        <w:t>O olhar pelas trajetórias dos TCP é particularmente impor</w:t>
      </w:r>
      <w:r w:rsidR="00696669" w:rsidRPr="00377A93">
        <w:rPr>
          <w:rFonts w:ascii="Times New Roman" w:hAnsi="Times New Roman" w:cs="Times New Roman"/>
          <w:sz w:val="24"/>
          <w:szCs w:val="24"/>
        </w:rPr>
        <w:t xml:space="preserve">tante por alguns motivos. O primeiro consiste na própria </w:t>
      </w:r>
      <w:r w:rsidR="004257E7" w:rsidRPr="00377A93">
        <w:rPr>
          <w:rFonts w:ascii="Times New Roman" w:hAnsi="Times New Roman" w:cs="Times New Roman"/>
          <w:sz w:val="24"/>
          <w:szCs w:val="24"/>
        </w:rPr>
        <w:t>dinâmica</w:t>
      </w:r>
      <w:r w:rsidR="00696669" w:rsidRPr="00377A93">
        <w:rPr>
          <w:rFonts w:ascii="Times New Roman" w:hAnsi="Times New Roman" w:cs="Times New Roman"/>
          <w:sz w:val="24"/>
          <w:szCs w:val="24"/>
        </w:rPr>
        <w:t xml:space="preserve"> do empreendedorismo, que, por natureza, deve ser analisado sob uma abordagem processual </w:t>
      </w:r>
      <w:sdt>
        <w:sdtPr>
          <w:rPr>
            <w:rFonts w:ascii="Times New Roman" w:hAnsi="Times New Roman" w:cs="Times New Roman"/>
            <w:color w:val="000000"/>
            <w:sz w:val="24"/>
            <w:szCs w:val="24"/>
          </w:rPr>
          <w:tag w:val="MENDELEY_CITATION_v3_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"/>
          <w:id w:val="852221147"/>
          <w:placeholder>
            <w:docPart w:val="DefaultPlaceholder_-1854013440"/>
          </w:placeholder>
        </w:sdtPr>
        <w:sdtEndPr/>
        <w:sdtContent>
          <w:r w:rsidR="0017253B" w:rsidRPr="0017253B">
            <w:rPr>
              <w:rFonts w:ascii="Times New Roman" w:hAnsi="Times New Roman" w:cs="Times New Roman"/>
              <w:color w:val="000000"/>
              <w:sz w:val="24"/>
              <w:szCs w:val="24"/>
            </w:rPr>
            <w:t>(</w:t>
          </w:r>
          <w:proofErr w:type="spellStart"/>
          <w:r w:rsidR="0017253B" w:rsidRPr="0017253B">
            <w:rPr>
              <w:rFonts w:ascii="Times New Roman" w:hAnsi="Times New Roman" w:cs="Times New Roman"/>
              <w:color w:val="000000"/>
              <w:sz w:val="24"/>
              <w:szCs w:val="24"/>
            </w:rPr>
            <w:t>Hjorth</w:t>
          </w:r>
          <w:proofErr w:type="spellEnd"/>
          <w:r w:rsidR="0017253B" w:rsidRPr="0017253B">
            <w:rPr>
              <w:rFonts w:ascii="Times New Roman" w:hAnsi="Times New Roman" w:cs="Times New Roman"/>
              <w:color w:val="000000"/>
              <w:sz w:val="24"/>
              <w:szCs w:val="24"/>
            </w:rPr>
            <w:t xml:space="preserve">, Holt e </w:t>
          </w:r>
          <w:proofErr w:type="spellStart"/>
          <w:r w:rsidR="0017253B" w:rsidRPr="0017253B">
            <w:rPr>
              <w:rFonts w:ascii="Times New Roman" w:hAnsi="Times New Roman" w:cs="Times New Roman"/>
              <w:color w:val="000000"/>
              <w:sz w:val="24"/>
              <w:szCs w:val="24"/>
            </w:rPr>
            <w:t>Steyaert</w:t>
          </w:r>
          <w:proofErr w:type="spellEnd"/>
          <w:r w:rsidR="0017253B" w:rsidRPr="0017253B">
            <w:rPr>
              <w:rFonts w:ascii="Times New Roman" w:hAnsi="Times New Roman" w:cs="Times New Roman"/>
              <w:color w:val="000000"/>
              <w:sz w:val="24"/>
              <w:szCs w:val="24"/>
            </w:rPr>
            <w:t>, 2015)</w:t>
          </w:r>
        </w:sdtContent>
      </w:sdt>
      <w:r w:rsidR="00696669" w:rsidRPr="00377A93">
        <w:rPr>
          <w:rFonts w:ascii="Times New Roman" w:hAnsi="Times New Roman" w:cs="Times New Roman"/>
          <w:sz w:val="24"/>
          <w:szCs w:val="24"/>
        </w:rPr>
        <w:t>. Segundo, é comum que indivíduos transitem entre diferentes condições – TCP, desemprego e trabalho assalariad</w:t>
      </w:r>
      <w:r w:rsidR="004257E7" w:rsidRPr="00377A93">
        <w:rPr>
          <w:rFonts w:ascii="Times New Roman" w:hAnsi="Times New Roman" w:cs="Times New Roman"/>
          <w:sz w:val="24"/>
          <w:szCs w:val="24"/>
        </w:rPr>
        <w:t xml:space="preserve">o </w:t>
      </w:r>
      <w:sdt>
        <w:sdtPr>
          <w:rPr>
            <w:rFonts w:ascii="Times New Roman" w:hAnsi="Times New Roman" w:cs="Times New Roman"/>
            <w:color w:val="000000"/>
            <w:sz w:val="24"/>
            <w:szCs w:val="24"/>
          </w:rPr>
          <w:tag w:val="MENDELEY_CITATION_v3_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"/>
          <w:id w:val="1897159637"/>
          <w:placeholder>
            <w:docPart w:val="DefaultPlaceholder_-1854013440"/>
          </w:placeholder>
        </w:sdtPr>
        <w:sdtEndPr/>
        <w:sdtContent>
          <w:r w:rsidR="0017253B" w:rsidRPr="0017253B">
            <w:rPr>
              <w:rFonts w:ascii="Times New Roman" w:hAnsi="Times New Roman" w:cs="Times New Roman"/>
              <w:color w:val="000000"/>
              <w:sz w:val="24"/>
              <w:szCs w:val="24"/>
            </w:rPr>
            <w:t xml:space="preserve">(Lawless, </w:t>
          </w:r>
          <w:proofErr w:type="spellStart"/>
          <w:r w:rsidR="0017253B" w:rsidRPr="0017253B">
            <w:rPr>
              <w:rFonts w:ascii="Times New Roman" w:hAnsi="Times New Roman" w:cs="Times New Roman"/>
              <w:color w:val="000000"/>
              <w:sz w:val="24"/>
              <w:szCs w:val="24"/>
            </w:rPr>
            <w:t>O’brien</w:t>
          </w:r>
          <w:proofErr w:type="spellEnd"/>
          <w:r w:rsidR="0017253B" w:rsidRPr="0017253B">
            <w:rPr>
              <w:rFonts w:ascii="Times New Roman" w:hAnsi="Times New Roman" w:cs="Times New Roman"/>
              <w:color w:val="000000"/>
              <w:sz w:val="24"/>
              <w:szCs w:val="24"/>
            </w:rPr>
            <w:t xml:space="preserve"> e </w:t>
          </w:r>
          <w:proofErr w:type="spellStart"/>
          <w:r w:rsidR="0017253B" w:rsidRPr="0017253B">
            <w:rPr>
              <w:rFonts w:ascii="Times New Roman" w:hAnsi="Times New Roman" w:cs="Times New Roman"/>
              <w:color w:val="000000"/>
              <w:sz w:val="24"/>
              <w:szCs w:val="24"/>
            </w:rPr>
            <w:t>Rehill</w:t>
          </w:r>
          <w:proofErr w:type="spellEnd"/>
          <w:r w:rsidR="0017253B" w:rsidRPr="0017253B">
            <w:rPr>
              <w:rFonts w:ascii="Times New Roman" w:hAnsi="Times New Roman" w:cs="Times New Roman"/>
              <w:color w:val="000000"/>
              <w:sz w:val="24"/>
              <w:szCs w:val="24"/>
            </w:rPr>
            <w:t>, 2024; Narita, 2020)</w:t>
          </w:r>
        </w:sdtContent>
      </w:sdt>
      <w:r w:rsidR="004257E7" w:rsidRPr="00377A93">
        <w:rPr>
          <w:rFonts w:ascii="Times New Roman" w:hAnsi="Times New Roman" w:cs="Times New Roman"/>
          <w:sz w:val="24"/>
          <w:szCs w:val="24"/>
        </w:rPr>
        <w:t xml:space="preserve">. Portanto, investigar estas transições e os padrões resultantes permite um entendimento mais abrangente sobre a heterogeneidade do TCP </w:t>
      </w:r>
      <w:r w:rsidR="00610BFC" w:rsidRPr="00377A93">
        <w:rPr>
          <w:rFonts w:ascii="Times New Roman" w:hAnsi="Times New Roman" w:cs="Times New Roman"/>
          <w:sz w:val="24"/>
          <w:szCs w:val="24"/>
        </w:rPr>
        <w:t>a partir de um recorte longitudinal</w:t>
      </w:r>
      <w:r w:rsidR="004257E7"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k0OGNlN2UtZjk2ZS00NjgxLWEzZDAtZWVlMmRhNmFhMmY4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317403415"/>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w:t>
          </w:r>
        </w:sdtContent>
      </w:sdt>
      <w:r w:rsidR="004257E7" w:rsidRPr="00377A93">
        <w:rPr>
          <w:rFonts w:ascii="Times New Roman" w:hAnsi="Times New Roman" w:cs="Times New Roman"/>
          <w:color w:val="000000"/>
          <w:sz w:val="24"/>
          <w:szCs w:val="24"/>
        </w:rPr>
        <w:t>.</w:t>
      </w:r>
    </w:p>
    <w:p w14:paraId="448EA60F" w14:textId="22730850" w:rsidR="00610BFC" w:rsidRPr="00377A93" w:rsidRDefault="004257E7" w:rsidP="00610BFC">
      <w:pPr>
        <w:pStyle w:val="SemEspaamento"/>
        <w:spacing w:line="360" w:lineRule="auto"/>
        <w:ind w:firstLine="851"/>
        <w:jc w:val="both"/>
        <w:rPr>
          <w:rFonts w:ascii="Times New Roman" w:hAnsi="Times New Roman" w:cs="Times New Roman"/>
          <w:color w:val="000000"/>
          <w:sz w:val="24"/>
          <w:szCs w:val="24"/>
        </w:rPr>
      </w:pPr>
      <w:r w:rsidRPr="00377A93">
        <w:rPr>
          <w:rFonts w:ascii="Times New Roman" w:hAnsi="Times New Roman" w:cs="Times New Roman"/>
          <w:color w:val="000000"/>
          <w:sz w:val="24"/>
          <w:szCs w:val="24"/>
        </w:rPr>
        <w:lastRenderedPageBreak/>
        <w:t xml:space="preserve">Estudos sobre trajetórias de TCP foram conduzidos em outros países </w:t>
      </w:r>
      <w:sdt>
        <w:sdtPr>
          <w:rPr>
            <w:rFonts w:ascii="Times New Roman" w:hAnsi="Times New Roman" w:cs="Times New Roman"/>
            <w:color w:val="000000"/>
            <w:sz w:val="24"/>
            <w:szCs w:val="24"/>
          </w:rPr>
          <w:tag w:val="MENDELEY_CITATION_v3_eyJjaXRhdGlvbklEIjoiTUVOREVMRVlfQ0lUQVRJT05fNmEwMGZlMmEtMzhiMy00MThhLWIzZTUtMDQxZTAzZTBiYjZjIiwicHJvcGVydGllcyI6eyJub3RlSW5kZXgiOjB9LCJpc0VkaXRlZCI6ZmFsc2UsIm1hbnVhbE92ZXJyaWRlIjp7ImlzTWFudWFsbHlPdmVycmlkZGVuIjpmYWxzZSwiY2l0ZXByb2NUZXh0IjoiKEJheSBlIEtvc3RlciwgMjAyMzsgS29jaCwgUGFyayBlIFphaHJhLCAyMDIxKSIsIm1hbnVhbE92ZXJyaWRlVGV4dCI6IiJ9LCJjaXRhdGlvbkl0ZW1zIjpb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1dfQ=="/>
          <w:id w:val="32409687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w:t>
          </w:r>
        </w:sdtContent>
      </w:sdt>
      <w:r w:rsidRPr="00377A93">
        <w:rPr>
          <w:rFonts w:ascii="Times New Roman" w:hAnsi="Times New Roman" w:cs="Times New Roman"/>
          <w:color w:val="000000"/>
          <w:sz w:val="24"/>
          <w:szCs w:val="24"/>
        </w:rPr>
        <w:t>. No entanto, as dinâmicas do trabalho por conta própria são intimamente ligadas a fatores institucionais</w:t>
      </w:r>
      <w:r w:rsidR="00610BFC" w:rsidRPr="00377A93">
        <w:rPr>
          <w:rFonts w:ascii="Times New Roman" w:hAnsi="Times New Roman" w:cs="Times New Roman"/>
          <w:color w:val="000000"/>
          <w:sz w:val="24"/>
          <w:szCs w:val="24"/>
        </w:rPr>
        <w:t xml:space="preserve"> de cada país –</w:t>
      </w:r>
      <w:r w:rsidRPr="00377A93">
        <w:rPr>
          <w:rFonts w:ascii="Times New Roman" w:hAnsi="Times New Roman" w:cs="Times New Roman"/>
          <w:color w:val="000000"/>
          <w:sz w:val="24"/>
          <w:szCs w:val="24"/>
        </w:rPr>
        <w:t xml:space="preserve"> como mercado de trabalho e legislações</w:t>
      </w:r>
      <w:r w:rsidR="00610BFC" w:rsidRPr="00377A93">
        <w:rPr>
          <w:rFonts w:ascii="Times New Roman" w:hAnsi="Times New Roman" w:cs="Times New Roman"/>
          <w:color w:val="000000"/>
          <w:sz w:val="24"/>
          <w:szCs w:val="24"/>
        </w:rPr>
        <w:t xml:space="preserve"> – fazendo-se necessário ampliação das pesquisas para diferentes contextos </w:t>
      </w:r>
      <w:sdt>
        <w:sdtPr>
          <w:rPr>
            <w:rFonts w:ascii="Times New Roman" w:hAnsi="Times New Roman" w:cs="Times New Roman"/>
            <w:color w:val="000000"/>
            <w:sz w:val="24"/>
            <w:szCs w:val="24"/>
          </w:rPr>
          <w:tag w:val="MENDELEY_CITATION_v3_eyJjaXRhdGlvbklEIjoiTUVOREVMRVlfQ0lUQVRJT05fYjk3MzRlMGEtMjA2Mi00NDI5LTg4ZWEtOTZlYzQ5ZjNlNjVj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1357767582"/>
          <w:placeholder>
            <w:docPart w:val="DefaultPlaceholder_-1854013440"/>
          </w:placeholder>
        </w:sdtPr>
        <w:sdtEndPr/>
        <w:sdtContent>
          <w:r w:rsidR="0017253B" w:rsidRPr="0017253B">
            <w:rPr>
              <w:rFonts w:ascii="Times New Roman" w:hAnsi="Times New Roman" w:cs="Times New Roman"/>
              <w:color w:val="000000"/>
              <w:sz w:val="24"/>
              <w:szCs w:val="24"/>
            </w:rPr>
            <w:t xml:space="preserve">(Koch, Park e </w:t>
          </w:r>
          <w:proofErr w:type="spellStart"/>
          <w:r w:rsidR="0017253B" w:rsidRPr="0017253B">
            <w:rPr>
              <w:rFonts w:ascii="Times New Roman" w:hAnsi="Times New Roman" w:cs="Times New Roman"/>
              <w:color w:val="000000"/>
              <w:sz w:val="24"/>
              <w:szCs w:val="24"/>
            </w:rPr>
            <w:t>Zahra</w:t>
          </w:r>
          <w:proofErr w:type="spellEnd"/>
          <w:r w:rsidR="0017253B" w:rsidRPr="0017253B">
            <w:rPr>
              <w:rFonts w:ascii="Times New Roman" w:hAnsi="Times New Roman" w:cs="Times New Roman"/>
              <w:color w:val="000000"/>
              <w:sz w:val="24"/>
              <w:szCs w:val="24"/>
            </w:rPr>
            <w:t>, 2021)</w:t>
          </w:r>
        </w:sdtContent>
      </w:sdt>
      <w:r w:rsidR="00610BFC" w:rsidRPr="00377A93">
        <w:rPr>
          <w:rFonts w:ascii="Times New Roman" w:hAnsi="Times New Roman" w:cs="Times New Roman"/>
          <w:color w:val="000000"/>
          <w:sz w:val="24"/>
          <w:szCs w:val="24"/>
        </w:rPr>
        <w:t>.</w:t>
      </w:r>
      <w:r w:rsidRPr="00377A93">
        <w:rPr>
          <w:rFonts w:ascii="Times New Roman" w:hAnsi="Times New Roman" w:cs="Times New Roman"/>
          <w:color w:val="000000"/>
          <w:sz w:val="24"/>
          <w:szCs w:val="24"/>
        </w:rPr>
        <w:t xml:space="preserve"> Diante </w:t>
      </w:r>
      <w:r w:rsidR="00610BFC" w:rsidRPr="00377A93">
        <w:rPr>
          <w:rFonts w:ascii="Times New Roman" w:hAnsi="Times New Roman" w:cs="Times New Roman"/>
          <w:color w:val="000000"/>
          <w:sz w:val="24"/>
          <w:szCs w:val="24"/>
        </w:rPr>
        <w:t>desta lacuna</w:t>
      </w:r>
      <w:r w:rsidRPr="00377A93">
        <w:rPr>
          <w:rFonts w:ascii="Times New Roman" w:hAnsi="Times New Roman" w:cs="Times New Roman"/>
          <w:color w:val="000000"/>
          <w:sz w:val="24"/>
          <w:szCs w:val="24"/>
        </w:rPr>
        <w:t>, o presente estudo tem como objetivo classificar e caracterizar trajetórias de trabalhadores por conta própria no Brasil.</w:t>
      </w:r>
      <w:r w:rsidR="00610BFC" w:rsidRPr="00377A93">
        <w:rPr>
          <w:rFonts w:ascii="Times New Roman" w:hAnsi="Times New Roman" w:cs="Times New Roman"/>
          <w:color w:val="000000"/>
          <w:sz w:val="24"/>
          <w:szCs w:val="24"/>
        </w:rPr>
        <w:t xml:space="preserve"> Para atingir este objetivo, foi conduzido uma investigação quantitativa, com apoio da Análise de Sequência (AS) e dados da </w:t>
      </w:r>
      <w:proofErr w:type="spellStart"/>
      <w:r w:rsidR="00610BFC" w:rsidRPr="00377A93">
        <w:rPr>
          <w:rFonts w:ascii="Times New Roman" w:hAnsi="Times New Roman" w:cs="Times New Roman"/>
          <w:color w:val="000000"/>
          <w:sz w:val="24"/>
          <w:szCs w:val="24"/>
        </w:rPr>
        <w:t>PNADc</w:t>
      </w:r>
      <w:proofErr w:type="spellEnd"/>
      <w:r w:rsidR="00F409D8" w:rsidRPr="00377A93">
        <w:rPr>
          <w:rFonts w:ascii="Times New Roman" w:hAnsi="Times New Roman" w:cs="Times New Roman"/>
          <w:color w:val="000000"/>
          <w:sz w:val="24"/>
          <w:szCs w:val="24"/>
        </w:rPr>
        <w:t>.</w:t>
      </w:r>
    </w:p>
    <w:p w14:paraId="35B44238" w14:textId="77777777" w:rsidR="00696669" w:rsidRPr="00377A93" w:rsidRDefault="00696669" w:rsidP="00D3046F">
      <w:pPr>
        <w:pStyle w:val="SemEspaamento"/>
        <w:spacing w:line="360" w:lineRule="auto"/>
        <w:ind w:firstLine="851"/>
        <w:jc w:val="both"/>
        <w:rPr>
          <w:rFonts w:ascii="Times New Roman" w:hAnsi="Times New Roman" w:cs="Times New Roman"/>
          <w:sz w:val="24"/>
          <w:szCs w:val="24"/>
        </w:rPr>
      </w:pPr>
    </w:p>
    <w:p w14:paraId="4A7CCEF2" w14:textId="68ECD28E" w:rsidR="00025324" w:rsidRPr="00377A93" w:rsidRDefault="00DA222E" w:rsidP="00DA222E">
      <w:pPr>
        <w:pStyle w:val="SemEspaamento"/>
        <w:spacing w:line="360" w:lineRule="auto"/>
        <w:jc w:val="both"/>
        <w:rPr>
          <w:rFonts w:ascii="Times New Roman" w:hAnsi="Times New Roman" w:cs="Times New Roman"/>
          <w:b/>
          <w:bCs/>
          <w:sz w:val="24"/>
          <w:szCs w:val="24"/>
        </w:rPr>
      </w:pPr>
      <w:r w:rsidRPr="00377A93">
        <w:rPr>
          <w:rFonts w:ascii="Times New Roman" w:hAnsi="Times New Roman" w:cs="Times New Roman"/>
          <w:b/>
          <w:bCs/>
          <w:sz w:val="24"/>
          <w:szCs w:val="24"/>
        </w:rPr>
        <w:t>FUNDAMENTAÇÃO TEÓRICA</w:t>
      </w:r>
    </w:p>
    <w:p w14:paraId="1063D261" w14:textId="26E6D45A" w:rsidR="00961C3E" w:rsidRPr="00377A93" w:rsidRDefault="00DA0B66"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A literatura </w:t>
      </w:r>
      <w:r w:rsidR="006F060A" w:rsidRPr="00377A93">
        <w:rPr>
          <w:rFonts w:ascii="Times New Roman" w:hAnsi="Times New Roman" w:cs="Times New Roman"/>
          <w:sz w:val="24"/>
          <w:szCs w:val="24"/>
        </w:rPr>
        <w:t xml:space="preserve">sugere que </w:t>
      </w:r>
      <w:r w:rsidRPr="00377A93">
        <w:rPr>
          <w:rFonts w:ascii="Times New Roman" w:hAnsi="Times New Roman" w:cs="Times New Roman"/>
          <w:sz w:val="24"/>
          <w:szCs w:val="24"/>
        </w:rPr>
        <w:t>o trabalhador por conta própria</w:t>
      </w:r>
      <w:r w:rsidR="006F060A" w:rsidRPr="00377A93">
        <w:rPr>
          <w:rFonts w:ascii="Times New Roman" w:hAnsi="Times New Roman" w:cs="Times New Roman"/>
          <w:sz w:val="24"/>
          <w:szCs w:val="24"/>
        </w:rPr>
        <w:t xml:space="preserve"> (TCP) é um perfil marcado pela heterogeneidade</w:t>
      </w:r>
      <w:r w:rsidR="000C1B31"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VmOTExYjMtZDhlMy00ZDk4LWIyYTAtYTUyZmVhNDVmMGQx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204879807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 xml:space="preserve">(Carvalho e Borges, 2025; Santiago e Vasconcelos, 2017; </w:t>
          </w:r>
          <w:proofErr w:type="spellStart"/>
          <w:r w:rsidR="0017253B" w:rsidRPr="0017253B">
            <w:rPr>
              <w:rFonts w:ascii="Times New Roman" w:eastAsia="Times New Roman" w:hAnsi="Times New Roman" w:cs="Times New Roman"/>
              <w:color w:val="000000"/>
              <w:sz w:val="24"/>
              <w:szCs w:val="24"/>
            </w:rPr>
            <w:t>Skrzek-Lubasińska</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Szaban</w:t>
          </w:r>
          <w:proofErr w:type="spellEnd"/>
          <w:r w:rsidR="0017253B" w:rsidRPr="0017253B">
            <w:rPr>
              <w:rFonts w:ascii="Times New Roman" w:eastAsia="Times New Roman" w:hAnsi="Times New Roman" w:cs="Times New Roman"/>
              <w:color w:val="000000"/>
              <w:sz w:val="24"/>
              <w:szCs w:val="24"/>
            </w:rPr>
            <w:t>, 2019)</w:t>
          </w:r>
        </w:sdtContent>
      </w:sdt>
      <w:r w:rsidR="006F060A" w:rsidRPr="00377A93">
        <w:rPr>
          <w:rFonts w:ascii="Times New Roman" w:hAnsi="Times New Roman" w:cs="Times New Roman"/>
          <w:sz w:val="24"/>
          <w:szCs w:val="24"/>
        </w:rPr>
        <w:t xml:space="preserve">. </w:t>
      </w:r>
      <w:r w:rsidR="00377A93" w:rsidRPr="00377A93">
        <w:rPr>
          <w:rFonts w:ascii="Times New Roman" w:hAnsi="Times New Roman" w:cs="Times New Roman"/>
          <w:sz w:val="24"/>
          <w:szCs w:val="24"/>
        </w:rPr>
        <w:t>E</w:t>
      </w:r>
      <w:r w:rsidR="006F060A" w:rsidRPr="00377A93">
        <w:rPr>
          <w:rFonts w:ascii="Times New Roman" w:hAnsi="Times New Roman" w:cs="Times New Roman"/>
          <w:sz w:val="24"/>
          <w:szCs w:val="24"/>
        </w:rPr>
        <w:t xml:space="preserve">studos foram realizados para </w:t>
      </w:r>
      <w:r w:rsidR="000C1B31" w:rsidRPr="00377A93">
        <w:rPr>
          <w:rFonts w:ascii="Times New Roman" w:hAnsi="Times New Roman" w:cs="Times New Roman"/>
          <w:sz w:val="24"/>
          <w:szCs w:val="24"/>
        </w:rPr>
        <w:t>discriminar os TCP em diferentes tipos de acordo com</w:t>
      </w:r>
      <w:r w:rsidR="006F060A" w:rsidRPr="00377A93">
        <w:rPr>
          <w:rFonts w:ascii="Times New Roman" w:hAnsi="Times New Roman" w:cs="Times New Roman"/>
          <w:sz w:val="24"/>
          <w:szCs w:val="24"/>
        </w:rPr>
        <w:t xml:space="preserve"> alguns critérios, como o impacto e o engajamento</w:t>
      </w:r>
      <w:r w:rsidR="000C1B31"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NkOTRjMzctNTQxYS00MWNhLWJhMmUtNWQ4OGEzZGUwMWYw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1475904172"/>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(Carvalho e Borges, 2025)</w:t>
          </w:r>
        </w:sdtContent>
      </w:sdt>
      <w:r w:rsidR="006F060A" w:rsidRPr="00377A93">
        <w:rPr>
          <w:rFonts w:ascii="Times New Roman" w:hAnsi="Times New Roman" w:cs="Times New Roman"/>
          <w:sz w:val="24"/>
          <w:szCs w:val="24"/>
        </w:rPr>
        <w:t>, motivação</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"/>
          <w:id w:val="1014266747"/>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Acs</w:t>
          </w:r>
          <w:proofErr w:type="spellEnd"/>
          <w:r w:rsidR="0017253B" w:rsidRPr="0017253B">
            <w:rPr>
              <w:rFonts w:ascii="Times New Roman" w:eastAsia="Times New Roman" w:hAnsi="Times New Roman" w:cs="Times New Roman"/>
              <w:color w:val="000000"/>
              <w:sz w:val="24"/>
              <w:szCs w:val="24"/>
            </w:rPr>
            <w:t xml:space="preserve">, 2006; </w:t>
          </w:r>
          <w:proofErr w:type="spellStart"/>
          <w:r w:rsidR="0017253B" w:rsidRPr="0017253B">
            <w:rPr>
              <w:rFonts w:ascii="Times New Roman" w:eastAsia="Times New Roman" w:hAnsi="Times New Roman" w:cs="Times New Roman"/>
              <w:color w:val="000000"/>
              <w:sz w:val="24"/>
              <w:szCs w:val="24"/>
            </w:rPr>
            <w:t>Block</w:t>
          </w:r>
          <w:proofErr w:type="spellEnd"/>
          <w:r w:rsidR="0017253B" w:rsidRPr="0017253B">
            <w:rPr>
              <w:rFonts w:ascii="Times New Roman" w:eastAsia="Times New Roman" w:hAnsi="Times New Roman" w:cs="Times New Roman"/>
              <w:color w:val="000000"/>
              <w:sz w:val="24"/>
              <w:szCs w:val="24"/>
            </w:rPr>
            <w:t xml:space="preserve"> e Wagner, 2010; </w:t>
          </w:r>
          <w:proofErr w:type="spellStart"/>
          <w:r w:rsidR="0017253B" w:rsidRPr="0017253B">
            <w:rPr>
              <w:rFonts w:ascii="Times New Roman" w:eastAsia="Times New Roman" w:hAnsi="Times New Roman" w:cs="Times New Roman"/>
              <w:color w:val="000000"/>
              <w:sz w:val="24"/>
              <w:szCs w:val="24"/>
            </w:rPr>
            <w:t>Fairlie</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Fossen</w:t>
          </w:r>
          <w:proofErr w:type="spellEnd"/>
          <w:r w:rsidR="0017253B" w:rsidRPr="0017253B">
            <w:rPr>
              <w:rFonts w:ascii="Times New Roman" w:eastAsia="Times New Roman" w:hAnsi="Times New Roman" w:cs="Times New Roman"/>
              <w:color w:val="000000"/>
              <w:sz w:val="24"/>
              <w:szCs w:val="24"/>
            </w:rPr>
            <w:t>, 2018)</w:t>
          </w:r>
        </w:sdtContent>
      </w:sdt>
      <w:r w:rsidR="006D7DDB" w:rsidRPr="00377A93">
        <w:rPr>
          <w:rFonts w:ascii="Times New Roman" w:hAnsi="Times New Roman" w:cs="Times New Roman"/>
          <w:sz w:val="24"/>
          <w:szCs w:val="24"/>
        </w:rPr>
        <w:t xml:space="preserve">, </w:t>
      </w:r>
      <w:r w:rsidR="003230F0" w:rsidRPr="00377A93">
        <w:rPr>
          <w:rFonts w:ascii="Times New Roman" w:hAnsi="Times New Roman" w:cs="Times New Roman"/>
          <w:sz w:val="24"/>
          <w:szCs w:val="24"/>
        </w:rPr>
        <w:t>inovação/criatividade</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"/>
          <w:id w:val="-1734770818"/>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(Romero e Martínez-</w:t>
          </w:r>
          <w:proofErr w:type="spellStart"/>
          <w:r w:rsidR="0017253B" w:rsidRPr="0017253B">
            <w:rPr>
              <w:rFonts w:ascii="Times New Roman" w:eastAsia="Times New Roman" w:hAnsi="Times New Roman" w:cs="Times New Roman"/>
              <w:color w:val="000000"/>
              <w:sz w:val="24"/>
              <w:szCs w:val="24"/>
            </w:rPr>
            <w:t>Román</w:t>
          </w:r>
          <w:proofErr w:type="spellEnd"/>
          <w:r w:rsidR="0017253B" w:rsidRPr="0017253B">
            <w:rPr>
              <w:rFonts w:ascii="Times New Roman" w:eastAsia="Times New Roman" w:hAnsi="Times New Roman" w:cs="Times New Roman"/>
              <w:color w:val="000000"/>
              <w:sz w:val="24"/>
              <w:szCs w:val="24"/>
            </w:rPr>
            <w:t>, 2012)</w:t>
          </w:r>
        </w:sdtContent>
      </w:sdt>
      <w:r w:rsidR="006D7DDB" w:rsidRPr="00377A93">
        <w:rPr>
          <w:rFonts w:ascii="Times New Roman" w:hAnsi="Times New Roman" w:cs="Times New Roman"/>
          <w:sz w:val="24"/>
          <w:szCs w:val="24"/>
        </w:rPr>
        <w:t>.</w:t>
      </w:r>
      <w:r w:rsidR="006F060A" w:rsidRPr="00377A93">
        <w:rPr>
          <w:rFonts w:ascii="Times New Roman" w:hAnsi="Times New Roman" w:cs="Times New Roman"/>
          <w:sz w:val="24"/>
          <w:szCs w:val="24"/>
        </w:rPr>
        <w:t xml:space="preserve"> </w:t>
      </w:r>
      <w:r w:rsidRPr="00377A93">
        <w:rPr>
          <w:rFonts w:ascii="Times New Roman" w:hAnsi="Times New Roman" w:cs="Times New Roman"/>
          <w:sz w:val="24"/>
          <w:szCs w:val="24"/>
        </w:rPr>
        <w:t xml:space="preserve"> </w:t>
      </w:r>
    </w:p>
    <w:p w14:paraId="310FFEBE" w14:textId="21937F69" w:rsidR="00F10C48" w:rsidRPr="00377A93" w:rsidRDefault="006F060A" w:rsidP="00961C3E">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Além destes critérios, um grupo de pesquisadores tem investigado os TCP a partir das trajetórias profissionais </w:t>
      </w:r>
      <w:sdt>
        <w:sdtPr>
          <w:rPr>
            <w:rFonts w:ascii="Times New Roman" w:hAnsi="Times New Roman" w:cs="Times New Roman"/>
            <w:color w:val="000000"/>
            <w:sz w:val="24"/>
            <w:szCs w:val="24"/>
          </w:rPr>
          <w:tag w:val="MENDELEY_CITATION_v3_eyJjaXRhdGlvbklEIjoiTUVOREVMRVlfQ0lUQVRJT05fMTc1ZTVhYjEtMWNkOS00NzBmLWJmMjgtM2RhZGZhN2U5M2I0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872993008"/>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xml:space="preserve">, van, 2020;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 Sun, Jin e Zhao, 2024)</w:t>
          </w:r>
        </w:sdtContent>
      </w:sdt>
      <w:r w:rsidR="006D7DDB" w:rsidRPr="00377A93">
        <w:rPr>
          <w:rFonts w:ascii="Times New Roman" w:hAnsi="Times New Roman" w:cs="Times New Roman"/>
          <w:sz w:val="24"/>
          <w:szCs w:val="24"/>
        </w:rPr>
        <w:t>.</w:t>
      </w:r>
      <w:r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De modo geral, </w:t>
      </w:r>
      <w:r w:rsidR="000A7B98" w:rsidRPr="00377A93">
        <w:rPr>
          <w:rFonts w:ascii="Times New Roman" w:hAnsi="Times New Roman" w:cs="Times New Roman"/>
          <w:sz w:val="24"/>
          <w:szCs w:val="24"/>
        </w:rPr>
        <w:t xml:space="preserve">três </w:t>
      </w:r>
      <w:r w:rsidR="000033F5">
        <w:rPr>
          <w:rFonts w:ascii="Times New Roman" w:hAnsi="Times New Roman" w:cs="Times New Roman"/>
          <w:sz w:val="24"/>
          <w:szCs w:val="24"/>
        </w:rPr>
        <w:t>trajetórias dos TCP</w:t>
      </w:r>
      <w:r w:rsidR="00D32C3B"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a) </w:t>
      </w:r>
      <w:r w:rsidR="007F128B" w:rsidRPr="00377A93">
        <w:rPr>
          <w:rFonts w:ascii="Times New Roman" w:hAnsi="Times New Roman" w:cs="Times New Roman"/>
          <w:sz w:val="24"/>
          <w:szCs w:val="24"/>
        </w:rPr>
        <w:t>indivíduos que</w:t>
      </w:r>
      <w:r w:rsidR="00961C3E" w:rsidRPr="00377A93">
        <w:rPr>
          <w:rFonts w:ascii="Times New Roman" w:hAnsi="Times New Roman" w:cs="Times New Roman"/>
          <w:sz w:val="24"/>
          <w:szCs w:val="24"/>
        </w:rPr>
        <w:t>, ao longo de um período de tempo,</w:t>
      </w:r>
      <w:r w:rsidR="007F128B" w:rsidRPr="00377A93">
        <w:rPr>
          <w:rFonts w:ascii="Times New Roman" w:hAnsi="Times New Roman" w:cs="Times New Roman"/>
          <w:sz w:val="24"/>
          <w:szCs w:val="24"/>
        </w:rPr>
        <w:t xml:space="preserve"> exercem atividade empreendedora na maior parte</w:t>
      </w:r>
      <w:r w:rsidR="00413D80" w:rsidRPr="00377A93">
        <w:rPr>
          <w:rFonts w:ascii="Times New Roman" w:hAnsi="Times New Roman" w:cs="Times New Roman"/>
          <w:sz w:val="24"/>
          <w:szCs w:val="24"/>
        </w:rPr>
        <w:t xml:space="preserve"> da carreira (</w:t>
      </w:r>
      <w:r w:rsidR="00660B3F" w:rsidRPr="00377A93">
        <w:rPr>
          <w:rFonts w:ascii="Times New Roman" w:hAnsi="Times New Roman" w:cs="Times New Roman"/>
          <w:sz w:val="24"/>
          <w:szCs w:val="24"/>
        </w:rPr>
        <w:t xml:space="preserve">autônomo </w:t>
      </w:r>
      <w:r w:rsidR="00413D80" w:rsidRPr="00377A93">
        <w:rPr>
          <w:rFonts w:ascii="Times New Roman" w:hAnsi="Times New Roman" w:cs="Times New Roman"/>
          <w:sz w:val="24"/>
          <w:szCs w:val="24"/>
        </w:rPr>
        <w:t>persistente)</w:t>
      </w:r>
      <w:r w:rsidRPr="00377A93">
        <w:rPr>
          <w:rFonts w:ascii="Times New Roman" w:hAnsi="Times New Roman" w:cs="Times New Roman"/>
          <w:sz w:val="24"/>
          <w:szCs w:val="24"/>
        </w:rPr>
        <w:t>;</w:t>
      </w:r>
      <w:r w:rsidR="00D71085"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b) </w:t>
      </w:r>
      <w:r w:rsidR="00D71085" w:rsidRPr="00377A93">
        <w:rPr>
          <w:rFonts w:ascii="Times New Roman" w:hAnsi="Times New Roman" w:cs="Times New Roman"/>
          <w:sz w:val="24"/>
          <w:szCs w:val="24"/>
        </w:rPr>
        <w:t xml:space="preserve">indivíduos </w:t>
      </w:r>
      <w:r w:rsidR="00961C3E" w:rsidRPr="00377A93">
        <w:rPr>
          <w:rFonts w:ascii="Times New Roman" w:hAnsi="Times New Roman" w:cs="Times New Roman"/>
          <w:sz w:val="24"/>
          <w:szCs w:val="24"/>
        </w:rPr>
        <w:t>que atuam como</w:t>
      </w:r>
      <w:r w:rsidR="00396242" w:rsidRPr="00377A93">
        <w:rPr>
          <w:rFonts w:ascii="Times New Roman" w:hAnsi="Times New Roman" w:cs="Times New Roman"/>
          <w:sz w:val="24"/>
          <w:szCs w:val="24"/>
        </w:rPr>
        <w:t xml:space="preserve"> assalariado</w:t>
      </w:r>
      <w:r w:rsidR="00961C3E" w:rsidRPr="00377A93">
        <w:rPr>
          <w:rFonts w:ascii="Times New Roman" w:hAnsi="Times New Roman" w:cs="Times New Roman"/>
          <w:sz w:val="24"/>
          <w:szCs w:val="24"/>
        </w:rPr>
        <w:t xml:space="preserve">s a maior parte do tempo, mas que eventualmente exercem o </w:t>
      </w:r>
      <w:r w:rsidR="006F105D" w:rsidRPr="00377A93">
        <w:rPr>
          <w:rFonts w:ascii="Times New Roman" w:hAnsi="Times New Roman" w:cs="Times New Roman"/>
          <w:sz w:val="24"/>
          <w:szCs w:val="24"/>
        </w:rPr>
        <w:t>trabalho por conta própria (</w:t>
      </w:r>
      <w:r w:rsidR="0038792B" w:rsidRPr="00377A93">
        <w:rPr>
          <w:rFonts w:ascii="Times New Roman" w:hAnsi="Times New Roman" w:cs="Times New Roman"/>
          <w:sz w:val="24"/>
          <w:szCs w:val="24"/>
        </w:rPr>
        <w:t xml:space="preserve">autônomo </w:t>
      </w:r>
      <w:r w:rsidR="007179E3" w:rsidRPr="00377A93">
        <w:rPr>
          <w:rFonts w:ascii="Times New Roman" w:hAnsi="Times New Roman" w:cs="Times New Roman"/>
          <w:sz w:val="24"/>
          <w:szCs w:val="24"/>
        </w:rPr>
        <w:t>intermitente</w:t>
      </w:r>
      <w:r w:rsidR="0038792B" w:rsidRPr="00377A93">
        <w:rPr>
          <w:rFonts w:ascii="Times New Roman" w:hAnsi="Times New Roman" w:cs="Times New Roman"/>
          <w:sz w:val="24"/>
          <w:szCs w:val="24"/>
        </w:rPr>
        <w:t>)</w:t>
      </w:r>
      <w:r w:rsidRPr="00377A93">
        <w:rPr>
          <w:rFonts w:ascii="Times New Roman" w:hAnsi="Times New Roman" w:cs="Times New Roman"/>
          <w:sz w:val="24"/>
          <w:szCs w:val="24"/>
        </w:rPr>
        <w:t>;</w:t>
      </w:r>
      <w:r w:rsidR="0038792B"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c) </w:t>
      </w:r>
      <w:r w:rsidR="0038792B" w:rsidRPr="00377A93">
        <w:rPr>
          <w:rFonts w:ascii="Times New Roman" w:hAnsi="Times New Roman" w:cs="Times New Roman"/>
          <w:sz w:val="24"/>
          <w:szCs w:val="24"/>
        </w:rPr>
        <w:t>indivíduos</w:t>
      </w:r>
      <w:r w:rsidR="007179E3" w:rsidRPr="00377A93">
        <w:rPr>
          <w:rFonts w:ascii="Times New Roman" w:hAnsi="Times New Roman" w:cs="Times New Roman"/>
          <w:sz w:val="24"/>
          <w:szCs w:val="24"/>
        </w:rPr>
        <w:t xml:space="preserve"> que passam por longos períodos</w:t>
      </w:r>
      <w:r w:rsidR="00660B3F" w:rsidRPr="00377A93">
        <w:rPr>
          <w:rFonts w:ascii="Times New Roman" w:hAnsi="Times New Roman" w:cs="Times New Roman"/>
          <w:sz w:val="24"/>
          <w:szCs w:val="24"/>
        </w:rPr>
        <w:t xml:space="preserve"> </w:t>
      </w:r>
      <w:r w:rsidR="008B7771" w:rsidRPr="00377A93">
        <w:rPr>
          <w:rFonts w:ascii="Times New Roman" w:hAnsi="Times New Roman" w:cs="Times New Roman"/>
          <w:sz w:val="24"/>
          <w:szCs w:val="24"/>
        </w:rPr>
        <w:t>no desemprego e que exercem eventualmente trabalho por conta própria (autônomo</w:t>
      </w:r>
      <w:r w:rsidR="00617B84" w:rsidRPr="00377A93">
        <w:rPr>
          <w:rFonts w:ascii="Times New Roman" w:hAnsi="Times New Roman" w:cs="Times New Roman"/>
          <w:sz w:val="24"/>
          <w:szCs w:val="24"/>
        </w:rPr>
        <w:t xml:space="preserve"> por necessidade) </w:t>
      </w:r>
      <w:sdt>
        <w:sdtPr>
          <w:rPr>
            <w:rFonts w:ascii="Times New Roman" w:hAnsi="Times New Roman" w:cs="Times New Roman"/>
            <w:color w:val="000000"/>
            <w:sz w:val="24"/>
            <w:szCs w:val="24"/>
          </w:rPr>
          <w:tag w:val="MENDELEY_CITATION_v3_eyJjaXRhdGlvbklEIjoiTUVOREVMRVlfQ0lUQVRJT05fMWJkNjhhOTktMjRlYS00ZDkwLWFiZGUtMDRhODAyZWQzODU5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1493093559"/>
          <w:placeholder>
            <w:docPart w:val="6AAC4CA966604F979ABE3AE594AF34BD"/>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xml:space="preserve">, van, 2020;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 Sun, Jin e Zhao, 2024)</w:t>
          </w:r>
        </w:sdtContent>
      </w:sdt>
      <w:r w:rsidR="006D7DDB" w:rsidRPr="00377A93">
        <w:rPr>
          <w:rFonts w:ascii="Times New Roman" w:hAnsi="Times New Roman" w:cs="Times New Roman"/>
          <w:sz w:val="24"/>
          <w:szCs w:val="24"/>
        </w:rPr>
        <w:t>.</w:t>
      </w:r>
    </w:p>
    <w:p w14:paraId="76DC16F7" w14:textId="4E68892F" w:rsidR="005F25A4" w:rsidRPr="00377A93" w:rsidRDefault="00F10C48"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Estudos em diferentes países encontraram tais perfis de trajetória. Uma investigação com dados do </w:t>
      </w:r>
      <w:r w:rsidR="000B22CF" w:rsidRPr="00377A93">
        <w:rPr>
          <w:rFonts w:ascii="Times New Roman" w:hAnsi="Times New Roman" w:cs="Times New Roman"/>
          <w:sz w:val="24"/>
          <w:szCs w:val="24"/>
        </w:rPr>
        <w:t xml:space="preserve">Painel Socioeconômico Alemão (SOEP) </w:t>
      </w:r>
      <w:r w:rsidR="000033F5">
        <w:rPr>
          <w:rFonts w:ascii="Times New Roman" w:hAnsi="Times New Roman" w:cs="Times New Roman"/>
          <w:sz w:val="24"/>
          <w:szCs w:val="24"/>
        </w:rPr>
        <w:t>entre</w:t>
      </w:r>
      <w:r w:rsidR="004F7E9B" w:rsidRPr="00377A93">
        <w:rPr>
          <w:rFonts w:ascii="Times New Roman" w:hAnsi="Times New Roman" w:cs="Times New Roman"/>
          <w:sz w:val="24"/>
          <w:szCs w:val="24"/>
        </w:rPr>
        <w:t xml:space="preserve"> </w:t>
      </w:r>
      <w:r w:rsidR="000B22CF" w:rsidRPr="00377A93">
        <w:rPr>
          <w:rFonts w:ascii="Times New Roman" w:hAnsi="Times New Roman" w:cs="Times New Roman"/>
          <w:sz w:val="24"/>
          <w:szCs w:val="24"/>
        </w:rPr>
        <w:t xml:space="preserve">1991 </w:t>
      </w:r>
      <w:r w:rsidR="000033F5">
        <w:rPr>
          <w:rFonts w:ascii="Times New Roman" w:hAnsi="Times New Roman" w:cs="Times New Roman"/>
          <w:sz w:val="24"/>
          <w:szCs w:val="24"/>
        </w:rPr>
        <w:t>e</w:t>
      </w:r>
      <w:r w:rsidR="000B22CF" w:rsidRPr="00377A93">
        <w:rPr>
          <w:rFonts w:ascii="Times New Roman" w:hAnsi="Times New Roman" w:cs="Times New Roman"/>
          <w:sz w:val="24"/>
          <w:szCs w:val="24"/>
        </w:rPr>
        <w:t xml:space="preserve"> 2016</w:t>
      </w:r>
      <w:r w:rsidRPr="00377A93">
        <w:rPr>
          <w:rFonts w:ascii="Times New Roman" w:hAnsi="Times New Roman" w:cs="Times New Roman"/>
          <w:sz w:val="24"/>
          <w:szCs w:val="24"/>
        </w:rPr>
        <w:t xml:space="preserve"> identificou </w:t>
      </w:r>
      <w:r w:rsidR="000033F5">
        <w:rPr>
          <w:rFonts w:ascii="Times New Roman" w:hAnsi="Times New Roman" w:cs="Times New Roman"/>
          <w:sz w:val="24"/>
          <w:szCs w:val="24"/>
        </w:rPr>
        <w:t xml:space="preserve">que os TCP percorrem trajetórias variando entre </w:t>
      </w:r>
      <w:r w:rsidR="00580FEA" w:rsidRPr="00377A93">
        <w:rPr>
          <w:rFonts w:ascii="Times New Roman" w:hAnsi="Times New Roman" w:cs="Times New Roman"/>
          <w:sz w:val="24"/>
          <w:szCs w:val="24"/>
        </w:rPr>
        <w:t>diferentes categorias ocupacionais</w:t>
      </w:r>
      <w:r w:rsidR="000033F5">
        <w:rPr>
          <w:rFonts w:ascii="Times New Roman" w:hAnsi="Times New Roman" w:cs="Times New Roman"/>
          <w:sz w:val="24"/>
          <w:szCs w:val="24"/>
        </w:rPr>
        <w:t>: a) 29% das observações possuem o</w:t>
      </w:r>
      <w:r w:rsidR="0036530A" w:rsidRPr="00377A93">
        <w:rPr>
          <w:rFonts w:ascii="Times New Roman" w:hAnsi="Times New Roman" w:cs="Times New Roman"/>
          <w:sz w:val="24"/>
          <w:szCs w:val="24"/>
        </w:rPr>
        <w:t xml:space="preserve"> perfil por necessidade</w:t>
      </w:r>
      <w:r w:rsidR="000033F5">
        <w:rPr>
          <w:rFonts w:ascii="Times New Roman" w:hAnsi="Times New Roman" w:cs="Times New Roman"/>
          <w:sz w:val="24"/>
          <w:szCs w:val="24"/>
        </w:rPr>
        <w:t xml:space="preserve">; b) 24% são TCP intermitentes; e c) 14% são do grupo persistente. </w:t>
      </w:r>
      <w:sdt>
        <w:sdtPr>
          <w:rPr>
            <w:rFonts w:ascii="Times New Roman" w:hAnsi="Times New Roman" w:cs="Times New Roman"/>
            <w:color w:val="000000"/>
            <w:sz w:val="24"/>
            <w:szCs w:val="24"/>
          </w:rPr>
          <w:tag w:val="MENDELEY_CITATION_v3_eyJjaXRhdGlvbklEIjoiTUVOREVMRVlfQ0lUQVRJT05fODdhZTAwMjEtOTFmMC00OWZhLWE1YzEtYzYwMmEzOGMwY2E3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1454057071"/>
          <w:placeholder>
            <w:docPart w:val="DefaultPlaceholder_-1854013440"/>
          </w:placeholder>
        </w:sdtPr>
        <w:sdtEndPr/>
        <w:sdtContent>
          <w:r w:rsidR="0017253B" w:rsidRPr="0017253B">
            <w:rPr>
              <w:rFonts w:ascii="Times New Roman" w:hAnsi="Times New Roman" w:cs="Times New Roman"/>
              <w:color w:val="000000"/>
              <w:sz w:val="24"/>
              <w:szCs w:val="24"/>
            </w:rPr>
            <w:t xml:space="preserve">(Koch, Park e </w:t>
          </w:r>
          <w:proofErr w:type="spellStart"/>
          <w:r w:rsidR="0017253B" w:rsidRPr="0017253B">
            <w:rPr>
              <w:rFonts w:ascii="Times New Roman" w:hAnsi="Times New Roman" w:cs="Times New Roman"/>
              <w:color w:val="000000"/>
              <w:sz w:val="24"/>
              <w:szCs w:val="24"/>
            </w:rPr>
            <w:t>Zahra</w:t>
          </w:r>
          <w:proofErr w:type="spellEnd"/>
          <w:r w:rsidR="0017253B" w:rsidRPr="0017253B">
            <w:rPr>
              <w:rFonts w:ascii="Times New Roman" w:hAnsi="Times New Roman" w:cs="Times New Roman"/>
              <w:color w:val="000000"/>
              <w:sz w:val="24"/>
              <w:szCs w:val="24"/>
            </w:rPr>
            <w:t>, 2021)</w:t>
          </w:r>
        </w:sdtContent>
      </w:sdt>
      <w:r w:rsidR="006D7DDB" w:rsidRPr="00377A93">
        <w:rPr>
          <w:rFonts w:ascii="Times New Roman" w:hAnsi="Times New Roman" w:cs="Times New Roman"/>
          <w:sz w:val="24"/>
          <w:szCs w:val="24"/>
        </w:rPr>
        <w:t xml:space="preserve">. </w:t>
      </w:r>
      <w:r w:rsidR="004F43C9" w:rsidRPr="00377A93">
        <w:rPr>
          <w:rFonts w:ascii="Times New Roman" w:hAnsi="Times New Roman" w:cs="Times New Roman"/>
          <w:sz w:val="24"/>
          <w:szCs w:val="24"/>
        </w:rPr>
        <w:t xml:space="preserve">Na China, </w:t>
      </w:r>
      <w:r w:rsidR="00D37BF2" w:rsidRPr="00377A93">
        <w:rPr>
          <w:rFonts w:ascii="Times New Roman" w:hAnsi="Times New Roman" w:cs="Times New Roman"/>
          <w:sz w:val="24"/>
          <w:szCs w:val="24"/>
        </w:rPr>
        <w:t>dados do Estudo Longitudinal da Saúde e Aposentadoria na China (CHARLS)</w:t>
      </w:r>
      <w:r w:rsidRPr="00377A93">
        <w:rPr>
          <w:rFonts w:ascii="Times New Roman" w:hAnsi="Times New Roman" w:cs="Times New Roman"/>
          <w:sz w:val="24"/>
          <w:szCs w:val="24"/>
        </w:rPr>
        <w:t xml:space="preserve"> levaram à identificação de </w:t>
      </w:r>
      <w:r w:rsidR="00F108A4" w:rsidRPr="00377A93">
        <w:rPr>
          <w:rFonts w:ascii="Times New Roman" w:hAnsi="Times New Roman" w:cs="Times New Roman"/>
          <w:sz w:val="24"/>
          <w:szCs w:val="24"/>
        </w:rPr>
        <w:t>4</w:t>
      </w:r>
      <w:r w:rsidRPr="00377A93">
        <w:rPr>
          <w:rFonts w:ascii="Times New Roman" w:hAnsi="Times New Roman" w:cs="Times New Roman"/>
          <w:sz w:val="24"/>
          <w:szCs w:val="24"/>
        </w:rPr>
        <w:t xml:space="preserve"> perfis:</w:t>
      </w:r>
      <w:r w:rsidR="00BE3849" w:rsidRPr="00377A93">
        <w:rPr>
          <w:rFonts w:ascii="Times New Roman" w:hAnsi="Times New Roman" w:cs="Times New Roman"/>
          <w:sz w:val="24"/>
          <w:szCs w:val="24"/>
        </w:rPr>
        <w:t xml:space="preserve"> </w:t>
      </w:r>
      <w:r w:rsidR="000033F5">
        <w:rPr>
          <w:rFonts w:ascii="Times New Roman" w:hAnsi="Times New Roman" w:cs="Times New Roman"/>
          <w:sz w:val="24"/>
          <w:szCs w:val="24"/>
        </w:rPr>
        <w:t>a)</w:t>
      </w:r>
      <w:r w:rsidR="00BE3849" w:rsidRPr="00377A93">
        <w:rPr>
          <w:rFonts w:ascii="Times New Roman" w:hAnsi="Times New Roman" w:cs="Times New Roman"/>
          <w:sz w:val="24"/>
          <w:szCs w:val="24"/>
        </w:rPr>
        <w:t xml:space="preserve"> empreendedores agricultores</w:t>
      </w:r>
      <w:r w:rsidR="006B02F0" w:rsidRPr="00377A93">
        <w:rPr>
          <w:rFonts w:ascii="Times New Roman" w:hAnsi="Times New Roman" w:cs="Times New Roman"/>
          <w:sz w:val="24"/>
          <w:szCs w:val="24"/>
        </w:rPr>
        <w:t xml:space="preserve">, </w:t>
      </w:r>
      <w:r w:rsidR="000033F5">
        <w:rPr>
          <w:rFonts w:ascii="Times New Roman" w:hAnsi="Times New Roman" w:cs="Times New Roman"/>
          <w:sz w:val="24"/>
          <w:szCs w:val="24"/>
        </w:rPr>
        <w:t xml:space="preserve">com </w:t>
      </w:r>
      <w:r w:rsidR="006B02F0" w:rsidRPr="00377A93">
        <w:rPr>
          <w:rFonts w:ascii="Times New Roman" w:hAnsi="Times New Roman" w:cs="Times New Roman"/>
          <w:sz w:val="24"/>
          <w:szCs w:val="24"/>
        </w:rPr>
        <w:t>carreiras caracterizadas pelo histórico pregresso na agricultura,</w:t>
      </w:r>
      <w:r w:rsidR="00BE3849" w:rsidRPr="00377A93">
        <w:rPr>
          <w:rFonts w:ascii="Times New Roman" w:hAnsi="Times New Roman" w:cs="Times New Roman"/>
          <w:sz w:val="24"/>
          <w:szCs w:val="24"/>
        </w:rPr>
        <w:t xml:space="preserve"> </w:t>
      </w:r>
      <w:r w:rsidR="000033F5">
        <w:rPr>
          <w:rFonts w:ascii="Times New Roman" w:hAnsi="Times New Roman" w:cs="Times New Roman"/>
          <w:sz w:val="24"/>
          <w:szCs w:val="24"/>
        </w:rPr>
        <w:t xml:space="preserve">sendo representados por </w:t>
      </w:r>
      <w:r w:rsidR="00BE3849" w:rsidRPr="00377A93">
        <w:rPr>
          <w:rFonts w:ascii="Times New Roman" w:hAnsi="Times New Roman" w:cs="Times New Roman"/>
          <w:sz w:val="24"/>
          <w:szCs w:val="24"/>
        </w:rPr>
        <w:t>45,48% das observações</w:t>
      </w:r>
      <w:r w:rsidR="000033F5">
        <w:rPr>
          <w:rFonts w:ascii="Times New Roman" w:hAnsi="Times New Roman" w:cs="Times New Roman"/>
          <w:sz w:val="24"/>
          <w:szCs w:val="24"/>
        </w:rPr>
        <w:t xml:space="preserve">; </w:t>
      </w:r>
      <w:r w:rsidR="000033F5">
        <w:rPr>
          <w:rFonts w:ascii="Times New Roman" w:hAnsi="Times New Roman" w:cs="Times New Roman"/>
          <w:sz w:val="24"/>
          <w:szCs w:val="24"/>
        </w:rPr>
        <w:lastRenderedPageBreak/>
        <w:t>b)</w:t>
      </w:r>
      <w:r w:rsidR="00BE3849" w:rsidRPr="00377A93">
        <w:rPr>
          <w:rFonts w:ascii="Times New Roman" w:hAnsi="Times New Roman" w:cs="Times New Roman"/>
          <w:sz w:val="24"/>
          <w:szCs w:val="24"/>
        </w:rPr>
        <w:t xml:space="preserve"> empreendedores persistentes</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20,40% das observações</w:t>
      </w:r>
      <w:r w:rsidR="000033F5">
        <w:rPr>
          <w:rFonts w:ascii="Times New Roman" w:hAnsi="Times New Roman" w:cs="Times New Roman"/>
          <w:sz w:val="24"/>
          <w:szCs w:val="24"/>
        </w:rPr>
        <w:t>; c)</w:t>
      </w:r>
      <w:r w:rsidR="00BE3849" w:rsidRPr="00377A93">
        <w:rPr>
          <w:rFonts w:ascii="Times New Roman" w:hAnsi="Times New Roman" w:cs="Times New Roman"/>
          <w:sz w:val="24"/>
          <w:szCs w:val="24"/>
        </w:rPr>
        <w:t xml:space="preserve"> empreendedores por necessidade</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17,25% das observações</w:t>
      </w:r>
      <w:r w:rsidR="000033F5">
        <w:rPr>
          <w:rFonts w:ascii="Times New Roman" w:hAnsi="Times New Roman" w:cs="Times New Roman"/>
          <w:sz w:val="24"/>
          <w:szCs w:val="24"/>
        </w:rPr>
        <w:t>; d)</w:t>
      </w:r>
      <w:r w:rsidR="00BE3849" w:rsidRPr="00377A93">
        <w:rPr>
          <w:rFonts w:ascii="Times New Roman" w:hAnsi="Times New Roman" w:cs="Times New Roman"/>
          <w:sz w:val="24"/>
          <w:szCs w:val="24"/>
        </w:rPr>
        <w:t xml:space="preserve"> empreendedores empregados</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16,87% das observações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YxNTJmZDgtZmJkMy00MzYyLTliYzctMDY1YWUxMDc1NzJm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1532259354"/>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C0688B" w:rsidRPr="00377A93">
        <w:rPr>
          <w:rFonts w:ascii="Times New Roman" w:hAnsi="Times New Roman" w:cs="Times New Roman"/>
          <w:sz w:val="24"/>
          <w:szCs w:val="24"/>
        </w:rPr>
        <w:t>.</w:t>
      </w:r>
      <w:r w:rsidR="00182CCE" w:rsidRPr="00377A93">
        <w:rPr>
          <w:rFonts w:ascii="Times New Roman" w:hAnsi="Times New Roman" w:cs="Times New Roman"/>
          <w:sz w:val="24"/>
          <w:szCs w:val="24"/>
        </w:rPr>
        <w:t xml:space="preserve"> Dois estudos da Holanda, com dados do </w:t>
      </w:r>
      <w:r w:rsidR="00503739" w:rsidRPr="00377A93">
        <w:rPr>
          <w:rFonts w:ascii="Times New Roman" w:hAnsi="Times New Roman" w:cs="Times New Roman"/>
          <w:sz w:val="24"/>
          <w:szCs w:val="24"/>
        </w:rPr>
        <w:t xml:space="preserve">Estatística da Holanda </w:t>
      </w:r>
      <w:r w:rsidR="00182CCE" w:rsidRPr="00377A93">
        <w:rPr>
          <w:rFonts w:ascii="Times New Roman" w:hAnsi="Times New Roman" w:cs="Times New Roman"/>
          <w:sz w:val="24"/>
          <w:szCs w:val="24"/>
        </w:rPr>
        <w:t>(CBS)</w:t>
      </w:r>
      <w:r w:rsidR="003210AC" w:rsidRPr="00377A93">
        <w:rPr>
          <w:rFonts w:ascii="Times New Roman" w:hAnsi="Times New Roman" w:cs="Times New Roman"/>
          <w:sz w:val="24"/>
          <w:szCs w:val="24"/>
        </w:rPr>
        <w:t xml:space="preserve">, aprofundaram </w:t>
      </w:r>
      <w:r w:rsidR="002D5293" w:rsidRPr="00377A93">
        <w:rPr>
          <w:rFonts w:ascii="Times New Roman" w:hAnsi="Times New Roman" w:cs="Times New Roman"/>
          <w:sz w:val="24"/>
          <w:szCs w:val="24"/>
        </w:rPr>
        <w:t>a análise</w:t>
      </w:r>
      <w:r w:rsidR="003210AC" w:rsidRPr="00377A93">
        <w:rPr>
          <w:rFonts w:ascii="Times New Roman" w:hAnsi="Times New Roman" w:cs="Times New Roman"/>
          <w:sz w:val="24"/>
          <w:szCs w:val="24"/>
        </w:rPr>
        <w:t xml:space="preserve"> identificando até sete clusters</w:t>
      </w:r>
      <w:r w:rsidR="002D5293" w:rsidRPr="00377A93">
        <w:rPr>
          <w:rFonts w:ascii="Times New Roman" w:hAnsi="Times New Roman" w:cs="Times New Roman"/>
          <w:sz w:val="24"/>
          <w:szCs w:val="24"/>
        </w:rPr>
        <w:t xml:space="preserve">, </w:t>
      </w:r>
      <w:r w:rsidR="00222684" w:rsidRPr="00377A93">
        <w:rPr>
          <w:rFonts w:ascii="Times New Roman" w:hAnsi="Times New Roman" w:cs="Times New Roman"/>
          <w:sz w:val="24"/>
          <w:szCs w:val="24"/>
        </w:rPr>
        <w:t>mas</w:t>
      </w:r>
      <w:r w:rsidR="00D66086" w:rsidRPr="00377A93">
        <w:rPr>
          <w:rFonts w:ascii="Times New Roman" w:hAnsi="Times New Roman" w:cs="Times New Roman"/>
          <w:sz w:val="24"/>
          <w:szCs w:val="24"/>
        </w:rPr>
        <w:t xml:space="preserve"> que</w:t>
      </w:r>
      <w:r w:rsidR="00222684" w:rsidRPr="00377A93">
        <w:rPr>
          <w:rFonts w:ascii="Times New Roman" w:hAnsi="Times New Roman" w:cs="Times New Roman"/>
          <w:sz w:val="24"/>
          <w:szCs w:val="24"/>
        </w:rPr>
        <w:t xml:space="preserve"> em certa medida podem ser reduzidos aos três padrões mencionados anteriormente</w:t>
      </w:r>
      <w:r w:rsidR="00F901F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YwYTE3OWUtOTMzNi00Njk3LWFiMTEtMTVmYjZiYWNmYjAx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
          <w:id w:val="95868583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van, 2020)</w:t>
          </w:r>
        </w:sdtContent>
      </w:sdt>
      <w:r w:rsidR="006D7DDB" w:rsidRPr="00377A93">
        <w:rPr>
          <w:rFonts w:ascii="Times New Roman" w:hAnsi="Times New Roman" w:cs="Times New Roman"/>
          <w:sz w:val="24"/>
          <w:szCs w:val="24"/>
        </w:rPr>
        <w:t>.</w:t>
      </w:r>
    </w:p>
    <w:p w14:paraId="2F86FC92" w14:textId="6AA4B778" w:rsidR="00436BF3" w:rsidRPr="00377A93" w:rsidRDefault="00436BF3"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Os </w:t>
      </w:r>
      <w:r w:rsidR="00F10C48" w:rsidRPr="00377A93">
        <w:rPr>
          <w:rFonts w:ascii="Times New Roman" w:hAnsi="Times New Roman" w:cs="Times New Roman"/>
          <w:sz w:val="24"/>
          <w:szCs w:val="24"/>
        </w:rPr>
        <w:t xml:space="preserve">padrões de trajetória </w:t>
      </w:r>
      <w:r w:rsidRPr="00377A93">
        <w:rPr>
          <w:rFonts w:ascii="Times New Roman" w:hAnsi="Times New Roman" w:cs="Times New Roman"/>
          <w:sz w:val="24"/>
          <w:szCs w:val="24"/>
        </w:rPr>
        <w:t xml:space="preserve">analisados </w:t>
      </w:r>
      <w:r w:rsidR="00F10C48" w:rsidRPr="00377A93">
        <w:rPr>
          <w:rFonts w:ascii="Times New Roman" w:hAnsi="Times New Roman" w:cs="Times New Roman"/>
          <w:sz w:val="24"/>
          <w:szCs w:val="24"/>
        </w:rPr>
        <w:t>a partir de variáveis sociodemográfica</w:t>
      </w:r>
      <w:r w:rsidRPr="00377A93">
        <w:rPr>
          <w:rFonts w:ascii="Times New Roman" w:hAnsi="Times New Roman" w:cs="Times New Roman"/>
          <w:sz w:val="24"/>
          <w:szCs w:val="24"/>
        </w:rPr>
        <w:t>s agregam algumas informações</w:t>
      </w:r>
      <w:r w:rsidR="00F10C48" w:rsidRPr="00377A93">
        <w:rPr>
          <w:rFonts w:ascii="Times New Roman" w:hAnsi="Times New Roman" w:cs="Times New Roman"/>
          <w:sz w:val="24"/>
          <w:szCs w:val="24"/>
        </w:rPr>
        <w:t xml:space="preserve">. </w:t>
      </w:r>
      <w:r w:rsidRPr="00377A93">
        <w:rPr>
          <w:rFonts w:ascii="Times New Roman" w:hAnsi="Times New Roman" w:cs="Times New Roman"/>
          <w:sz w:val="24"/>
          <w:szCs w:val="24"/>
        </w:rPr>
        <w:t>Em relação</w:t>
      </w:r>
      <w:r w:rsidR="00161623" w:rsidRPr="00377A93">
        <w:rPr>
          <w:rFonts w:ascii="Times New Roman" w:hAnsi="Times New Roman" w:cs="Times New Roman"/>
          <w:sz w:val="24"/>
          <w:szCs w:val="24"/>
        </w:rPr>
        <w:t xml:space="preserve"> </w:t>
      </w:r>
      <w:r w:rsidRPr="00377A93">
        <w:rPr>
          <w:rFonts w:ascii="Times New Roman" w:hAnsi="Times New Roman" w:cs="Times New Roman"/>
          <w:sz w:val="24"/>
          <w:szCs w:val="24"/>
        </w:rPr>
        <w:t>à</w:t>
      </w:r>
      <w:r w:rsidR="00161623" w:rsidRPr="00377A93">
        <w:rPr>
          <w:rFonts w:ascii="Times New Roman" w:hAnsi="Times New Roman" w:cs="Times New Roman"/>
          <w:sz w:val="24"/>
          <w:szCs w:val="24"/>
        </w:rPr>
        <w:t xml:space="preserve"> distribuição de gênero, estudos mostram que mulheres são maioria em trajetórias</w:t>
      </w:r>
      <w:r w:rsidR="00015D65" w:rsidRPr="00377A93">
        <w:rPr>
          <w:rFonts w:ascii="Times New Roman" w:hAnsi="Times New Roman" w:cs="Times New Roman"/>
          <w:sz w:val="24"/>
          <w:szCs w:val="24"/>
        </w:rPr>
        <w:t xml:space="preserve"> </w:t>
      </w:r>
      <w:r w:rsidR="00161623" w:rsidRPr="00377A93">
        <w:rPr>
          <w:rFonts w:ascii="Times New Roman" w:hAnsi="Times New Roman" w:cs="Times New Roman"/>
          <w:sz w:val="24"/>
          <w:szCs w:val="24"/>
        </w:rPr>
        <w:t>caracterizada</w:t>
      </w:r>
      <w:r w:rsidRPr="00377A93">
        <w:rPr>
          <w:rFonts w:ascii="Times New Roman" w:hAnsi="Times New Roman" w:cs="Times New Roman"/>
          <w:sz w:val="24"/>
          <w:szCs w:val="24"/>
        </w:rPr>
        <w:t>s</w:t>
      </w:r>
      <w:r w:rsidR="00161623" w:rsidRPr="00377A93">
        <w:rPr>
          <w:rFonts w:ascii="Times New Roman" w:hAnsi="Times New Roman" w:cs="Times New Roman"/>
          <w:sz w:val="24"/>
          <w:szCs w:val="24"/>
        </w:rPr>
        <w:t xml:space="preserve"> pela inatividade ou desemprego, enquanto homens têm maior representação</w:t>
      </w:r>
      <w:r w:rsidR="00015D65" w:rsidRPr="00377A93">
        <w:rPr>
          <w:rFonts w:ascii="Times New Roman" w:hAnsi="Times New Roman" w:cs="Times New Roman"/>
          <w:sz w:val="24"/>
          <w:szCs w:val="24"/>
        </w:rPr>
        <w:t xml:space="preserve"> em carreiras de trabalho autônomo estáve</w:t>
      </w:r>
      <w:r w:rsidR="00B51B06" w:rsidRPr="00377A93">
        <w:rPr>
          <w:rFonts w:ascii="Times New Roman" w:hAnsi="Times New Roman" w:cs="Times New Roman"/>
          <w:sz w:val="24"/>
          <w:szCs w:val="24"/>
        </w:rPr>
        <w:t>is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RkNzdhMGItYjk1Yi00ZjJiLWI2NDgtYTY2ZGIzODg3MTJkIiwicHJvcGVydGllcyI6eyJub3RlSW5kZXgiOjB9LCJpc0VkaXRlZCI6ZmFsc2UsIm1hbnVhbE92ZXJyaWRlIjp7ImlzTWFudWFsbHlPdmVycmlkZGVuIjpmYWxzZSwiY2l0ZXByb2NUZXh0IjoiKEJheSBlIEtvc3RlciwgMjAyMzsgQmV1c2NoIGUgU29lc3QsIHZhbiwgMjAyMDsgU3VuLCBKaW4gZSBaaGFvLCAyMDI0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567935227"/>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van, 2020; Sun, Jin e Zhao, 2024)</w:t>
          </w:r>
        </w:sdtContent>
      </w:sdt>
      <w:r w:rsidR="00C0158E" w:rsidRPr="00377A93">
        <w:rPr>
          <w:rFonts w:ascii="Times New Roman" w:hAnsi="Times New Roman" w:cs="Times New Roman"/>
          <w:sz w:val="24"/>
          <w:szCs w:val="24"/>
        </w:rPr>
        <w:t>.</w:t>
      </w:r>
      <w:r w:rsidR="00C33480" w:rsidRPr="00377A93">
        <w:rPr>
          <w:rFonts w:ascii="Times New Roman" w:hAnsi="Times New Roman" w:cs="Times New Roman"/>
          <w:sz w:val="24"/>
          <w:szCs w:val="24"/>
        </w:rPr>
        <w:t xml:space="preserve"> Com relação </w:t>
      </w:r>
      <w:r w:rsidR="006D7DDB" w:rsidRPr="00377A93">
        <w:rPr>
          <w:rFonts w:ascii="Times New Roman" w:hAnsi="Times New Roman" w:cs="Times New Roman"/>
          <w:sz w:val="24"/>
          <w:szCs w:val="24"/>
        </w:rPr>
        <w:t>à</w:t>
      </w:r>
      <w:r w:rsidR="00C33480" w:rsidRPr="00377A93">
        <w:rPr>
          <w:rFonts w:ascii="Times New Roman" w:hAnsi="Times New Roman" w:cs="Times New Roman"/>
          <w:sz w:val="24"/>
          <w:szCs w:val="24"/>
        </w:rPr>
        <w:t xml:space="preserve"> idade,</w:t>
      </w:r>
      <w:r w:rsidR="00812EAF" w:rsidRPr="00377A93">
        <w:rPr>
          <w:rFonts w:ascii="Times New Roman" w:hAnsi="Times New Roman" w:cs="Times New Roman"/>
          <w:sz w:val="24"/>
          <w:szCs w:val="24"/>
        </w:rPr>
        <w:t xml:space="preserve"> na Holanda,</w:t>
      </w:r>
      <w:r w:rsidR="00C33480" w:rsidRPr="00377A93">
        <w:rPr>
          <w:rFonts w:ascii="Times New Roman" w:hAnsi="Times New Roman" w:cs="Times New Roman"/>
          <w:sz w:val="24"/>
          <w:szCs w:val="24"/>
        </w:rPr>
        <w:t xml:space="preserve"> </w:t>
      </w:r>
      <w:r w:rsidR="00375898" w:rsidRPr="00377A93">
        <w:rPr>
          <w:rFonts w:ascii="Times New Roman" w:hAnsi="Times New Roman" w:cs="Times New Roman"/>
          <w:sz w:val="24"/>
          <w:szCs w:val="24"/>
        </w:rPr>
        <w:t>os autônomos por necessidade são mais velhos</w:t>
      </w:r>
      <w:r w:rsidR="00243F77" w:rsidRPr="00377A93">
        <w:rPr>
          <w:rFonts w:ascii="Times New Roman" w:hAnsi="Times New Roman" w:cs="Times New Roman"/>
          <w:sz w:val="24"/>
          <w:szCs w:val="24"/>
        </w:rPr>
        <w:t xml:space="preserve"> e os intermi</w:t>
      </w:r>
      <w:r w:rsidR="007F650A" w:rsidRPr="00377A93">
        <w:rPr>
          <w:rFonts w:ascii="Times New Roman" w:hAnsi="Times New Roman" w:cs="Times New Roman"/>
          <w:sz w:val="24"/>
          <w:szCs w:val="24"/>
        </w:rPr>
        <w:t>tentes mais jovens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dmZjgwOTQtNmJkMy00ZGM2LWFlNmQtNWYyYjVjZWIwYjQy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
          <w:id w:val="-1772315923"/>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van, 2020)</w:t>
          </w:r>
        </w:sdtContent>
      </w:sdt>
      <w:r w:rsidR="00375898" w:rsidRPr="00377A93">
        <w:rPr>
          <w:rFonts w:ascii="Times New Roman" w:hAnsi="Times New Roman" w:cs="Times New Roman"/>
          <w:sz w:val="24"/>
          <w:szCs w:val="24"/>
        </w:rPr>
        <w:t>.</w:t>
      </w:r>
      <w:r w:rsidR="005034CC" w:rsidRPr="00377A93">
        <w:rPr>
          <w:rFonts w:ascii="Times New Roman" w:hAnsi="Times New Roman" w:cs="Times New Roman"/>
          <w:sz w:val="24"/>
          <w:szCs w:val="24"/>
        </w:rPr>
        <w:t xml:space="preserve"> Na China, a relação dos intermitentes se inverte, são os mais velhos e os mais jovens </w:t>
      </w:r>
      <w:r w:rsidR="0008724E" w:rsidRPr="00377A93">
        <w:rPr>
          <w:rFonts w:ascii="Times New Roman" w:hAnsi="Times New Roman" w:cs="Times New Roman"/>
          <w:sz w:val="24"/>
          <w:szCs w:val="24"/>
        </w:rPr>
        <w:t xml:space="preserve">estão </w:t>
      </w:r>
      <w:r w:rsidR="00D63659" w:rsidRPr="00377A93">
        <w:rPr>
          <w:rFonts w:ascii="Times New Roman" w:hAnsi="Times New Roman" w:cs="Times New Roman"/>
          <w:sz w:val="24"/>
          <w:szCs w:val="24"/>
        </w:rPr>
        <w:t>n</w:t>
      </w:r>
      <w:r w:rsidR="0008724E" w:rsidRPr="00377A93">
        <w:rPr>
          <w:rFonts w:ascii="Times New Roman" w:hAnsi="Times New Roman" w:cs="Times New Roman"/>
          <w:sz w:val="24"/>
          <w:szCs w:val="24"/>
        </w:rPr>
        <w:t>o grupo de autônomos persistentes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I2N2M2YWYtZTZiOC00YzdiLTk1NzgtMmVmN2Q5YTJjMjQx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902302433"/>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08724E" w:rsidRPr="00377A93">
        <w:rPr>
          <w:rFonts w:ascii="Times New Roman" w:hAnsi="Times New Roman" w:cs="Times New Roman"/>
          <w:sz w:val="24"/>
          <w:szCs w:val="24"/>
        </w:rPr>
        <w:t>.</w:t>
      </w:r>
      <w:r w:rsidR="007C3F45" w:rsidRPr="00377A93">
        <w:rPr>
          <w:rFonts w:ascii="Times New Roman" w:hAnsi="Times New Roman" w:cs="Times New Roman"/>
          <w:sz w:val="24"/>
          <w:szCs w:val="24"/>
        </w:rPr>
        <w:t xml:space="preserve"> </w:t>
      </w:r>
    </w:p>
    <w:p w14:paraId="37D02CD4" w14:textId="69C7EABE" w:rsidR="005F7748" w:rsidRPr="00377A93" w:rsidRDefault="007C3F45"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Quanto ao grau de instrução, na Holanda, </w:t>
      </w:r>
      <w:r w:rsidR="009400C0" w:rsidRPr="00377A93">
        <w:rPr>
          <w:rFonts w:ascii="Times New Roman" w:hAnsi="Times New Roman" w:cs="Times New Roman"/>
          <w:sz w:val="24"/>
          <w:szCs w:val="24"/>
        </w:rPr>
        <w:t>o menor percentual</w:t>
      </w:r>
      <w:r w:rsidR="00592A13" w:rsidRPr="00377A93">
        <w:rPr>
          <w:rFonts w:ascii="Times New Roman" w:hAnsi="Times New Roman" w:cs="Times New Roman"/>
          <w:sz w:val="24"/>
          <w:szCs w:val="24"/>
        </w:rPr>
        <w:t xml:space="preserve"> com ensino superior está</w:t>
      </w:r>
      <w:r w:rsidR="009F63A9" w:rsidRPr="00377A93">
        <w:rPr>
          <w:rFonts w:ascii="Times New Roman" w:hAnsi="Times New Roman" w:cs="Times New Roman"/>
          <w:sz w:val="24"/>
          <w:szCs w:val="24"/>
        </w:rPr>
        <w:t xml:space="preserve"> nos </w:t>
      </w:r>
      <w:r w:rsidR="00436BF3" w:rsidRPr="00377A93">
        <w:rPr>
          <w:rFonts w:ascii="Times New Roman" w:hAnsi="Times New Roman" w:cs="Times New Roman"/>
          <w:sz w:val="24"/>
          <w:szCs w:val="24"/>
        </w:rPr>
        <w:t xml:space="preserve">TCP </w:t>
      </w:r>
      <w:r w:rsidR="009F63A9" w:rsidRPr="00377A93">
        <w:rPr>
          <w:rFonts w:ascii="Times New Roman" w:hAnsi="Times New Roman" w:cs="Times New Roman"/>
          <w:sz w:val="24"/>
          <w:szCs w:val="24"/>
        </w:rPr>
        <w:t>por necessidade</w:t>
      </w:r>
      <w:r w:rsidR="009E5AE5" w:rsidRPr="00377A93">
        <w:rPr>
          <w:rFonts w:ascii="Times New Roman" w:hAnsi="Times New Roman" w:cs="Times New Roman"/>
          <w:sz w:val="24"/>
          <w:szCs w:val="24"/>
        </w:rPr>
        <w:t>.</w:t>
      </w:r>
      <w:r w:rsidR="00810F37" w:rsidRPr="00377A93">
        <w:rPr>
          <w:rFonts w:ascii="Times New Roman" w:hAnsi="Times New Roman" w:cs="Times New Roman"/>
          <w:sz w:val="24"/>
          <w:szCs w:val="24"/>
        </w:rPr>
        <w:t xml:space="preserve"> Na China</w:t>
      </w:r>
      <w:r w:rsidR="00711899" w:rsidRPr="00377A93">
        <w:rPr>
          <w:rFonts w:ascii="Times New Roman" w:hAnsi="Times New Roman" w:cs="Times New Roman"/>
          <w:sz w:val="24"/>
          <w:szCs w:val="24"/>
        </w:rPr>
        <w:t>, os autônomos por necessidade também têm uma média de anos de escolaridade menor que os outros dois grupos, sendo a maior entre os intermitentes</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hlNTAyZTctYmFiZS00NTNiLWFiZjMtNzMyOWRjODg0ZWU2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190460687"/>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711899" w:rsidRPr="00377A93">
        <w:rPr>
          <w:rFonts w:ascii="Times New Roman" w:hAnsi="Times New Roman" w:cs="Times New Roman"/>
          <w:sz w:val="24"/>
          <w:szCs w:val="24"/>
        </w:rPr>
        <w:t>.</w:t>
      </w:r>
      <w:r w:rsidR="00827FBA" w:rsidRPr="00377A93">
        <w:rPr>
          <w:rFonts w:ascii="Times New Roman" w:hAnsi="Times New Roman" w:cs="Times New Roman"/>
          <w:sz w:val="24"/>
          <w:szCs w:val="24"/>
        </w:rPr>
        <w:t xml:space="preserve"> Quanto </w:t>
      </w:r>
      <w:r w:rsidR="00436BF3" w:rsidRPr="00377A93">
        <w:rPr>
          <w:rFonts w:ascii="Times New Roman" w:hAnsi="Times New Roman" w:cs="Times New Roman"/>
          <w:sz w:val="24"/>
          <w:szCs w:val="24"/>
        </w:rPr>
        <w:t>à</w:t>
      </w:r>
      <w:r w:rsidR="00827FBA" w:rsidRPr="00377A93">
        <w:rPr>
          <w:rFonts w:ascii="Times New Roman" w:hAnsi="Times New Roman" w:cs="Times New Roman"/>
          <w:sz w:val="24"/>
          <w:szCs w:val="24"/>
        </w:rPr>
        <w:t xml:space="preserve"> localização,</w:t>
      </w:r>
      <w:r w:rsidR="00600624" w:rsidRPr="00377A93">
        <w:rPr>
          <w:rFonts w:ascii="Times New Roman" w:hAnsi="Times New Roman" w:cs="Times New Roman"/>
          <w:sz w:val="24"/>
          <w:szCs w:val="24"/>
        </w:rPr>
        <w:t xml:space="preserve"> na Holanda, os trabalhadores por conta própria persistentes t</w:t>
      </w:r>
      <w:r w:rsidR="00BE3849" w:rsidRPr="00377A93">
        <w:rPr>
          <w:rFonts w:ascii="Times New Roman" w:hAnsi="Times New Roman" w:cs="Times New Roman"/>
          <w:sz w:val="24"/>
          <w:szCs w:val="24"/>
        </w:rPr>
        <w:t>ê</w:t>
      </w:r>
      <w:r w:rsidR="00600624" w:rsidRPr="00377A93">
        <w:rPr>
          <w:rFonts w:ascii="Times New Roman" w:hAnsi="Times New Roman" w:cs="Times New Roman"/>
          <w:sz w:val="24"/>
          <w:szCs w:val="24"/>
        </w:rPr>
        <w:t>m o maior percentual em zonas rurais (48%)</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FkNTkwMjQtNjU4NS00NmNkLTg0YTQtNjA2OTFlYjkwMDMy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79661749"/>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w:t>
          </w:r>
        </w:sdtContent>
      </w:sdt>
      <w:r w:rsidR="00131E45" w:rsidRPr="00377A93">
        <w:rPr>
          <w:rFonts w:ascii="Times New Roman" w:hAnsi="Times New Roman" w:cs="Times New Roman"/>
          <w:sz w:val="24"/>
          <w:szCs w:val="24"/>
        </w:rPr>
        <w:t>.</w:t>
      </w:r>
      <w:r w:rsidR="00EE04F3" w:rsidRPr="00377A93">
        <w:rPr>
          <w:rFonts w:ascii="Times New Roman" w:hAnsi="Times New Roman" w:cs="Times New Roman"/>
          <w:sz w:val="24"/>
          <w:szCs w:val="24"/>
        </w:rPr>
        <w:t xml:space="preserve"> Na China,</w:t>
      </w:r>
      <w:r w:rsidR="00C95689" w:rsidRPr="00377A93">
        <w:rPr>
          <w:rFonts w:ascii="Times New Roman" w:hAnsi="Times New Roman" w:cs="Times New Roman"/>
          <w:sz w:val="24"/>
          <w:szCs w:val="24"/>
        </w:rPr>
        <w:t xml:space="preserve"> os padrões de autônomos estáveis também é o mais ruralizado</w:t>
      </w:r>
      <w:r w:rsidR="005D5781" w:rsidRPr="00377A93">
        <w:rPr>
          <w:rFonts w:ascii="Times New Roman" w:hAnsi="Times New Roman" w:cs="Times New Roman"/>
          <w:sz w:val="24"/>
          <w:szCs w:val="24"/>
        </w:rPr>
        <w:t xml:space="preserve"> (35</w:t>
      </w:r>
      <w:r w:rsidR="008B0254" w:rsidRPr="00377A93">
        <w:rPr>
          <w:rFonts w:ascii="Times New Roman" w:hAnsi="Times New Roman" w:cs="Times New Roman"/>
          <w:sz w:val="24"/>
          <w:szCs w:val="24"/>
        </w:rPr>
        <w:t>%)</w:t>
      </w:r>
      <w:r w:rsidR="00C95689" w:rsidRPr="00377A93">
        <w:rPr>
          <w:rFonts w:ascii="Times New Roman" w:hAnsi="Times New Roman" w:cs="Times New Roman"/>
          <w:sz w:val="24"/>
          <w:szCs w:val="24"/>
        </w:rPr>
        <w:t>, seguida dos por necessidade</w:t>
      </w:r>
      <w:r w:rsidR="005D5781" w:rsidRPr="00377A93">
        <w:rPr>
          <w:rFonts w:ascii="Times New Roman" w:hAnsi="Times New Roman" w:cs="Times New Roman"/>
          <w:sz w:val="24"/>
          <w:szCs w:val="24"/>
        </w:rPr>
        <w:t xml:space="preserve"> (30</w:t>
      </w:r>
      <w:r w:rsidR="008B0254" w:rsidRPr="00377A93">
        <w:rPr>
          <w:rFonts w:ascii="Times New Roman" w:hAnsi="Times New Roman" w:cs="Times New Roman"/>
          <w:sz w:val="24"/>
          <w:szCs w:val="24"/>
        </w:rPr>
        <w:t>%)</w:t>
      </w:r>
      <w:r w:rsidR="00C95689" w:rsidRPr="00377A93">
        <w:rPr>
          <w:rFonts w:ascii="Times New Roman" w:hAnsi="Times New Roman" w:cs="Times New Roman"/>
          <w:sz w:val="24"/>
          <w:szCs w:val="24"/>
        </w:rPr>
        <w:t xml:space="preserve"> e intermitentes</w:t>
      </w:r>
      <w:r w:rsidR="005D5781" w:rsidRPr="00377A93">
        <w:rPr>
          <w:rFonts w:ascii="Times New Roman" w:hAnsi="Times New Roman" w:cs="Times New Roman"/>
          <w:sz w:val="24"/>
          <w:szCs w:val="24"/>
        </w:rPr>
        <w:t xml:space="preserve"> (27</w:t>
      </w:r>
      <w:r w:rsidR="008B0254" w:rsidRPr="00377A93">
        <w:rPr>
          <w:rFonts w:ascii="Times New Roman" w:hAnsi="Times New Roman" w:cs="Times New Roman"/>
          <w:sz w:val="24"/>
          <w:szCs w:val="24"/>
        </w:rPr>
        <w:t>%)</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YwNTRhZWYtNzM3ZS00MWNmLTkwZWUtOWZiYWRmZmUxM2E0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2066688253"/>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C95689" w:rsidRPr="00377A93">
        <w:rPr>
          <w:rFonts w:ascii="Times New Roman" w:hAnsi="Times New Roman" w:cs="Times New Roman"/>
          <w:sz w:val="24"/>
          <w:szCs w:val="24"/>
        </w:rPr>
        <w:t>.</w:t>
      </w:r>
    </w:p>
    <w:p w14:paraId="32B5B1D5" w14:textId="7378BED9" w:rsidR="00F901F9" w:rsidRPr="00377A93" w:rsidRDefault="009B2F03" w:rsidP="00F901F9">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Observar q</w:t>
      </w:r>
      <w:r w:rsidR="008B0254" w:rsidRPr="00377A93">
        <w:rPr>
          <w:rFonts w:ascii="Times New Roman" w:hAnsi="Times New Roman" w:cs="Times New Roman"/>
          <w:sz w:val="24"/>
          <w:szCs w:val="24"/>
        </w:rPr>
        <w:t>uais trajetórias estão associadas a uma maior renda</w:t>
      </w:r>
      <w:r w:rsidR="00EB4B32" w:rsidRPr="00377A93">
        <w:rPr>
          <w:rFonts w:ascii="Times New Roman" w:hAnsi="Times New Roman" w:cs="Times New Roman"/>
          <w:sz w:val="24"/>
          <w:szCs w:val="24"/>
        </w:rPr>
        <w:t xml:space="preserve"> e satisfação</w:t>
      </w:r>
      <w:r w:rsidRPr="00377A93">
        <w:rPr>
          <w:rFonts w:ascii="Times New Roman" w:hAnsi="Times New Roman" w:cs="Times New Roman"/>
          <w:sz w:val="24"/>
          <w:szCs w:val="24"/>
        </w:rPr>
        <w:t xml:space="preserve"> também é objeto das</w:t>
      </w:r>
      <w:r w:rsidR="008B0254" w:rsidRPr="00377A93">
        <w:rPr>
          <w:rFonts w:ascii="Times New Roman" w:hAnsi="Times New Roman" w:cs="Times New Roman"/>
          <w:sz w:val="24"/>
          <w:szCs w:val="24"/>
        </w:rPr>
        <w:t xml:space="preserve"> pesquisas. </w:t>
      </w:r>
      <w:r w:rsidR="00436BF3" w:rsidRPr="00377A93">
        <w:rPr>
          <w:rFonts w:ascii="Times New Roman" w:hAnsi="Times New Roman" w:cs="Times New Roman"/>
          <w:sz w:val="24"/>
          <w:szCs w:val="24"/>
        </w:rPr>
        <w:t>Um</w:t>
      </w:r>
      <w:r w:rsidR="008B0254" w:rsidRPr="00377A93">
        <w:rPr>
          <w:rFonts w:ascii="Times New Roman" w:hAnsi="Times New Roman" w:cs="Times New Roman"/>
          <w:sz w:val="24"/>
          <w:szCs w:val="24"/>
        </w:rPr>
        <w:t xml:space="preserve"> estudo alemão mostrou </w:t>
      </w:r>
      <w:r w:rsidRPr="00377A93">
        <w:rPr>
          <w:rFonts w:ascii="Times New Roman" w:hAnsi="Times New Roman" w:cs="Times New Roman"/>
          <w:sz w:val="24"/>
          <w:szCs w:val="24"/>
        </w:rPr>
        <w:t>que os persistentes têm maior renda, e os autônomos por necessidade, a pior, assim como na satisfação com a vida e no trabalho</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Y3MjgwYzktNzNhZC00MDZmLTgxYzMtMzAzY2E5M2Q2YWVh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985976325"/>
          <w:placeholder>
            <w:docPart w:val="DefaultPlaceholder_-1854013440"/>
          </w:placeholder>
        </w:sdtPr>
        <w:sdtEndPr/>
        <w:sdtContent>
          <w:r w:rsidR="0017253B" w:rsidRPr="0017253B">
            <w:rPr>
              <w:rFonts w:ascii="Times New Roman" w:hAnsi="Times New Roman" w:cs="Times New Roman"/>
              <w:color w:val="000000"/>
              <w:sz w:val="24"/>
              <w:szCs w:val="24"/>
            </w:rPr>
            <w:t xml:space="preserve">(Koch, Park e </w:t>
          </w:r>
          <w:proofErr w:type="spellStart"/>
          <w:r w:rsidR="0017253B" w:rsidRPr="0017253B">
            <w:rPr>
              <w:rFonts w:ascii="Times New Roman" w:hAnsi="Times New Roman" w:cs="Times New Roman"/>
              <w:color w:val="000000"/>
              <w:sz w:val="24"/>
              <w:szCs w:val="24"/>
            </w:rPr>
            <w:t>Zahra</w:t>
          </w:r>
          <w:proofErr w:type="spellEnd"/>
          <w:r w:rsidR="0017253B" w:rsidRPr="0017253B">
            <w:rPr>
              <w:rFonts w:ascii="Times New Roman" w:hAnsi="Times New Roman" w:cs="Times New Roman"/>
              <w:color w:val="000000"/>
              <w:sz w:val="24"/>
              <w:szCs w:val="24"/>
            </w:rPr>
            <w:t>, 2021)</w:t>
          </w:r>
        </w:sdtContent>
      </w:sdt>
      <w:r w:rsidRPr="00377A93">
        <w:rPr>
          <w:rFonts w:ascii="Times New Roman" w:hAnsi="Times New Roman" w:cs="Times New Roman"/>
          <w:sz w:val="24"/>
          <w:szCs w:val="24"/>
        </w:rPr>
        <w:t>.</w:t>
      </w:r>
      <w:r w:rsidR="003B22EB" w:rsidRPr="00377A93">
        <w:rPr>
          <w:rFonts w:ascii="Times New Roman" w:hAnsi="Times New Roman" w:cs="Times New Roman"/>
          <w:sz w:val="24"/>
          <w:szCs w:val="24"/>
        </w:rPr>
        <w:t xml:space="preserve"> No entanto, este resultado não é generalizável para o contexto chinês,</w:t>
      </w:r>
      <w:r w:rsidR="00436BF3" w:rsidRPr="00377A93">
        <w:rPr>
          <w:rFonts w:ascii="Times New Roman" w:hAnsi="Times New Roman" w:cs="Times New Roman"/>
          <w:sz w:val="24"/>
          <w:szCs w:val="24"/>
        </w:rPr>
        <w:t xml:space="preserve"> visto que não houve</w:t>
      </w:r>
      <w:r w:rsidR="003B22EB" w:rsidRPr="00377A93">
        <w:rPr>
          <w:rFonts w:ascii="Times New Roman" w:hAnsi="Times New Roman" w:cs="Times New Roman"/>
          <w:sz w:val="24"/>
          <w:szCs w:val="24"/>
        </w:rPr>
        <w:t xml:space="preserve"> diferença significativa entre os </w:t>
      </w:r>
      <w:r w:rsidR="00436BF3" w:rsidRPr="00377A93">
        <w:rPr>
          <w:rFonts w:ascii="Times New Roman" w:hAnsi="Times New Roman" w:cs="Times New Roman"/>
          <w:sz w:val="24"/>
          <w:szCs w:val="24"/>
        </w:rPr>
        <w:t xml:space="preserve">grupos </w:t>
      </w:r>
      <w:r w:rsidR="003B22EB" w:rsidRPr="00377A93">
        <w:rPr>
          <w:rFonts w:ascii="Times New Roman" w:hAnsi="Times New Roman" w:cs="Times New Roman"/>
          <w:sz w:val="24"/>
          <w:szCs w:val="24"/>
        </w:rPr>
        <w:t>de empreendedores persistentes e intermitentes</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JlZmVlMTMtYWUwOC00NTdiLTgwYzctYWY2OWZlZWFkOTk4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52351464"/>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501987" w:rsidRPr="00377A93">
        <w:rPr>
          <w:rFonts w:ascii="Times New Roman" w:hAnsi="Times New Roman" w:cs="Times New Roman"/>
          <w:sz w:val="24"/>
          <w:szCs w:val="24"/>
        </w:rPr>
        <w:t xml:space="preserve">. </w:t>
      </w:r>
      <w:r w:rsidR="008F508C" w:rsidRPr="00377A93">
        <w:rPr>
          <w:rFonts w:ascii="Times New Roman" w:hAnsi="Times New Roman" w:cs="Times New Roman"/>
          <w:sz w:val="24"/>
          <w:szCs w:val="24"/>
        </w:rPr>
        <w:t xml:space="preserve"> Um estudo </w:t>
      </w:r>
      <w:r w:rsidR="001C367E" w:rsidRPr="00377A93">
        <w:rPr>
          <w:rFonts w:ascii="Times New Roman" w:hAnsi="Times New Roman" w:cs="Times New Roman"/>
          <w:sz w:val="24"/>
          <w:szCs w:val="24"/>
        </w:rPr>
        <w:t xml:space="preserve">do Reino Unido </w:t>
      </w:r>
      <w:r w:rsidR="00427F56" w:rsidRPr="00377A93">
        <w:rPr>
          <w:rFonts w:ascii="Times New Roman" w:hAnsi="Times New Roman" w:cs="Times New Roman"/>
          <w:sz w:val="24"/>
          <w:szCs w:val="24"/>
        </w:rPr>
        <w:t>mostrou evidência de uma relação não-monotônica do impacto do tempo percentual dedicado ao trabalho autônomo</w:t>
      </w:r>
      <w:r w:rsidR="004C1783" w:rsidRPr="00377A93">
        <w:rPr>
          <w:rFonts w:ascii="Times New Roman" w:hAnsi="Times New Roman" w:cs="Times New Roman"/>
          <w:sz w:val="24"/>
          <w:szCs w:val="24"/>
        </w:rPr>
        <w:t xml:space="preserve"> na renda.</w:t>
      </w:r>
      <w:r w:rsidR="004B5B61" w:rsidRPr="00377A93">
        <w:rPr>
          <w:rFonts w:ascii="Times New Roman" w:hAnsi="Times New Roman" w:cs="Times New Roman"/>
          <w:sz w:val="24"/>
          <w:szCs w:val="24"/>
        </w:rPr>
        <w:t xml:space="preserve"> </w:t>
      </w:r>
      <w:r w:rsidR="00EE19E7" w:rsidRPr="00377A93">
        <w:rPr>
          <w:rFonts w:ascii="Times New Roman" w:hAnsi="Times New Roman" w:cs="Times New Roman"/>
          <w:sz w:val="24"/>
          <w:szCs w:val="24"/>
        </w:rPr>
        <w:t xml:space="preserve">Ao analisar por </w:t>
      </w:r>
      <w:r w:rsidR="001571F7" w:rsidRPr="00377A93">
        <w:rPr>
          <w:rFonts w:ascii="Times New Roman" w:hAnsi="Times New Roman" w:cs="Times New Roman"/>
          <w:sz w:val="24"/>
          <w:szCs w:val="24"/>
        </w:rPr>
        <w:t>sexo,</w:t>
      </w:r>
      <w:r w:rsidR="004B5B61" w:rsidRPr="00377A93">
        <w:rPr>
          <w:rFonts w:ascii="Times New Roman" w:hAnsi="Times New Roman" w:cs="Times New Roman"/>
          <w:sz w:val="24"/>
          <w:szCs w:val="24"/>
        </w:rPr>
        <w:t xml:space="preserve"> é para ambos, significativos, no entanto com impactos opostos, enquanto as mulheres experimentam um aumento da renda seguida de uma redução conforme uma relação não-</w:t>
      </w:r>
      <w:r w:rsidR="00390E33" w:rsidRPr="00377A93">
        <w:rPr>
          <w:rFonts w:ascii="Times New Roman" w:hAnsi="Times New Roman" w:cs="Times New Roman"/>
          <w:sz w:val="24"/>
          <w:szCs w:val="24"/>
        </w:rPr>
        <w:t>linear</w:t>
      </w:r>
      <w:r w:rsidR="004B5B61" w:rsidRPr="00377A93">
        <w:rPr>
          <w:rFonts w:ascii="Times New Roman" w:hAnsi="Times New Roman" w:cs="Times New Roman"/>
          <w:sz w:val="24"/>
          <w:szCs w:val="24"/>
        </w:rPr>
        <w:t xml:space="preserve">, para os homens é o contrário, começam com uma redução, e depois, </w:t>
      </w:r>
      <w:r w:rsidR="0054118F" w:rsidRPr="00377A93">
        <w:rPr>
          <w:rFonts w:ascii="Times New Roman" w:hAnsi="Times New Roman" w:cs="Times New Roman"/>
          <w:sz w:val="24"/>
          <w:szCs w:val="24"/>
        </w:rPr>
        <w:t>à</w:t>
      </w:r>
      <w:r w:rsidR="004B5B61" w:rsidRPr="00377A93">
        <w:rPr>
          <w:rFonts w:ascii="Times New Roman" w:hAnsi="Times New Roman" w:cs="Times New Roman"/>
          <w:sz w:val="24"/>
          <w:szCs w:val="24"/>
        </w:rPr>
        <w:t xml:space="preserve"> medida que aumenta o </w:t>
      </w:r>
      <w:r w:rsidR="004B5B61" w:rsidRPr="00377A93">
        <w:rPr>
          <w:rFonts w:ascii="Times New Roman" w:hAnsi="Times New Roman" w:cs="Times New Roman"/>
          <w:sz w:val="24"/>
          <w:szCs w:val="24"/>
        </w:rPr>
        <w:lastRenderedPageBreak/>
        <w:t>percentual do tempo como autônomo, se torna positivo</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"/>
          <w:id w:val="610868164"/>
          <w:placeholder>
            <w:docPart w:val="DefaultPlaceholder_-1854013440"/>
          </w:placeholder>
        </w:sdtPr>
        <w:sdtEndPr/>
        <w:sdtContent>
          <w:r w:rsidR="0017253B" w:rsidRPr="0017253B">
            <w:rPr>
              <w:rFonts w:eastAsia="Times New Roman"/>
              <w:color w:val="000000"/>
              <w:sz w:val="24"/>
            </w:rPr>
            <w:t>(</w:t>
          </w:r>
          <w:proofErr w:type="spellStart"/>
          <w:r w:rsidR="0017253B" w:rsidRPr="0017253B">
            <w:rPr>
              <w:rFonts w:eastAsia="Times New Roman"/>
              <w:color w:val="000000"/>
              <w:sz w:val="24"/>
            </w:rPr>
            <w:t>Litsardopoulos</w:t>
          </w:r>
          <w:proofErr w:type="spellEnd"/>
          <w:r w:rsidR="0017253B" w:rsidRPr="0017253B">
            <w:rPr>
              <w:rFonts w:eastAsia="Times New Roman"/>
              <w:color w:val="000000"/>
              <w:sz w:val="24"/>
            </w:rPr>
            <w:t xml:space="preserve"> </w:t>
          </w:r>
          <w:r w:rsidR="0017253B" w:rsidRPr="0017253B">
            <w:rPr>
              <w:rFonts w:eastAsia="Times New Roman"/>
              <w:i/>
              <w:iCs/>
              <w:color w:val="000000"/>
              <w:sz w:val="24"/>
            </w:rPr>
            <w:t>et al.</w:t>
          </w:r>
          <w:r w:rsidR="0017253B" w:rsidRPr="0017253B">
            <w:rPr>
              <w:rFonts w:eastAsia="Times New Roman"/>
              <w:color w:val="000000"/>
              <w:sz w:val="24"/>
            </w:rPr>
            <w:t>, 2023)</w:t>
          </w:r>
        </w:sdtContent>
      </w:sdt>
      <w:r w:rsidR="00CD404C" w:rsidRPr="00377A93">
        <w:rPr>
          <w:rFonts w:ascii="Times New Roman" w:hAnsi="Times New Roman" w:cs="Times New Roman"/>
          <w:sz w:val="24"/>
          <w:szCs w:val="24"/>
        </w:rPr>
        <w:t>.</w:t>
      </w:r>
      <w:r w:rsidR="00EB4B32" w:rsidRPr="00377A93">
        <w:rPr>
          <w:rFonts w:ascii="Times New Roman" w:hAnsi="Times New Roman" w:cs="Times New Roman"/>
          <w:sz w:val="24"/>
          <w:szCs w:val="24"/>
        </w:rPr>
        <w:t xml:space="preserve"> Quanto a satisfação</w:t>
      </w:r>
      <w:r w:rsidR="006B2EDD" w:rsidRPr="00377A93">
        <w:rPr>
          <w:rFonts w:ascii="Times New Roman" w:hAnsi="Times New Roman" w:cs="Times New Roman"/>
          <w:sz w:val="24"/>
          <w:szCs w:val="24"/>
        </w:rPr>
        <w:t xml:space="preserve">, pesquisas encontraram impacto </w:t>
      </w:r>
      <w:r w:rsidR="00111A9F" w:rsidRPr="00377A93">
        <w:rPr>
          <w:rFonts w:ascii="Times New Roman" w:hAnsi="Times New Roman" w:cs="Times New Roman"/>
          <w:sz w:val="24"/>
          <w:szCs w:val="24"/>
        </w:rPr>
        <w:t>pos</w:t>
      </w:r>
      <w:r w:rsidR="00A75EE3" w:rsidRPr="00377A93">
        <w:rPr>
          <w:rFonts w:ascii="Times New Roman" w:hAnsi="Times New Roman" w:cs="Times New Roman"/>
          <w:sz w:val="24"/>
          <w:szCs w:val="24"/>
        </w:rPr>
        <w:t>i</w:t>
      </w:r>
      <w:r w:rsidR="00111A9F" w:rsidRPr="00377A93">
        <w:rPr>
          <w:rFonts w:ascii="Times New Roman" w:hAnsi="Times New Roman" w:cs="Times New Roman"/>
          <w:sz w:val="24"/>
          <w:szCs w:val="24"/>
        </w:rPr>
        <w:t>tivo</w:t>
      </w:r>
      <w:r w:rsidR="006B2EDD" w:rsidRPr="00377A93">
        <w:rPr>
          <w:rFonts w:ascii="Times New Roman" w:hAnsi="Times New Roman" w:cs="Times New Roman"/>
          <w:sz w:val="24"/>
          <w:szCs w:val="24"/>
        </w:rPr>
        <w:t xml:space="preserve"> apenas nas trajetórias de </w:t>
      </w:r>
      <w:proofErr w:type="spellStart"/>
      <w:r w:rsidR="006B2EDD" w:rsidRPr="00377A93">
        <w:rPr>
          <w:rFonts w:ascii="Times New Roman" w:hAnsi="Times New Roman" w:cs="Times New Roman"/>
          <w:sz w:val="24"/>
          <w:szCs w:val="24"/>
        </w:rPr>
        <w:t>TCPs</w:t>
      </w:r>
      <w:proofErr w:type="spellEnd"/>
      <w:r w:rsidR="006B2EDD" w:rsidRPr="00377A93">
        <w:rPr>
          <w:rFonts w:ascii="Times New Roman" w:hAnsi="Times New Roman" w:cs="Times New Roman"/>
          <w:sz w:val="24"/>
          <w:szCs w:val="24"/>
        </w:rPr>
        <w:t xml:space="preserve"> por necessidade</w:t>
      </w:r>
      <w:r w:rsidR="00B6309B" w:rsidRPr="00377A93">
        <w:rPr>
          <w:rFonts w:ascii="Times New Roman" w:hAnsi="Times New Roman" w:cs="Times New Roman"/>
          <w:sz w:val="24"/>
          <w:szCs w:val="24"/>
        </w:rPr>
        <w:t xml:space="preserve">, enquanto nos intermitentes não </w:t>
      </w:r>
      <w:r w:rsidR="00515AE7" w:rsidRPr="00377A93">
        <w:rPr>
          <w:rFonts w:ascii="Times New Roman" w:hAnsi="Times New Roman" w:cs="Times New Roman"/>
          <w:sz w:val="24"/>
          <w:szCs w:val="24"/>
        </w:rPr>
        <w:t>apresentou</w:t>
      </w:r>
      <w:r w:rsidR="00B6309B" w:rsidRPr="00377A93">
        <w:rPr>
          <w:rFonts w:ascii="Times New Roman" w:hAnsi="Times New Roman" w:cs="Times New Roman"/>
          <w:sz w:val="24"/>
          <w:szCs w:val="24"/>
        </w:rPr>
        <w:t xml:space="preserve"> efeito significativo </w:t>
      </w:r>
      <w:sdt>
        <w:sdtPr>
          <w:rPr>
            <w:rFonts w:ascii="Times New Roman" w:hAnsi="Times New Roman" w:cs="Times New Roman"/>
            <w:color w:val="000000"/>
            <w:sz w:val="24"/>
            <w:szCs w:val="24"/>
          </w:rPr>
          <w:tag w:val="MENDELEY_CITATION_v3_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"/>
          <w:id w:val="2129119162"/>
          <w:placeholder>
            <w:docPart w:val="DefaultPlaceholder_-1854013440"/>
          </w:placeholder>
        </w:sdtPr>
        <w:sdtEndPr/>
        <w:sdtContent>
          <w:r w:rsidR="0017253B" w:rsidRPr="0017253B">
            <w:rPr>
              <w:rFonts w:ascii="Times New Roman" w:hAnsi="Times New Roman" w:cs="Times New Roman"/>
              <w:color w:val="000000"/>
              <w:sz w:val="24"/>
              <w:szCs w:val="24"/>
            </w:rPr>
            <w:t>(</w:t>
          </w:r>
          <w:proofErr w:type="spellStart"/>
          <w:r w:rsidR="0017253B" w:rsidRPr="0017253B">
            <w:rPr>
              <w:rFonts w:ascii="Times New Roman" w:hAnsi="Times New Roman" w:cs="Times New Roman"/>
              <w:color w:val="000000"/>
              <w:sz w:val="24"/>
              <w:szCs w:val="24"/>
            </w:rPr>
            <w:t>Binder</w:t>
          </w:r>
          <w:proofErr w:type="spellEnd"/>
          <w:r w:rsidR="0017253B" w:rsidRPr="0017253B">
            <w:rPr>
              <w:rFonts w:ascii="Times New Roman" w:hAnsi="Times New Roman" w:cs="Times New Roman"/>
              <w:color w:val="000000"/>
              <w:sz w:val="24"/>
              <w:szCs w:val="24"/>
            </w:rPr>
            <w:t>, 2024)</w:t>
          </w:r>
        </w:sdtContent>
      </w:sdt>
      <w:r w:rsidR="00B6309B" w:rsidRPr="00377A93">
        <w:rPr>
          <w:rFonts w:ascii="Times New Roman" w:hAnsi="Times New Roman" w:cs="Times New Roman"/>
          <w:sz w:val="24"/>
          <w:szCs w:val="24"/>
        </w:rPr>
        <w:t>.</w:t>
      </w:r>
    </w:p>
    <w:p w14:paraId="7C73CF18" w14:textId="6D65D325" w:rsidR="006D7DDB" w:rsidRPr="00377A93" w:rsidRDefault="006D7DDB" w:rsidP="00DA222E">
      <w:pPr>
        <w:pStyle w:val="SemEspaamento"/>
        <w:spacing w:line="360" w:lineRule="auto"/>
        <w:jc w:val="both"/>
        <w:rPr>
          <w:rFonts w:ascii="Times New Roman" w:hAnsi="Times New Roman" w:cs="Times New Roman"/>
          <w:sz w:val="24"/>
          <w:szCs w:val="24"/>
        </w:rPr>
      </w:pPr>
    </w:p>
    <w:p w14:paraId="6C3EAB85" w14:textId="0C68248C" w:rsidR="0017253B" w:rsidRDefault="00DA222E" w:rsidP="0017253B">
      <w:pPr>
        <w:pStyle w:val="SemEspaamento"/>
        <w:spacing w:line="360" w:lineRule="auto"/>
        <w:jc w:val="both"/>
        <w:rPr>
          <w:rFonts w:ascii="Times New Roman" w:hAnsi="Times New Roman" w:cs="Times New Roman"/>
          <w:b/>
          <w:bCs/>
          <w:sz w:val="24"/>
          <w:szCs w:val="24"/>
        </w:rPr>
      </w:pPr>
      <w:r w:rsidRPr="00377A93">
        <w:rPr>
          <w:rFonts w:ascii="Times New Roman" w:hAnsi="Times New Roman" w:cs="Times New Roman"/>
          <w:b/>
          <w:bCs/>
          <w:sz w:val="24"/>
          <w:szCs w:val="24"/>
        </w:rPr>
        <w:t>PROCEDIMENTOS METODOLÓGICOS</w:t>
      </w:r>
    </w:p>
    <w:p w14:paraId="3B46F7A4"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No intuito de avaliar a trajetória dos trabalhadores por conta própria (TCP), foram acessados </w:t>
      </w:r>
      <w:r w:rsidRPr="00451771">
        <w:rPr>
          <w:rFonts w:ascii="Times New Roman" w:hAnsi="Times New Roman" w:cs="Times New Roman"/>
          <w:sz w:val="24"/>
          <w:szCs w:val="24"/>
        </w:rPr>
        <w:t>dados da Pesquisa Nacional por Amostragem de Domicílio Contínua (</w:t>
      </w:r>
      <w:proofErr w:type="spellStart"/>
      <w:r w:rsidRPr="00451771">
        <w:rPr>
          <w:rFonts w:ascii="Times New Roman" w:hAnsi="Times New Roman" w:cs="Times New Roman"/>
          <w:sz w:val="24"/>
          <w:szCs w:val="24"/>
        </w:rPr>
        <w:t>P</w:t>
      </w:r>
      <w:r>
        <w:rPr>
          <w:rFonts w:ascii="Times New Roman" w:hAnsi="Times New Roman" w:cs="Times New Roman"/>
          <w:sz w:val="24"/>
          <w:szCs w:val="24"/>
        </w:rPr>
        <w:t>NADc</w:t>
      </w:r>
      <w:proofErr w:type="spellEnd"/>
      <w:r w:rsidRPr="00451771">
        <w:rPr>
          <w:rFonts w:ascii="Times New Roman" w:hAnsi="Times New Roman" w:cs="Times New Roman"/>
          <w:sz w:val="24"/>
          <w:szCs w:val="24"/>
        </w:rPr>
        <w:t>)</w:t>
      </w:r>
      <w:r>
        <w:rPr>
          <w:rFonts w:ascii="Times New Roman" w:hAnsi="Times New Roman" w:cs="Times New Roman"/>
          <w:sz w:val="24"/>
          <w:szCs w:val="24"/>
        </w:rPr>
        <w:t xml:space="preserve">, conduzida pelo Instituto Brasileiro de Geografia e Estatística (IBGE), entre </w:t>
      </w:r>
      <w:r w:rsidRPr="00451771">
        <w:rPr>
          <w:rFonts w:ascii="Times New Roman" w:hAnsi="Times New Roman" w:cs="Times New Roman"/>
          <w:sz w:val="24"/>
          <w:szCs w:val="24"/>
        </w:rPr>
        <w:t>o</w:t>
      </w:r>
      <w:r>
        <w:rPr>
          <w:rFonts w:ascii="Times New Roman" w:hAnsi="Times New Roman" w:cs="Times New Roman"/>
          <w:sz w:val="24"/>
          <w:szCs w:val="24"/>
        </w:rPr>
        <w:t xml:space="preserve"> primeiro trimestre</w:t>
      </w:r>
      <w:r w:rsidRPr="00451771">
        <w:rPr>
          <w:rFonts w:ascii="Times New Roman" w:hAnsi="Times New Roman" w:cs="Times New Roman"/>
          <w:sz w:val="24"/>
          <w:szCs w:val="24"/>
        </w:rPr>
        <w:t xml:space="preserve"> anos de 2023 e</w:t>
      </w:r>
      <w:r>
        <w:rPr>
          <w:rFonts w:ascii="Times New Roman" w:hAnsi="Times New Roman" w:cs="Times New Roman"/>
          <w:sz w:val="24"/>
          <w:szCs w:val="24"/>
        </w:rPr>
        <w:t xml:space="preserve"> o último de</w:t>
      </w:r>
      <w:r w:rsidRPr="00451771">
        <w:rPr>
          <w:rFonts w:ascii="Times New Roman" w:hAnsi="Times New Roman" w:cs="Times New Roman"/>
          <w:sz w:val="24"/>
          <w:szCs w:val="24"/>
        </w:rPr>
        <w:t xml:space="preserve"> 2024. A </w:t>
      </w:r>
      <w:proofErr w:type="spellStart"/>
      <w:r>
        <w:rPr>
          <w:rFonts w:ascii="Times New Roman" w:hAnsi="Times New Roman" w:cs="Times New Roman"/>
          <w:sz w:val="24"/>
          <w:szCs w:val="24"/>
        </w:rPr>
        <w:t>PNADc</w:t>
      </w:r>
      <w:proofErr w:type="spellEnd"/>
      <w:r w:rsidRPr="00451771">
        <w:rPr>
          <w:rFonts w:ascii="Times New Roman" w:hAnsi="Times New Roman" w:cs="Times New Roman"/>
          <w:sz w:val="24"/>
          <w:szCs w:val="24"/>
        </w:rPr>
        <w:t xml:space="preserve"> é realizada trimestralmente e acompanha </w:t>
      </w:r>
      <w:r>
        <w:rPr>
          <w:rFonts w:ascii="Times New Roman" w:hAnsi="Times New Roman" w:cs="Times New Roman"/>
          <w:sz w:val="24"/>
          <w:szCs w:val="24"/>
        </w:rPr>
        <w:t xml:space="preserve">domicílios </w:t>
      </w:r>
      <w:r w:rsidRPr="00451771">
        <w:rPr>
          <w:rFonts w:ascii="Times New Roman" w:hAnsi="Times New Roman" w:cs="Times New Roman"/>
          <w:sz w:val="24"/>
          <w:szCs w:val="24"/>
        </w:rPr>
        <w:t xml:space="preserve">ao longo de 5 trimestres consecutivos, sendo que todos os períodos </w:t>
      </w:r>
      <w:r>
        <w:rPr>
          <w:rFonts w:ascii="Times New Roman" w:hAnsi="Times New Roman" w:cs="Times New Roman"/>
          <w:sz w:val="24"/>
          <w:szCs w:val="24"/>
        </w:rPr>
        <w:t xml:space="preserve">possuem </w:t>
      </w:r>
      <w:r w:rsidRPr="00451771">
        <w:rPr>
          <w:rFonts w:ascii="Times New Roman" w:hAnsi="Times New Roman" w:cs="Times New Roman"/>
          <w:sz w:val="24"/>
          <w:szCs w:val="24"/>
        </w:rPr>
        <w:t>tem um grupo amostral iniciando e finalizando a pesquisa. Dessa forma, ao longo de 8 trimestres, 4 grupos amostrais completam a pesquisa</w:t>
      </w:r>
      <w:r>
        <w:rPr>
          <w:rFonts w:ascii="Times New Roman" w:hAnsi="Times New Roman" w:cs="Times New Roman"/>
          <w:sz w:val="24"/>
          <w:szCs w:val="24"/>
        </w:rPr>
        <w:t xml:space="preserve"> (IBGE, 2025)</w:t>
      </w:r>
      <w:r w:rsidRPr="00451771">
        <w:rPr>
          <w:rFonts w:ascii="Times New Roman" w:hAnsi="Times New Roman" w:cs="Times New Roman"/>
          <w:sz w:val="24"/>
          <w:szCs w:val="24"/>
        </w:rPr>
        <w:t>.</w:t>
      </w:r>
    </w:p>
    <w:p w14:paraId="2C971ED4" w14:textId="6C904BE6"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variável objeto de análise foi a que descreve a ocupação do entrevistado na semana anterior. A variável é categórica e pode assumir nove alternativas, conforme a coluna “Antes do tratamento” do quadro 1. Para a finalidade da presente análise, foi realizado um tratamento que considerou apenas as seguintes categorias: Empregado do setor privado, Trabalhador doméstico, Trabalhador por conta própria, Fora da Força de Trabalho, Desocupado. Ademais, algumas categorias iniciais foram agrupadas (ex.: empregado do setor privado e trabalhador doméstico), conforme ilustrado no quadro 1. Os tratamentos implicaram em uma amostra de </w:t>
      </w:r>
      <w:r w:rsidR="00627E68">
        <w:rPr>
          <w:rFonts w:ascii="Times New Roman" w:hAnsi="Times New Roman" w:cs="Times New Roman"/>
          <w:sz w:val="24"/>
          <w:szCs w:val="24"/>
        </w:rPr>
        <w:t>39</w:t>
      </w:r>
      <w:r>
        <w:rPr>
          <w:rFonts w:ascii="Times New Roman" w:hAnsi="Times New Roman" w:cs="Times New Roman"/>
          <w:sz w:val="24"/>
          <w:szCs w:val="24"/>
        </w:rPr>
        <w:t>.</w:t>
      </w:r>
      <w:r w:rsidR="00627E68">
        <w:rPr>
          <w:rFonts w:ascii="Times New Roman" w:hAnsi="Times New Roman" w:cs="Times New Roman"/>
          <w:sz w:val="24"/>
          <w:szCs w:val="24"/>
        </w:rPr>
        <w:t>075</w:t>
      </w:r>
      <w:r>
        <w:rPr>
          <w:rFonts w:ascii="Times New Roman" w:hAnsi="Times New Roman" w:cs="Times New Roman"/>
          <w:sz w:val="24"/>
          <w:szCs w:val="24"/>
        </w:rPr>
        <w:t xml:space="preserve">.   </w:t>
      </w:r>
    </w:p>
    <w:p w14:paraId="11F65CD4" w14:textId="77777777" w:rsidR="0017253B" w:rsidRDefault="0017253B" w:rsidP="0017253B">
      <w:pPr>
        <w:spacing w:line="360" w:lineRule="auto"/>
        <w:ind w:firstLine="709"/>
        <w:contextualSpacing/>
        <w:jc w:val="both"/>
        <w:rPr>
          <w:rFonts w:ascii="Times New Roman" w:hAnsi="Times New Roman" w:cs="Times New Roman"/>
          <w:sz w:val="24"/>
          <w:szCs w:val="24"/>
        </w:rPr>
      </w:pPr>
    </w:p>
    <w:p w14:paraId="3C867319" w14:textId="77777777" w:rsidR="0017253B" w:rsidRDefault="0017253B" w:rsidP="0017253B">
      <w:pPr>
        <w:spacing w:line="240" w:lineRule="auto"/>
        <w:jc w:val="both"/>
        <w:rPr>
          <w:rFonts w:ascii="Times New Roman" w:hAnsi="Times New Roman" w:cs="Times New Roman"/>
          <w:sz w:val="24"/>
          <w:szCs w:val="24"/>
        </w:rPr>
      </w:pPr>
      <w:r>
        <w:rPr>
          <w:rFonts w:ascii="Times New Roman" w:hAnsi="Times New Roman" w:cs="Times New Roman"/>
          <w:sz w:val="24"/>
          <w:szCs w:val="24"/>
        </w:rPr>
        <w:t>Quadro 1 – Tratamentos de grupos ocupacionais</w:t>
      </w:r>
    </w:p>
    <w:tbl>
      <w:tblPr>
        <w:tblStyle w:val="Tabelacomgrade"/>
        <w:tblW w:w="0" w:type="auto"/>
        <w:tblLook w:val="04A0" w:firstRow="1" w:lastRow="0" w:firstColumn="1" w:lastColumn="0" w:noHBand="0" w:noVBand="1"/>
      </w:tblPr>
      <w:tblGrid>
        <w:gridCol w:w="3823"/>
        <w:gridCol w:w="2835"/>
        <w:gridCol w:w="1836"/>
      </w:tblGrid>
      <w:tr w:rsidR="0017253B" w:rsidRPr="009D59C5" w14:paraId="1793801E" w14:textId="77777777" w:rsidTr="00EE5FE2">
        <w:tc>
          <w:tcPr>
            <w:tcW w:w="3823" w:type="dxa"/>
            <w:vAlign w:val="center"/>
          </w:tcPr>
          <w:p w14:paraId="0CFA55E2" w14:textId="77777777" w:rsidR="0017253B" w:rsidRPr="009D59C5" w:rsidRDefault="0017253B" w:rsidP="00EE5FE2">
            <w:pPr>
              <w:spacing w:line="360" w:lineRule="auto"/>
              <w:rPr>
                <w:rFonts w:ascii="Times New Roman" w:hAnsi="Times New Roman" w:cs="Times New Roman"/>
                <w:b/>
                <w:bCs/>
                <w:sz w:val="20"/>
                <w:szCs w:val="20"/>
              </w:rPr>
            </w:pPr>
            <w:r w:rsidRPr="009D59C5">
              <w:rPr>
                <w:rFonts w:ascii="Times New Roman" w:hAnsi="Times New Roman" w:cs="Times New Roman"/>
                <w:b/>
                <w:bCs/>
                <w:sz w:val="20"/>
                <w:szCs w:val="20"/>
              </w:rPr>
              <w:t>Antes do tratamento</w:t>
            </w:r>
          </w:p>
        </w:tc>
        <w:tc>
          <w:tcPr>
            <w:tcW w:w="2835" w:type="dxa"/>
            <w:vAlign w:val="center"/>
          </w:tcPr>
          <w:p w14:paraId="7ABD83BC" w14:textId="77777777" w:rsidR="0017253B" w:rsidRPr="009D59C5" w:rsidRDefault="0017253B" w:rsidP="00EE5FE2">
            <w:pPr>
              <w:spacing w:line="360" w:lineRule="auto"/>
              <w:rPr>
                <w:rFonts w:ascii="Times New Roman" w:hAnsi="Times New Roman" w:cs="Times New Roman"/>
                <w:b/>
                <w:bCs/>
                <w:sz w:val="20"/>
                <w:szCs w:val="20"/>
              </w:rPr>
            </w:pPr>
            <w:r w:rsidRPr="009D59C5">
              <w:rPr>
                <w:rFonts w:ascii="Times New Roman" w:hAnsi="Times New Roman" w:cs="Times New Roman"/>
                <w:b/>
                <w:bCs/>
                <w:sz w:val="20"/>
                <w:szCs w:val="20"/>
              </w:rPr>
              <w:t>Após o tratamento</w:t>
            </w:r>
          </w:p>
        </w:tc>
        <w:tc>
          <w:tcPr>
            <w:tcW w:w="1836" w:type="dxa"/>
          </w:tcPr>
          <w:p w14:paraId="5373ABD2" w14:textId="77777777" w:rsidR="0017253B" w:rsidRPr="009D59C5" w:rsidRDefault="0017253B" w:rsidP="00EE5FE2">
            <w:pPr>
              <w:spacing w:line="360" w:lineRule="auto"/>
              <w:jc w:val="center"/>
              <w:rPr>
                <w:rFonts w:ascii="Times New Roman" w:hAnsi="Times New Roman" w:cs="Times New Roman"/>
                <w:b/>
                <w:bCs/>
                <w:sz w:val="20"/>
                <w:szCs w:val="20"/>
              </w:rPr>
            </w:pPr>
            <w:r w:rsidRPr="009D59C5">
              <w:rPr>
                <w:rFonts w:ascii="Times New Roman" w:hAnsi="Times New Roman" w:cs="Times New Roman"/>
                <w:b/>
                <w:bCs/>
                <w:sz w:val="20"/>
                <w:szCs w:val="20"/>
              </w:rPr>
              <w:t>Sigla</w:t>
            </w:r>
          </w:p>
        </w:tc>
      </w:tr>
      <w:tr w:rsidR="0017253B" w:rsidRPr="009D59C5" w14:paraId="2C803371" w14:textId="77777777" w:rsidTr="00EE5FE2">
        <w:tc>
          <w:tcPr>
            <w:tcW w:w="3823" w:type="dxa"/>
            <w:vAlign w:val="center"/>
          </w:tcPr>
          <w:p w14:paraId="10A6B6CC" w14:textId="77777777" w:rsidR="0017253B" w:rsidRPr="009D59C5" w:rsidRDefault="0017253B" w:rsidP="00EE5FE2">
            <w:pPr>
              <w:rPr>
                <w:rFonts w:ascii="Times New Roman" w:hAnsi="Times New Roman" w:cs="Times New Roman"/>
                <w:sz w:val="20"/>
                <w:szCs w:val="20"/>
              </w:rPr>
            </w:pPr>
            <w:r w:rsidRPr="009D59C5">
              <w:rPr>
                <w:rFonts w:ascii="Times New Roman" w:hAnsi="Times New Roman" w:cs="Times New Roman"/>
                <w:sz w:val="20"/>
                <w:szCs w:val="20"/>
              </w:rPr>
              <w:t>Empregado do setor privado</w:t>
            </w:r>
          </w:p>
        </w:tc>
        <w:tc>
          <w:tcPr>
            <w:tcW w:w="2835" w:type="dxa"/>
            <w:vMerge w:val="restart"/>
            <w:vAlign w:val="center"/>
          </w:tcPr>
          <w:p w14:paraId="66BF76EA"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Empregado do setor privado</w:t>
            </w:r>
          </w:p>
        </w:tc>
        <w:tc>
          <w:tcPr>
            <w:tcW w:w="1836" w:type="dxa"/>
            <w:vMerge w:val="restart"/>
            <w:vAlign w:val="center"/>
          </w:tcPr>
          <w:p w14:paraId="5A41E1CC"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ESP</w:t>
            </w:r>
          </w:p>
        </w:tc>
      </w:tr>
      <w:tr w:rsidR="0017253B" w:rsidRPr="009D59C5" w14:paraId="054549BF" w14:textId="77777777" w:rsidTr="00EE5FE2">
        <w:tc>
          <w:tcPr>
            <w:tcW w:w="3823" w:type="dxa"/>
            <w:vAlign w:val="center"/>
          </w:tcPr>
          <w:p w14:paraId="4D4231D8" w14:textId="77777777" w:rsidR="0017253B" w:rsidRPr="009D59C5" w:rsidRDefault="0017253B" w:rsidP="00EE5FE2">
            <w:pPr>
              <w:rPr>
                <w:rFonts w:ascii="Times New Roman" w:hAnsi="Times New Roman" w:cs="Times New Roman"/>
                <w:sz w:val="20"/>
                <w:szCs w:val="20"/>
              </w:rPr>
            </w:pPr>
            <w:r w:rsidRPr="009D59C5">
              <w:rPr>
                <w:rFonts w:ascii="Times New Roman" w:hAnsi="Times New Roman" w:cs="Times New Roman"/>
                <w:sz w:val="20"/>
                <w:szCs w:val="20"/>
              </w:rPr>
              <w:t>Trabalhador doméstico</w:t>
            </w:r>
          </w:p>
        </w:tc>
        <w:tc>
          <w:tcPr>
            <w:tcW w:w="2835" w:type="dxa"/>
            <w:vMerge/>
            <w:vAlign w:val="center"/>
          </w:tcPr>
          <w:p w14:paraId="7F7F035B" w14:textId="77777777" w:rsidR="0017253B" w:rsidRPr="009D59C5" w:rsidRDefault="0017253B" w:rsidP="00EE5FE2">
            <w:pPr>
              <w:spacing w:line="360" w:lineRule="auto"/>
              <w:rPr>
                <w:rFonts w:ascii="Times New Roman" w:hAnsi="Times New Roman" w:cs="Times New Roman"/>
                <w:sz w:val="20"/>
                <w:szCs w:val="20"/>
              </w:rPr>
            </w:pPr>
          </w:p>
        </w:tc>
        <w:tc>
          <w:tcPr>
            <w:tcW w:w="1836" w:type="dxa"/>
            <w:vMerge/>
            <w:vAlign w:val="center"/>
          </w:tcPr>
          <w:p w14:paraId="46B0BCBC" w14:textId="77777777" w:rsidR="0017253B" w:rsidRPr="009D59C5" w:rsidRDefault="0017253B" w:rsidP="00EE5FE2">
            <w:pPr>
              <w:spacing w:line="360" w:lineRule="auto"/>
              <w:jc w:val="center"/>
              <w:rPr>
                <w:rFonts w:ascii="Times New Roman" w:hAnsi="Times New Roman" w:cs="Times New Roman"/>
                <w:sz w:val="20"/>
                <w:szCs w:val="20"/>
              </w:rPr>
            </w:pPr>
          </w:p>
        </w:tc>
      </w:tr>
      <w:tr w:rsidR="0017253B" w:rsidRPr="009D59C5" w14:paraId="097A38F3" w14:textId="77777777" w:rsidTr="00EE5FE2">
        <w:tc>
          <w:tcPr>
            <w:tcW w:w="3823" w:type="dxa"/>
            <w:vAlign w:val="center"/>
          </w:tcPr>
          <w:p w14:paraId="4E2AE8DF"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Trabalhador por conta própria</w:t>
            </w:r>
          </w:p>
        </w:tc>
        <w:tc>
          <w:tcPr>
            <w:tcW w:w="2835" w:type="dxa"/>
            <w:vAlign w:val="center"/>
          </w:tcPr>
          <w:p w14:paraId="5F348D99"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Trabalhador por conta própria</w:t>
            </w:r>
          </w:p>
        </w:tc>
        <w:tc>
          <w:tcPr>
            <w:tcW w:w="1836" w:type="dxa"/>
            <w:vAlign w:val="center"/>
          </w:tcPr>
          <w:p w14:paraId="7E291792"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TCP</w:t>
            </w:r>
          </w:p>
        </w:tc>
      </w:tr>
      <w:tr w:rsidR="0017253B" w:rsidRPr="009D59C5" w14:paraId="1565253D" w14:textId="77777777" w:rsidTr="00EE5FE2">
        <w:tc>
          <w:tcPr>
            <w:tcW w:w="3823" w:type="dxa"/>
            <w:vAlign w:val="center"/>
          </w:tcPr>
          <w:p w14:paraId="2CF499E4"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Fora da força de trabalho</w:t>
            </w:r>
          </w:p>
        </w:tc>
        <w:tc>
          <w:tcPr>
            <w:tcW w:w="2835" w:type="dxa"/>
            <w:vMerge w:val="restart"/>
            <w:vAlign w:val="center"/>
          </w:tcPr>
          <w:p w14:paraId="3EC08669"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Pessoa fora de trabalho</w:t>
            </w:r>
          </w:p>
        </w:tc>
        <w:tc>
          <w:tcPr>
            <w:tcW w:w="1836" w:type="dxa"/>
            <w:vMerge w:val="restart"/>
            <w:vAlign w:val="center"/>
          </w:tcPr>
          <w:p w14:paraId="7AF14807"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PFT</w:t>
            </w:r>
          </w:p>
        </w:tc>
      </w:tr>
      <w:tr w:rsidR="0017253B" w:rsidRPr="009D59C5" w14:paraId="537F1240" w14:textId="77777777" w:rsidTr="00EE5FE2">
        <w:tc>
          <w:tcPr>
            <w:tcW w:w="3823" w:type="dxa"/>
            <w:vAlign w:val="center"/>
          </w:tcPr>
          <w:p w14:paraId="64524FD4"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Desocupado</w:t>
            </w:r>
          </w:p>
        </w:tc>
        <w:tc>
          <w:tcPr>
            <w:tcW w:w="2835" w:type="dxa"/>
            <w:vMerge/>
          </w:tcPr>
          <w:p w14:paraId="44CD5A79" w14:textId="77777777" w:rsidR="0017253B" w:rsidRPr="009D59C5" w:rsidRDefault="0017253B" w:rsidP="00EE5FE2">
            <w:pPr>
              <w:spacing w:line="360" w:lineRule="auto"/>
              <w:jc w:val="both"/>
              <w:rPr>
                <w:rFonts w:ascii="Times New Roman" w:hAnsi="Times New Roman" w:cs="Times New Roman"/>
                <w:sz w:val="20"/>
                <w:szCs w:val="20"/>
              </w:rPr>
            </w:pPr>
          </w:p>
        </w:tc>
        <w:tc>
          <w:tcPr>
            <w:tcW w:w="1836" w:type="dxa"/>
            <w:vMerge/>
          </w:tcPr>
          <w:p w14:paraId="1514A15C" w14:textId="77777777" w:rsidR="0017253B" w:rsidRPr="009D59C5" w:rsidRDefault="0017253B" w:rsidP="00EE5FE2">
            <w:pPr>
              <w:spacing w:line="360" w:lineRule="auto"/>
              <w:jc w:val="both"/>
              <w:rPr>
                <w:rFonts w:ascii="Times New Roman" w:hAnsi="Times New Roman" w:cs="Times New Roman"/>
                <w:sz w:val="20"/>
                <w:szCs w:val="20"/>
              </w:rPr>
            </w:pPr>
          </w:p>
        </w:tc>
      </w:tr>
      <w:tr w:rsidR="005E1902" w:rsidRPr="009D59C5" w14:paraId="0EDFFE15" w14:textId="77777777" w:rsidTr="00EE5FE2">
        <w:tc>
          <w:tcPr>
            <w:tcW w:w="3823" w:type="dxa"/>
            <w:vAlign w:val="center"/>
          </w:tcPr>
          <w:p w14:paraId="01E81190" w14:textId="738EC054" w:rsidR="005E1902" w:rsidRDefault="005E1902" w:rsidP="00EE5FE2">
            <w:pPr>
              <w:rPr>
                <w:rFonts w:ascii="Times New Roman" w:hAnsi="Times New Roman" w:cs="Times New Roman"/>
                <w:sz w:val="20"/>
                <w:szCs w:val="20"/>
              </w:rPr>
            </w:pPr>
            <w:r>
              <w:rPr>
                <w:rFonts w:ascii="Times New Roman" w:hAnsi="Times New Roman" w:cs="Times New Roman"/>
                <w:sz w:val="20"/>
                <w:szCs w:val="20"/>
              </w:rPr>
              <w:t>Empregador</w:t>
            </w:r>
          </w:p>
        </w:tc>
        <w:tc>
          <w:tcPr>
            <w:tcW w:w="4671" w:type="dxa"/>
            <w:gridSpan w:val="2"/>
            <w:vMerge w:val="restart"/>
            <w:vAlign w:val="center"/>
          </w:tcPr>
          <w:p w14:paraId="3EF66DD3" w14:textId="1BDBE7C0" w:rsidR="005E1902" w:rsidRDefault="005E1902"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Excluídos</w:t>
            </w:r>
          </w:p>
        </w:tc>
      </w:tr>
      <w:tr w:rsidR="005E1902" w:rsidRPr="009D59C5" w14:paraId="1B579EFE" w14:textId="77777777" w:rsidTr="00EE5FE2">
        <w:tc>
          <w:tcPr>
            <w:tcW w:w="3823" w:type="dxa"/>
            <w:vAlign w:val="center"/>
          </w:tcPr>
          <w:p w14:paraId="4CEBF432" w14:textId="77777777" w:rsidR="005E1902" w:rsidRPr="009D59C5" w:rsidRDefault="005E1902" w:rsidP="00EE5FE2">
            <w:pPr>
              <w:rPr>
                <w:rFonts w:ascii="Times New Roman" w:hAnsi="Times New Roman" w:cs="Times New Roman"/>
                <w:sz w:val="20"/>
                <w:szCs w:val="20"/>
              </w:rPr>
            </w:pPr>
            <w:r>
              <w:rPr>
                <w:rFonts w:ascii="Times New Roman" w:hAnsi="Times New Roman" w:cs="Times New Roman"/>
                <w:sz w:val="20"/>
                <w:szCs w:val="20"/>
              </w:rPr>
              <w:t>Trabalhador familiar não remunerado</w:t>
            </w:r>
          </w:p>
        </w:tc>
        <w:tc>
          <w:tcPr>
            <w:tcW w:w="4671" w:type="dxa"/>
            <w:gridSpan w:val="2"/>
            <w:vMerge/>
            <w:vAlign w:val="center"/>
          </w:tcPr>
          <w:p w14:paraId="1303FEEE" w14:textId="7C755664" w:rsidR="005E1902" w:rsidRPr="009D59C5" w:rsidRDefault="005E1902" w:rsidP="00EE5FE2">
            <w:pPr>
              <w:spacing w:line="360" w:lineRule="auto"/>
              <w:jc w:val="center"/>
              <w:rPr>
                <w:rFonts w:ascii="Times New Roman" w:hAnsi="Times New Roman" w:cs="Times New Roman"/>
                <w:sz w:val="20"/>
                <w:szCs w:val="20"/>
              </w:rPr>
            </w:pPr>
          </w:p>
        </w:tc>
      </w:tr>
      <w:tr w:rsidR="005E1902" w:rsidRPr="009D59C5" w14:paraId="5C1A41E7" w14:textId="77777777" w:rsidTr="00EE5FE2">
        <w:tc>
          <w:tcPr>
            <w:tcW w:w="3823" w:type="dxa"/>
            <w:vAlign w:val="center"/>
          </w:tcPr>
          <w:p w14:paraId="0B7B4866" w14:textId="77777777" w:rsidR="005E1902" w:rsidRDefault="005E1902" w:rsidP="00EE5FE2">
            <w:pPr>
              <w:rPr>
                <w:rFonts w:ascii="Times New Roman" w:hAnsi="Times New Roman" w:cs="Times New Roman"/>
                <w:sz w:val="20"/>
                <w:szCs w:val="20"/>
              </w:rPr>
            </w:pPr>
            <w:r w:rsidRPr="009D59C5">
              <w:rPr>
                <w:rFonts w:ascii="Times New Roman" w:hAnsi="Times New Roman" w:cs="Times New Roman"/>
                <w:sz w:val="20"/>
                <w:szCs w:val="20"/>
              </w:rPr>
              <w:t>Empregado do setor público (inclusive empresas de economia mista)</w:t>
            </w:r>
          </w:p>
        </w:tc>
        <w:tc>
          <w:tcPr>
            <w:tcW w:w="4671" w:type="dxa"/>
            <w:gridSpan w:val="2"/>
            <w:vMerge/>
          </w:tcPr>
          <w:p w14:paraId="13952788" w14:textId="77777777" w:rsidR="005E1902" w:rsidRPr="009D59C5" w:rsidRDefault="005E1902" w:rsidP="00EE5FE2">
            <w:pPr>
              <w:spacing w:line="360" w:lineRule="auto"/>
              <w:jc w:val="both"/>
              <w:rPr>
                <w:rFonts w:ascii="Times New Roman" w:hAnsi="Times New Roman" w:cs="Times New Roman"/>
                <w:sz w:val="20"/>
                <w:szCs w:val="20"/>
              </w:rPr>
            </w:pPr>
          </w:p>
        </w:tc>
      </w:tr>
      <w:tr w:rsidR="005E1902" w:rsidRPr="009D59C5" w14:paraId="3CEB807D" w14:textId="77777777" w:rsidTr="00EE5FE2">
        <w:tc>
          <w:tcPr>
            <w:tcW w:w="3823" w:type="dxa"/>
            <w:vAlign w:val="center"/>
          </w:tcPr>
          <w:p w14:paraId="765F2F47" w14:textId="77777777" w:rsidR="005E1902" w:rsidRPr="009D59C5" w:rsidRDefault="005E1902" w:rsidP="00EE5FE2">
            <w:pPr>
              <w:rPr>
                <w:rFonts w:ascii="Times New Roman" w:hAnsi="Times New Roman" w:cs="Times New Roman"/>
                <w:sz w:val="20"/>
                <w:szCs w:val="20"/>
              </w:rPr>
            </w:pPr>
            <w:r w:rsidRPr="009D59C5">
              <w:rPr>
                <w:rFonts w:ascii="Times New Roman" w:hAnsi="Times New Roman" w:cs="Times New Roman"/>
                <w:sz w:val="20"/>
                <w:szCs w:val="20"/>
              </w:rPr>
              <w:t>Militar do exército, da marinha, da aeronáutica, da polícia militar ou do corpo de bombeiros militar</w:t>
            </w:r>
          </w:p>
        </w:tc>
        <w:tc>
          <w:tcPr>
            <w:tcW w:w="4671" w:type="dxa"/>
            <w:gridSpan w:val="2"/>
            <w:vMerge/>
          </w:tcPr>
          <w:p w14:paraId="3CA5BA5E" w14:textId="77777777" w:rsidR="005E1902" w:rsidRPr="009D59C5" w:rsidRDefault="005E1902" w:rsidP="00EE5FE2">
            <w:pPr>
              <w:spacing w:line="360" w:lineRule="auto"/>
              <w:jc w:val="both"/>
              <w:rPr>
                <w:rFonts w:ascii="Times New Roman" w:hAnsi="Times New Roman" w:cs="Times New Roman"/>
                <w:sz w:val="20"/>
                <w:szCs w:val="20"/>
              </w:rPr>
            </w:pPr>
          </w:p>
        </w:tc>
      </w:tr>
    </w:tbl>
    <w:p w14:paraId="31AD1B2B" w14:textId="77777777" w:rsidR="0017253B" w:rsidRPr="007B0353" w:rsidRDefault="0017253B" w:rsidP="0017253B">
      <w:pPr>
        <w:spacing w:line="360" w:lineRule="auto"/>
        <w:jc w:val="both"/>
        <w:rPr>
          <w:rFonts w:ascii="Times New Roman" w:hAnsi="Times New Roman" w:cs="Times New Roman"/>
          <w:sz w:val="20"/>
          <w:szCs w:val="20"/>
        </w:rPr>
      </w:pPr>
      <w:r w:rsidRPr="007B0353">
        <w:rPr>
          <w:rFonts w:ascii="Times New Roman" w:hAnsi="Times New Roman" w:cs="Times New Roman"/>
          <w:sz w:val="20"/>
          <w:szCs w:val="20"/>
        </w:rPr>
        <w:t>Fonte: elaborado pelos autores.</w:t>
      </w:r>
    </w:p>
    <w:p w14:paraId="58F81FB4" w14:textId="77777777" w:rsidR="0017253B" w:rsidRDefault="0017253B" w:rsidP="0017253B">
      <w:pPr>
        <w:spacing w:line="360" w:lineRule="auto"/>
        <w:ind w:firstLine="708"/>
        <w:jc w:val="both"/>
        <w:rPr>
          <w:rFonts w:ascii="Times New Roman" w:hAnsi="Times New Roman" w:cs="Times New Roman"/>
          <w:sz w:val="24"/>
          <w:szCs w:val="24"/>
        </w:rPr>
      </w:pPr>
    </w:p>
    <w:p w14:paraId="41E5297D" w14:textId="77777777" w:rsidR="0017253B" w:rsidRPr="003607F3" w:rsidRDefault="0017253B" w:rsidP="0017253B">
      <w:pPr>
        <w:spacing w:line="360" w:lineRule="auto"/>
        <w:jc w:val="both"/>
        <w:rPr>
          <w:rFonts w:ascii="Times New Roman" w:hAnsi="Times New Roman" w:cs="Times New Roman"/>
          <w:b/>
          <w:bCs/>
          <w:sz w:val="24"/>
          <w:szCs w:val="24"/>
        </w:rPr>
      </w:pPr>
      <w:r w:rsidRPr="003607F3">
        <w:rPr>
          <w:rFonts w:ascii="Times New Roman" w:hAnsi="Times New Roman" w:cs="Times New Roman"/>
          <w:b/>
          <w:bCs/>
          <w:sz w:val="24"/>
          <w:szCs w:val="24"/>
        </w:rPr>
        <w:lastRenderedPageBreak/>
        <w:t>Análise de Sequência</w:t>
      </w:r>
    </w:p>
    <w:p w14:paraId="6AEF9D8E"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análise de sequência foi a técnica utilizada e é tipicamente usada, no campo da sociologia, para estudar trajetórias de carreira, cursos de vida e suas transições. A fim de acompanhar estes indivíduos, foi realizada um tratamento para identificar cada entrevistado da base por meio da concatenação das seguintes variáveis: </w:t>
      </w:r>
      <w:r w:rsidRPr="007B0353">
        <w:rPr>
          <w:rFonts w:ascii="Times New Roman" w:hAnsi="Times New Roman" w:cs="Times New Roman"/>
          <w:sz w:val="24"/>
          <w:szCs w:val="24"/>
        </w:rPr>
        <w:t>Unidade Primária de Amostragem (UPA)</w:t>
      </w:r>
      <w:r>
        <w:rPr>
          <w:rFonts w:ascii="Times New Roman" w:hAnsi="Times New Roman" w:cs="Times New Roman"/>
          <w:sz w:val="24"/>
          <w:szCs w:val="24"/>
        </w:rPr>
        <w:t>, n</w:t>
      </w:r>
      <w:r w:rsidRPr="007B0353">
        <w:rPr>
          <w:rFonts w:ascii="Times New Roman" w:hAnsi="Times New Roman" w:cs="Times New Roman"/>
          <w:sz w:val="24"/>
          <w:szCs w:val="24"/>
        </w:rPr>
        <w:t>úmero de seleção do domicílio</w:t>
      </w:r>
      <w:r>
        <w:rPr>
          <w:rFonts w:ascii="Times New Roman" w:hAnsi="Times New Roman" w:cs="Times New Roman"/>
          <w:sz w:val="24"/>
          <w:szCs w:val="24"/>
        </w:rPr>
        <w:t>, g</w:t>
      </w:r>
      <w:r w:rsidRPr="007B0353">
        <w:rPr>
          <w:rFonts w:ascii="Times New Roman" w:hAnsi="Times New Roman" w:cs="Times New Roman"/>
          <w:sz w:val="24"/>
          <w:szCs w:val="24"/>
        </w:rPr>
        <w:t>rupo de amostra</w:t>
      </w:r>
      <w:r>
        <w:rPr>
          <w:rFonts w:ascii="Times New Roman" w:hAnsi="Times New Roman" w:cs="Times New Roman"/>
          <w:sz w:val="24"/>
          <w:szCs w:val="24"/>
        </w:rPr>
        <w:t xml:space="preserve">, estrato, dia, mês e ano de nascimento e sexo. </w:t>
      </w:r>
    </w:p>
    <w:p w14:paraId="7F4246DC" w14:textId="47B6AD98"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Análise de Sequência é realizada seguindo três etapas </w:t>
      </w:r>
      <w:sdt>
        <w:sdtPr>
          <w:rPr>
            <w:rFonts w:ascii="Times New Roman" w:hAnsi="Times New Roman" w:cs="Times New Roman"/>
            <w:color w:val="000000"/>
            <w:sz w:val="24"/>
            <w:szCs w:val="24"/>
          </w:rPr>
          <w:tag w:val="MENDELEY_CITATION_v3_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"/>
          <w:id w:val="-2114281644"/>
          <w:placeholder>
            <w:docPart w:val="DefaultPlaceholder_-1854013440"/>
          </w:placeholder>
        </w:sdtPr>
        <w:sdtEndPr/>
        <w:sdtContent>
          <w:r w:rsidRPr="0017253B">
            <w:rPr>
              <w:rFonts w:ascii="Times New Roman" w:hAnsi="Times New Roman" w:cs="Times New Roman"/>
              <w:color w:val="000000"/>
              <w:sz w:val="24"/>
              <w:szCs w:val="24"/>
            </w:rPr>
            <w:t xml:space="preserve">(Abbott e </w:t>
          </w:r>
          <w:proofErr w:type="spellStart"/>
          <w:r w:rsidRPr="0017253B">
            <w:rPr>
              <w:rFonts w:ascii="Times New Roman" w:hAnsi="Times New Roman" w:cs="Times New Roman"/>
              <w:color w:val="000000"/>
              <w:sz w:val="24"/>
              <w:szCs w:val="24"/>
            </w:rPr>
            <w:t>Tsay</w:t>
          </w:r>
          <w:proofErr w:type="spellEnd"/>
          <w:r w:rsidRPr="0017253B">
            <w:rPr>
              <w:rFonts w:ascii="Times New Roman" w:hAnsi="Times New Roman" w:cs="Times New Roman"/>
              <w:color w:val="000000"/>
              <w:sz w:val="24"/>
              <w:szCs w:val="24"/>
            </w:rPr>
            <w:t>, 2000)</w:t>
          </w:r>
        </w:sdtContent>
      </w:sdt>
      <w:r>
        <w:rPr>
          <w:rFonts w:ascii="Times New Roman" w:hAnsi="Times New Roman" w:cs="Times New Roman"/>
          <w:sz w:val="24"/>
          <w:szCs w:val="24"/>
        </w:rPr>
        <w:t xml:space="preserve">: </w:t>
      </w:r>
      <w:r w:rsidRPr="00F52AD8">
        <w:rPr>
          <w:rFonts w:ascii="Times New Roman" w:hAnsi="Times New Roman" w:cs="Times New Roman"/>
          <w:sz w:val="24"/>
          <w:szCs w:val="24"/>
        </w:rPr>
        <w:t xml:space="preserve">codificação de narrativas ou processos como sequências, medição de dissimilaridades em pares </w:t>
      </w:r>
      <w:r>
        <w:rPr>
          <w:rFonts w:ascii="Times New Roman" w:hAnsi="Times New Roman" w:cs="Times New Roman"/>
          <w:sz w:val="24"/>
          <w:szCs w:val="24"/>
        </w:rPr>
        <w:t>d</w:t>
      </w:r>
      <w:r w:rsidRPr="00F52AD8">
        <w:rPr>
          <w:rFonts w:ascii="Times New Roman" w:hAnsi="Times New Roman" w:cs="Times New Roman"/>
          <w:sz w:val="24"/>
          <w:szCs w:val="24"/>
        </w:rPr>
        <w:t>e sequências</w:t>
      </w:r>
      <w:r>
        <w:rPr>
          <w:rFonts w:ascii="Times New Roman" w:hAnsi="Times New Roman" w:cs="Times New Roman"/>
          <w:sz w:val="24"/>
          <w:szCs w:val="24"/>
        </w:rPr>
        <w:t xml:space="preserve"> e redução de dados. Para a primeira etapa são necessários três elementos:  unidades observacionais, que são representadas pelos indivíduos. No exemplo da figura 1, cada linha representa uma unidade observacional. O segundo elemento se chama pontos no tempo. No exemplo da figura 1, cada coluna representa um ponto no tempo. Por fim, o terceiro elemento se chama estado, que é a representação das ocupações definidas no quadro anterior. Na figura 1, as cores representam os estados </w:t>
      </w:r>
      <w:sdt>
        <w:sdtPr>
          <w:rPr>
            <w:rFonts w:ascii="Times New Roman" w:hAnsi="Times New Roman" w:cs="Times New Roman"/>
            <w:color w:val="000000"/>
            <w:sz w:val="24"/>
            <w:szCs w:val="24"/>
          </w:rPr>
          <w:tag w:val="MENDELEY_CITATION_v3_eyJjaXRhdGlvbklEIjoiTUVOREVMRVlfQ0lUQVRJT05fYjg5YjA5MjItMWU3MC00MmQ2LTg0NDUtMDM3MjY4NmZlNzdm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X1dfQ=="/>
          <w:id w:val="1555350206"/>
          <w:placeholder>
            <w:docPart w:val="DefaultPlaceholder_-1854013440"/>
          </w:placeholder>
        </w:sdtPr>
        <w:sdtEndPr/>
        <w:sdtContent>
          <w:r w:rsidRPr="0017253B">
            <w:rPr>
              <w:rFonts w:eastAsia="Times New Roman"/>
              <w:color w:val="000000"/>
              <w:sz w:val="24"/>
            </w:rPr>
            <w:t>(</w:t>
          </w:r>
          <w:proofErr w:type="spellStart"/>
          <w:r w:rsidRPr="0017253B">
            <w:rPr>
              <w:rFonts w:eastAsia="Times New Roman"/>
              <w:color w:val="000000"/>
              <w:sz w:val="24"/>
            </w:rPr>
            <w:t>Liao</w:t>
          </w:r>
          <w:proofErr w:type="spellEnd"/>
          <w:r w:rsidRPr="0017253B">
            <w:rPr>
              <w:rFonts w:eastAsia="Times New Roman"/>
              <w:color w:val="000000"/>
              <w:sz w:val="24"/>
            </w:rPr>
            <w:t xml:space="preserve"> </w:t>
          </w:r>
          <w:r w:rsidRPr="0017253B">
            <w:rPr>
              <w:rFonts w:eastAsia="Times New Roman"/>
              <w:i/>
              <w:iCs/>
              <w:color w:val="000000"/>
              <w:sz w:val="24"/>
            </w:rPr>
            <w:t>et al.</w:t>
          </w:r>
          <w:r w:rsidRPr="0017253B">
            <w:rPr>
              <w:rFonts w:eastAsia="Times New Roman"/>
              <w:color w:val="000000"/>
              <w:sz w:val="24"/>
            </w:rPr>
            <w:t>, 2022)</w:t>
          </w:r>
        </w:sdtContent>
      </w:sdt>
      <w:r>
        <w:rPr>
          <w:rFonts w:ascii="Times New Roman" w:hAnsi="Times New Roman" w:cs="Times New Roman"/>
          <w:sz w:val="24"/>
          <w:szCs w:val="24"/>
        </w:rPr>
        <w:t>.</w:t>
      </w:r>
    </w:p>
    <w:p w14:paraId="6399FA23" w14:textId="6416548E" w:rsidR="0017253B" w:rsidRPr="0017253B" w:rsidRDefault="0017253B" w:rsidP="0017253B">
      <w:pPr>
        <w:pStyle w:val="SemEspaamento"/>
        <w:rPr>
          <w:rFonts w:ascii="Times New Roman" w:hAnsi="Times New Roman" w:cs="Times New Roman"/>
          <w:sz w:val="24"/>
          <w:szCs w:val="24"/>
        </w:rPr>
      </w:pPr>
      <w:r w:rsidRPr="0017253B">
        <w:rPr>
          <w:rFonts w:ascii="Times New Roman" w:hAnsi="Times New Roman" w:cs="Times New Roman"/>
          <w:sz w:val="24"/>
          <w:szCs w:val="24"/>
        </w:rPr>
        <w:t xml:space="preserve">Figura </w:t>
      </w:r>
      <w:r w:rsidRPr="0017253B">
        <w:rPr>
          <w:rFonts w:ascii="Times New Roman" w:hAnsi="Times New Roman" w:cs="Times New Roman"/>
          <w:sz w:val="24"/>
          <w:szCs w:val="24"/>
        </w:rPr>
        <w:fldChar w:fldCharType="begin"/>
      </w:r>
      <w:r w:rsidRPr="0017253B">
        <w:rPr>
          <w:rFonts w:ascii="Times New Roman" w:hAnsi="Times New Roman" w:cs="Times New Roman"/>
          <w:sz w:val="24"/>
          <w:szCs w:val="24"/>
        </w:rPr>
        <w:instrText xml:space="preserve"> SEQ Figura \* ARABIC </w:instrText>
      </w:r>
      <w:r w:rsidRPr="0017253B">
        <w:rPr>
          <w:rFonts w:ascii="Times New Roman" w:hAnsi="Times New Roman" w:cs="Times New Roman"/>
          <w:sz w:val="24"/>
          <w:szCs w:val="24"/>
        </w:rPr>
        <w:fldChar w:fldCharType="separate"/>
      </w:r>
      <w:r w:rsidRPr="0017253B">
        <w:rPr>
          <w:rFonts w:ascii="Times New Roman" w:hAnsi="Times New Roman" w:cs="Times New Roman"/>
          <w:noProof/>
          <w:sz w:val="24"/>
          <w:szCs w:val="24"/>
        </w:rPr>
        <w:t>1</w:t>
      </w:r>
      <w:r w:rsidRPr="0017253B">
        <w:rPr>
          <w:rFonts w:ascii="Times New Roman" w:hAnsi="Times New Roman" w:cs="Times New Roman"/>
          <w:sz w:val="24"/>
          <w:szCs w:val="24"/>
        </w:rPr>
        <w:fldChar w:fldCharType="end"/>
      </w:r>
      <w:r w:rsidRPr="0017253B">
        <w:rPr>
          <w:rFonts w:ascii="Times New Roman" w:hAnsi="Times New Roman" w:cs="Times New Roman"/>
          <w:sz w:val="24"/>
          <w:szCs w:val="24"/>
        </w:rPr>
        <w:t xml:space="preserve"> - Representação da análise de sequência</w:t>
      </w:r>
    </w:p>
    <w:p w14:paraId="2CA567B3" w14:textId="77777777" w:rsidR="0017253B" w:rsidRDefault="0017253B" w:rsidP="0017253B">
      <w:pPr>
        <w:pStyle w:val="SemEspaamento"/>
        <w:rPr>
          <w:rFonts w:ascii="Times New Roman" w:hAnsi="Times New Roman" w:cs="Times New Roman"/>
          <w:sz w:val="24"/>
          <w:szCs w:val="24"/>
        </w:rPr>
      </w:pPr>
      <w:r w:rsidRPr="00050221">
        <w:rPr>
          <w:rFonts w:ascii="Times New Roman" w:hAnsi="Times New Roman" w:cs="Times New Roman"/>
          <w:noProof/>
          <w:sz w:val="24"/>
          <w:szCs w:val="24"/>
        </w:rPr>
        <w:drawing>
          <wp:inline distT="0" distB="0" distL="0" distR="0" wp14:anchorId="66517D49" wp14:editId="5F404231">
            <wp:extent cx="5400040" cy="1868170"/>
            <wp:effectExtent l="19050" t="19050" r="10160" b="177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868170"/>
                    </a:xfrm>
                    <a:prstGeom prst="rect">
                      <a:avLst/>
                    </a:prstGeom>
                    <a:ln w="12700">
                      <a:solidFill>
                        <a:schemeClr val="tx1"/>
                      </a:solidFill>
                    </a:ln>
                  </pic:spPr>
                </pic:pic>
              </a:graphicData>
            </a:graphic>
          </wp:inline>
        </w:drawing>
      </w:r>
    </w:p>
    <w:p w14:paraId="7DABFE89" w14:textId="56B6F355" w:rsidR="0017253B" w:rsidRPr="0017253B" w:rsidRDefault="0017253B" w:rsidP="0017253B">
      <w:pPr>
        <w:spacing w:line="360" w:lineRule="auto"/>
        <w:jc w:val="both"/>
        <w:rPr>
          <w:rFonts w:ascii="Times New Roman" w:hAnsi="Times New Roman" w:cs="Times New Roman"/>
          <w:sz w:val="20"/>
          <w:szCs w:val="20"/>
        </w:rPr>
      </w:pPr>
      <w:r w:rsidRPr="0017253B">
        <w:rPr>
          <w:rFonts w:ascii="Times New Roman" w:hAnsi="Times New Roman" w:cs="Times New Roman"/>
          <w:sz w:val="20"/>
          <w:szCs w:val="20"/>
        </w:rPr>
        <w:t>Fonte: elaborado pelos autores</w:t>
      </w:r>
    </w:p>
    <w:p w14:paraId="60880894" w14:textId="462E6A2C" w:rsidR="0017253B" w:rsidRDefault="0017253B" w:rsidP="001725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segunda etapa, medição de dissimilaridades, é realizada para cada par distinto de indivíduos. O objetivo é quantificar o quanto duas sequências são diferentes. Aplicamos a técnica </w:t>
      </w:r>
      <w:proofErr w:type="spellStart"/>
      <w:r>
        <w:rPr>
          <w:rFonts w:ascii="Times New Roman" w:hAnsi="Times New Roman" w:cs="Times New Roman"/>
          <w:sz w:val="24"/>
          <w:szCs w:val="24"/>
        </w:rPr>
        <w:t>Optimal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Matching</w:t>
      </w:r>
      <w:proofErr w:type="spellEnd"/>
      <w:r>
        <w:rPr>
          <w:rFonts w:ascii="Times New Roman" w:hAnsi="Times New Roman" w:cs="Times New Roman"/>
          <w:sz w:val="24"/>
          <w:szCs w:val="24"/>
        </w:rPr>
        <w:t xml:space="preserve"> (OM) com valor 2 para substituições e 1,5 para inserções e exclusões de estados, o cálculo é realizado minimizando o custo de tornar uma sequência igual a outra. Para ilustrar esse processo, considere as seguintes trajetórias:</w:t>
      </w:r>
    </w:p>
    <w:p w14:paraId="5DBE0BB4" w14:textId="77777777" w:rsidR="0017253B"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Sequência A: </w:t>
      </w:r>
      <w:r w:rsidRPr="00CB6ECB">
        <w:rPr>
          <w:rFonts w:ascii="Times New Roman" w:hAnsi="Times New Roman" w:cs="Times New Roman"/>
          <w:sz w:val="24"/>
          <w:szCs w:val="24"/>
        </w:rPr>
        <w:t>TCP, TCP, ESPR, TCP, TCP</w:t>
      </w:r>
      <w:r>
        <w:rPr>
          <w:rFonts w:ascii="Times New Roman" w:hAnsi="Times New Roman" w:cs="Times New Roman"/>
          <w:sz w:val="24"/>
          <w:szCs w:val="24"/>
        </w:rPr>
        <w:t>;</w:t>
      </w:r>
    </w:p>
    <w:p w14:paraId="5ED3CE7B" w14:textId="77777777" w:rsidR="0017253B"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Sequência B: PFT, TCP, ESPR, ESPR, ESP;</w:t>
      </w:r>
    </w:p>
    <w:p w14:paraId="7EA53991" w14:textId="77777777" w:rsidR="0017253B" w:rsidRPr="00897D05"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Sequência C: TCP, TCP, TCP, TCP, TCP.</w:t>
      </w:r>
    </w:p>
    <w:p w14:paraId="239E7DAB"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Os únicos pontos no tempo em que não houve correspondência entre as sequências A e B são a primeira, quarta e quinta entrevista, totalizando um custo igual a 6 para gerar uma equivalência entre as sequências. Para tornar sequências A e C iguais, tem-se um custo igual a 2 e, portanto, são mais similares. O resultado desse processo é uma matriz de dissimilaridades de dimensões n x n, em que o n é o tamanho da amostra. Tanto a codificação, quanto a medição de dissimilaridades são executadas usando a biblioteca </w:t>
      </w:r>
      <w:proofErr w:type="spellStart"/>
      <w:r>
        <w:rPr>
          <w:rFonts w:ascii="Times New Roman" w:hAnsi="Times New Roman" w:cs="Times New Roman"/>
          <w:sz w:val="24"/>
          <w:szCs w:val="24"/>
        </w:rPr>
        <w:t>TraMineR</w:t>
      </w:r>
      <w:proofErr w:type="spellEnd"/>
      <w:r>
        <w:rPr>
          <w:rFonts w:ascii="Times New Roman" w:hAnsi="Times New Roman" w:cs="Times New Roman"/>
          <w:sz w:val="24"/>
          <w:szCs w:val="24"/>
        </w:rPr>
        <w:t xml:space="preserve"> em linguagem R.</w:t>
      </w:r>
    </w:p>
    <w:p w14:paraId="42F9DA85" w14:textId="2C0A076D" w:rsidR="00F901F9" w:rsidRDefault="0017253B" w:rsidP="0017253B">
      <w:pPr>
        <w:spacing w:line="360" w:lineRule="auto"/>
        <w:ind w:firstLine="709"/>
        <w:contextualSpacing/>
        <w:jc w:val="both"/>
        <w:rPr>
          <w:ins w:id="0" w:author="Alef Santos" w:date="2025-09-02T15:03:00Z"/>
          <w:rFonts w:ascii="Times New Roman" w:hAnsi="Times New Roman" w:cs="Times New Roman"/>
          <w:sz w:val="24"/>
          <w:szCs w:val="24"/>
        </w:rPr>
      </w:pPr>
      <w:r>
        <w:rPr>
          <w:rFonts w:ascii="Times New Roman" w:hAnsi="Times New Roman" w:cs="Times New Roman"/>
          <w:sz w:val="24"/>
          <w:szCs w:val="24"/>
        </w:rPr>
        <w:t xml:space="preserve">A medição da dissimilaridade é especialmente importante para a última etapa da análise de sequência, denominada redução de dados. Técnicas de clusterização são empregadas com o objetivo de identificar padrões de trajetórias com similaridade </w:t>
      </w:r>
      <w:sdt>
        <w:sdtPr>
          <w:rPr>
            <w:rFonts w:ascii="Times New Roman" w:hAnsi="Times New Roman" w:cs="Times New Roman"/>
            <w:color w:val="000000"/>
            <w:sz w:val="24"/>
            <w:szCs w:val="24"/>
          </w:rPr>
          <w:tag w:val="MENDELEY_CITATION_v3_eyJjaXRhdGlvbklEIjoiTUVOREVMRVlfQ0lUQVRJT05fZmI2OGI5MzQtNWYyNC00ZDMyLTkxODgtYjU3NzNjNmY5NWI0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Swic3VwcHJlc3MtYXV0aG9yIjpmYWxzZSwiY29tcG9zaXRlIjpmYWxzZSwiYXV0aG9yLW9ubHkiOmZhbHNlfV19"/>
          <w:id w:val="776226421"/>
          <w:placeholder>
            <w:docPart w:val="DefaultPlaceholder_-1854013440"/>
          </w:placeholder>
        </w:sdtPr>
        <w:sdtEndPr/>
        <w:sdtContent>
          <w:r w:rsidRPr="0017253B">
            <w:rPr>
              <w:rFonts w:eastAsia="Times New Roman"/>
              <w:color w:val="000000"/>
              <w:sz w:val="24"/>
            </w:rPr>
            <w:t>(</w:t>
          </w:r>
          <w:proofErr w:type="spellStart"/>
          <w:r w:rsidRPr="0017253B">
            <w:rPr>
              <w:rFonts w:eastAsia="Times New Roman"/>
              <w:color w:val="000000"/>
              <w:sz w:val="24"/>
            </w:rPr>
            <w:t>Liao</w:t>
          </w:r>
          <w:proofErr w:type="spellEnd"/>
          <w:r w:rsidRPr="0017253B">
            <w:rPr>
              <w:rFonts w:eastAsia="Times New Roman"/>
              <w:color w:val="000000"/>
              <w:sz w:val="24"/>
            </w:rPr>
            <w:t xml:space="preserve"> </w:t>
          </w:r>
          <w:r w:rsidRPr="0017253B">
            <w:rPr>
              <w:rFonts w:eastAsia="Times New Roman"/>
              <w:i/>
              <w:iCs/>
              <w:color w:val="000000"/>
              <w:sz w:val="24"/>
            </w:rPr>
            <w:t>et al.</w:t>
          </w:r>
          <w:r w:rsidRPr="0017253B">
            <w:rPr>
              <w:rFonts w:eastAsia="Times New Roman"/>
              <w:color w:val="000000"/>
              <w:sz w:val="24"/>
            </w:rPr>
            <w:t>, 2022)</w:t>
          </w:r>
        </w:sdtContent>
      </w:sdt>
      <w:r>
        <w:rPr>
          <w:rFonts w:ascii="Times New Roman" w:hAnsi="Times New Roman" w:cs="Times New Roman"/>
          <w:sz w:val="24"/>
          <w:szCs w:val="24"/>
        </w:rPr>
        <w:t xml:space="preserve">. Primeiro é aplicada a técnica de redução de dimensionalidade com o </w:t>
      </w:r>
      <w:r w:rsidRPr="00A91327">
        <w:rPr>
          <w:rFonts w:ascii="Times New Roman" w:hAnsi="Times New Roman" w:cs="Times New Roman"/>
          <w:sz w:val="24"/>
          <w:szCs w:val="24"/>
        </w:rPr>
        <w:t>Escalonamento Multidimensional Clássico (MDS)</w:t>
      </w:r>
      <w:r>
        <w:rPr>
          <w:rFonts w:ascii="Times New Roman" w:hAnsi="Times New Roman" w:cs="Times New Roman"/>
          <w:sz w:val="24"/>
          <w:szCs w:val="24"/>
        </w:rPr>
        <w:t xml:space="preserve"> sobre a matriz de dissimilaridades, reduzindo-a para duas dimensões. E por fim, a clusterização é realizada através do K-</w:t>
      </w:r>
      <w:proofErr w:type="spellStart"/>
      <w:r>
        <w:rPr>
          <w:rFonts w:ascii="Times New Roman" w:hAnsi="Times New Roman" w:cs="Times New Roman"/>
          <w:sz w:val="24"/>
          <w:szCs w:val="24"/>
        </w:rPr>
        <w:t>means</w:t>
      </w:r>
      <w:proofErr w:type="spellEnd"/>
      <w:r>
        <w:rPr>
          <w:rFonts w:ascii="Times New Roman" w:hAnsi="Times New Roman" w:cs="Times New Roman"/>
          <w:sz w:val="24"/>
          <w:szCs w:val="24"/>
        </w:rPr>
        <w:t>, definindo três clusters. Esta última etapa é executada usando funções nativas do R.</w:t>
      </w:r>
      <w:ins w:id="1" w:author="Alef Santos" w:date="2025-09-02T14:35:00Z">
        <w:r w:rsidR="00973C9E">
          <w:rPr>
            <w:rFonts w:ascii="Times New Roman" w:hAnsi="Times New Roman" w:cs="Times New Roman"/>
            <w:sz w:val="24"/>
            <w:szCs w:val="24"/>
          </w:rPr>
          <w:t xml:space="preserve"> </w:t>
        </w:r>
      </w:ins>
      <w:ins w:id="2" w:author="Alef Santos" w:date="2025-09-02T14:36:00Z">
        <w:r w:rsidR="00CD74A2">
          <w:rPr>
            <w:rFonts w:ascii="Times New Roman" w:hAnsi="Times New Roman" w:cs="Times New Roman"/>
            <w:sz w:val="24"/>
            <w:szCs w:val="24"/>
          </w:rPr>
          <w:t>O processo de definição d</w:t>
        </w:r>
      </w:ins>
      <w:ins w:id="3" w:author="Alef Santos" w:date="2025-09-02T14:37:00Z">
        <w:r w:rsidR="00CD74A2">
          <w:rPr>
            <w:rFonts w:ascii="Times New Roman" w:hAnsi="Times New Roman" w:cs="Times New Roman"/>
            <w:sz w:val="24"/>
            <w:szCs w:val="24"/>
          </w:rPr>
          <w:t>a quantidade de clusters, envolveu, primeiramente, a análise</w:t>
        </w:r>
        <w:r w:rsidR="00685C4D">
          <w:rPr>
            <w:rFonts w:ascii="Times New Roman" w:hAnsi="Times New Roman" w:cs="Times New Roman"/>
            <w:sz w:val="24"/>
            <w:szCs w:val="24"/>
          </w:rPr>
          <w:t xml:space="preserve"> dos pesquisadores com diferentes quantidades, e, segundamente, </w:t>
        </w:r>
      </w:ins>
      <w:ins w:id="4" w:author="Alef Santos" w:date="2025-09-02T14:38:00Z">
        <w:r w:rsidR="009134E1">
          <w:rPr>
            <w:rFonts w:ascii="Times New Roman" w:hAnsi="Times New Roman" w:cs="Times New Roman"/>
            <w:sz w:val="24"/>
            <w:szCs w:val="24"/>
          </w:rPr>
          <w:t>a</w:t>
        </w:r>
        <w:r w:rsidR="007743FC">
          <w:rPr>
            <w:rFonts w:ascii="Times New Roman" w:hAnsi="Times New Roman" w:cs="Times New Roman"/>
            <w:sz w:val="24"/>
            <w:szCs w:val="24"/>
          </w:rPr>
          <w:t xml:space="preserve"> partir de testes estatísticos com 2</w:t>
        </w:r>
      </w:ins>
      <w:ins w:id="5" w:author="Alef Santos" w:date="2025-09-02T14:41:00Z">
        <w:r w:rsidR="004048AD">
          <w:rPr>
            <w:rFonts w:ascii="Times New Roman" w:hAnsi="Times New Roman" w:cs="Times New Roman"/>
            <w:sz w:val="24"/>
            <w:szCs w:val="24"/>
          </w:rPr>
          <w:t>3</w:t>
        </w:r>
      </w:ins>
      <w:ins w:id="6" w:author="Alef Santos" w:date="2025-09-02T14:38:00Z">
        <w:r w:rsidR="007743FC">
          <w:rPr>
            <w:rFonts w:ascii="Times New Roman" w:hAnsi="Times New Roman" w:cs="Times New Roman"/>
            <w:sz w:val="24"/>
            <w:szCs w:val="24"/>
          </w:rPr>
          <w:t xml:space="preserve"> índices</w:t>
        </w:r>
      </w:ins>
      <w:ins w:id="7" w:author="Alef Santos" w:date="2025-09-02T14:39:00Z">
        <w:r w:rsidR="00525B68">
          <w:rPr>
            <w:rFonts w:ascii="Times New Roman" w:hAnsi="Times New Roman" w:cs="Times New Roman"/>
            <w:sz w:val="24"/>
            <w:szCs w:val="24"/>
          </w:rPr>
          <w:t xml:space="preserve"> </w:t>
        </w:r>
        <w:r w:rsidR="00525E26">
          <w:rPr>
            <w:rFonts w:ascii="Times New Roman" w:hAnsi="Times New Roman" w:cs="Times New Roman"/>
            <w:sz w:val="24"/>
            <w:szCs w:val="24"/>
          </w:rPr>
          <w:t xml:space="preserve">utilizando função da biblioteca </w:t>
        </w:r>
        <w:proofErr w:type="spellStart"/>
        <w:r w:rsidR="00525E26" w:rsidRPr="00525E26">
          <w:rPr>
            <w:rFonts w:ascii="Times New Roman" w:hAnsi="Times New Roman" w:cs="Times New Roman"/>
            <w:sz w:val="24"/>
            <w:szCs w:val="24"/>
          </w:rPr>
          <w:t>NbClust</w:t>
        </w:r>
      </w:ins>
      <w:proofErr w:type="spellEnd"/>
      <w:ins w:id="8" w:author="Alef Santos" w:date="2025-09-02T14:42:00Z">
        <w:r w:rsidR="00AC3641">
          <w:rPr>
            <w:rFonts w:ascii="Times New Roman" w:hAnsi="Times New Roman" w:cs="Times New Roman"/>
            <w:sz w:val="24"/>
            <w:szCs w:val="24"/>
          </w:rPr>
          <w:t>, dos quais, 18 indicaram tr</w:t>
        </w:r>
        <w:r w:rsidR="00155882">
          <w:rPr>
            <w:rFonts w:ascii="Times New Roman" w:hAnsi="Times New Roman" w:cs="Times New Roman"/>
            <w:sz w:val="24"/>
            <w:szCs w:val="24"/>
          </w:rPr>
          <w:t>ês clusters</w:t>
        </w:r>
      </w:ins>
      <w:ins w:id="9" w:author="Alef Santos" w:date="2025-09-02T14:43:00Z">
        <w:r w:rsidR="00155882">
          <w:rPr>
            <w:rFonts w:ascii="Times New Roman" w:hAnsi="Times New Roman" w:cs="Times New Roman"/>
            <w:sz w:val="24"/>
            <w:szCs w:val="24"/>
          </w:rPr>
          <w:t>.</w:t>
        </w:r>
        <w:r w:rsidR="004A45BC">
          <w:rPr>
            <w:rFonts w:ascii="Times New Roman" w:hAnsi="Times New Roman" w:cs="Times New Roman"/>
            <w:sz w:val="24"/>
            <w:szCs w:val="24"/>
          </w:rPr>
          <w:t xml:space="preserve"> Foram testados de 2 a 7 clusters, o maior número que a </w:t>
        </w:r>
        <w:r w:rsidR="00BA33B0">
          <w:rPr>
            <w:rFonts w:ascii="Times New Roman" w:hAnsi="Times New Roman" w:cs="Times New Roman"/>
            <w:sz w:val="24"/>
            <w:szCs w:val="24"/>
          </w:rPr>
          <w:t>literatura já d</w:t>
        </w:r>
      </w:ins>
      <w:ins w:id="10" w:author="Alef Santos" w:date="2025-09-02T15:39:00Z">
        <w:r w:rsidR="00987DA3">
          <w:rPr>
            <w:rFonts w:ascii="Times New Roman" w:hAnsi="Times New Roman" w:cs="Times New Roman"/>
            <w:sz w:val="24"/>
            <w:szCs w:val="24"/>
          </w:rPr>
          <w:t>iscorreu</w:t>
        </w:r>
      </w:ins>
      <w:ins w:id="11" w:author="Alef Santos" w:date="2025-09-02T14:43:00Z">
        <w:r w:rsidR="00BA33B0">
          <w:rPr>
            <w:rFonts w:ascii="Times New Roman" w:hAnsi="Times New Roman" w:cs="Times New Roman"/>
            <w:sz w:val="24"/>
            <w:szCs w:val="24"/>
          </w:rPr>
          <w:t xml:space="preserve"> </w:t>
        </w:r>
      </w:ins>
      <w:ins w:id="12" w:author="Alef Santos" w:date="2025-09-02T14:44:00Z">
        <w:r w:rsidR="002A5C9D">
          <w:rPr>
            <w:rFonts w:ascii="Times New Roman" w:hAnsi="Times New Roman" w:cs="Times New Roman"/>
            <w:sz w:val="24"/>
            <w:szCs w:val="24"/>
          </w:rPr>
          <w:t>(</w:t>
        </w:r>
        <w:proofErr w:type="spellStart"/>
        <w:r w:rsidR="002A5C9D" w:rsidRPr="002A5C9D">
          <w:rPr>
            <w:rFonts w:ascii="Times New Roman" w:hAnsi="Times New Roman" w:cs="Times New Roman"/>
            <w:sz w:val="24"/>
            <w:szCs w:val="24"/>
          </w:rPr>
          <w:t>Beusch</w:t>
        </w:r>
        <w:proofErr w:type="spellEnd"/>
        <w:r w:rsidR="002A5C9D" w:rsidRPr="002A5C9D">
          <w:rPr>
            <w:rFonts w:ascii="Times New Roman" w:hAnsi="Times New Roman" w:cs="Times New Roman"/>
            <w:sz w:val="24"/>
            <w:szCs w:val="24"/>
          </w:rPr>
          <w:t xml:space="preserve"> e </w:t>
        </w:r>
        <w:proofErr w:type="spellStart"/>
        <w:r w:rsidR="002A5C9D" w:rsidRPr="002A5C9D">
          <w:rPr>
            <w:rFonts w:ascii="Times New Roman" w:hAnsi="Times New Roman" w:cs="Times New Roman"/>
            <w:sz w:val="24"/>
            <w:szCs w:val="24"/>
          </w:rPr>
          <w:t>Soest</w:t>
        </w:r>
        <w:proofErr w:type="spellEnd"/>
        <w:r w:rsidR="002A5C9D">
          <w:rPr>
            <w:rFonts w:ascii="Times New Roman" w:hAnsi="Times New Roman" w:cs="Times New Roman"/>
            <w:sz w:val="24"/>
            <w:szCs w:val="24"/>
          </w:rPr>
          <w:t xml:space="preserve">, </w:t>
        </w:r>
        <w:r w:rsidR="002A5C9D" w:rsidRPr="002A5C9D">
          <w:rPr>
            <w:rFonts w:ascii="Times New Roman" w:hAnsi="Times New Roman" w:cs="Times New Roman"/>
            <w:sz w:val="24"/>
            <w:szCs w:val="24"/>
          </w:rPr>
          <w:t>202</w:t>
        </w:r>
        <w:r w:rsidR="002A5C9D">
          <w:rPr>
            <w:rFonts w:ascii="Times New Roman" w:hAnsi="Times New Roman" w:cs="Times New Roman"/>
            <w:sz w:val="24"/>
            <w:szCs w:val="24"/>
          </w:rPr>
          <w:t xml:space="preserve">; </w:t>
        </w:r>
        <w:proofErr w:type="spellStart"/>
        <w:r w:rsidR="002A5C9D" w:rsidRPr="002A5C9D">
          <w:rPr>
            <w:rFonts w:ascii="Times New Roman" w:hAnsi="Times New Roman" w:cs="Times New Roman"/>
            <w:sz w:val="24"/>
            <w:szCs w:val="24"/>
          </w:rPr>
          <w:t>Bay</w:t>
        </w:r>
        <w:proofErr w:type="spellEnd"/>
        <w:r w:rsidR="002A5C9D" w:rsidRPr="002A5C9D">
          <w:rPr>
            <w:rFonts w:ascii="Times New Roman" w:hAnsi="Times New Roman" w:cs="Times New Roman"/>
            <w:sz w:val="24"/>
            <w:szCs w:val="24"/>
          </w:rPr>
          <w:t xml:space="preserve"> e Koster</w:t>
        </w:r>
      </w:ins>
      <w:ins w:id="13" w:author="Alef Santos" w:date="2025-09-02T14:45:00Z">
        <w:r w:rsidR="002A5C9D">
          <w:rPr>
            <w:rFonts w:ascii="Times New Roman" w:hAnsi="Times New Roman" w:cs="Times New Roman"/>
            <w:sz w:val="24"/>
            <w:szCs w:val="24"/>
          </w:rPr>
          <w:t xml:space="preserve">, </w:t>
        </w:r>
      </w:ins>
      <w:ins w:id="14" w:author="Alef Santos" w:date="2025-09-02T14:44:00Z">
        <w:r w:rsidR="002A5C9D" w:rsidRPr="002A5C9D">
          <w:rPr>
            <w:rFonts w:ascii="Times New Roman" w:hAnsi="Times New Roman" w:cs="Times New Roman"/>
            <w:sz w:val="24"/>
            <w:szCs w:val="24"/>
          </w:rPr>
          <w:t>2023)</w:t>
        </w:r>
      </w:ins>
      <w:ins w:id="15" w:author="Alef Santos" w:date="2025-09-02T14:43:00Z">
        <w:r w:rsidR="00BA33B0">
          <w:rPr>
            <w:rFonts w:ascii="Times New Roman" w:hAnsi="Times New Roman" w:cs="Times New Roman"/>
            <w:sz w:val="24"/>
            <w:szCs w:val="24"/>
          </w:rPr>
          <w:t>.</w:t>
        </w:r>
      </w:ins>
      <w:ins w:id="16" w:author="Alef Santos" w:date="2025-09-02T14:46:00Z">
        <w:r w:rsidR="008621FE">
          <w:rPr>
            <w:rFonts w:ascii="Times New Roman" w:hAnsi="Times New Roman" w:cs="Times New Roman"/>
            <w:sz w:val="24"/>
            <w:szCs w:val="24"/>
          </w:rPr>
          <w:t xml:space="preserve"> Para visualizar os resultados completos, consultar apêndice.</w:t>
        </w:r>
      </w:ins>
    </w:p>
    <w:p w14:paraId="38B9C94D" w14:textId="5F3D0AD2" w:rsidR="00407F1A" w:rsidRDefault="00407F1A" w:rsidP="00C61BCB">
      <w:pPr>
        <w:spacing w:line="360" w:lineRule="auto"/>
        <w:ind w:firstLine="709"/>
        <w:contextualSpacing/>
        <w:jc w:val="both"/>
        <w:rPr>
          <w:rFonts w:ascii="Times New Roman" w:hAnsi="Times New Roman" w:cs="Times New Roman"/>
          <w:sz w:val="24"/>
          <w:szCs w:val="24"/>
        </w:rPr>
      </w:pPr>
      <w:ins w:id="17" w:author="Alef Santos" w:date="2025-09-02T15:03:00Z">
        <w:r>
          <w:rPr>
            <w:rFonts w:ascii="Times New Roman" w:hAnsi="Times New Roman" w:cs="Times New Roman"/>
            <w:sz w:val="24"/>
            <w:szCs w:val="24"/>
          </w:rPr>
          <w:t>Tendo em vista os limites computacionais ao não conseguir rodar a análise com os 39.075 indivíduos, a análise de sequência foi realizada com uma subamostra de 6.000 e mais duas foram geradas para testes de robustez, todas pela técnica de randomização simples.</w:t>
        </w:r>
      </w:ins>
    </w:p>
    <w:p w14:paraId="5AA1EE2B" w14:textId="64A6FBA7" w:rsidR="005E04D4" w:rsidRDefault="005E04D4" w:rsidP="00C3278E">
      <w:pPr>
        <w:spacing w:line="360" w:lineRule="auto"/>
        <w:ind w:firstLine="708"/>
        <w:jc w:val="both"/>
        <w:rPr>
          <w:rFonts w:ascii="Times New Roman" w:hAnsi="Times New Roman" w:cs="Times New Roman"/>
          <w:b/>
          <w:bCs/>
          <w:sz w:val="24"/>
          <w:szCs w:val="24"/>
        </w:rPr>
      </w:pPr>
      <w:r w:rsidRPr="003607F3">
        <w:rPr>
          <w:rFonts w:ascii="Times New Roman" w:hAnsi="Times New Roman" w:cs="Times New Roman"/>
          <w:b/>
          <w:bCs/>
          <w:sz w:val="24"/>
          <w:szCs w:val="24"/>
        </w:rPr>
        <w:t xml:space="preserve">Análise </w:t>
      </w:r>
      <w:r>
        <w:rPr>
          <w:rFonts w:ascii="Times New Roman" w:hAnsi="Times New Roman" w:cs="Times New Roman"/>
          <w:b/>
          <w:bCs/>
          <w:sz w:val="24"/>
          <w:szCs w:val="24"/>
        </w:rPr>
        <w:t>Descritiva</w:t>
      </w:r>
    </w:p>
    <w:p w14:paraId="2C8EECBD" w14:textId="7A107846" w:rsidR="005E04D4" w:rsidRPr="00C3278E" w:rsidRDefault="005E04D4" w:rsidP="005E04D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C3278E" w:rsidRPr="00C3278E">
        <w:rPr>
          <w:rFonts w:ascii="Times New Roman" w:hAnsi="Times New Roman" w:cs="Times New Roman"/>
          <w:sz w:val="24"/>
          <w:szCs w:val="24"/>
        </w:rPr>
        <w:t xml:space="preserve">Definidos os três padrões de carreiras de trabalhadores por conta própria e que serão melhor descritos na seção de resultados. Realizamos a análise descritiva de uma série de variáveis utilizando funções da biblioteca </w:t>
      </w:r>
      <w:proofErr w:type="spellStart"/>
      <w:r w:rsidR="00C3278E" w:rsidRPr="00C3278E">
        <w:rPr>
          <w:rFonts w:ascii="Times New Roman" w:hAnsi="Times New Roman" w:cs="Times New Roman"/>
          <w:sz w:val="24"/>
          <w:szCs w:val="24"/>
        </w:rPr>
        <w:t>survey</w:t>
      </w:r>
      <w:proofErr w:type="spellEnd"/>
      <w:r w:rsidR="00C3278E" w:rsidRPr="00C3278E">
        <w:rPr>
          <w:rFonts w:ascii="Times New Roman" w:hAnsi="Times New Roman" w:cs="Times New Roman"/>
          <w:sz w:val="24"/>
          <w:szCs w:val="24"/>
        </w:rPr>
        <w:t xml:space="preserve">, especializada no tratamento de dados complexos agregando os pesos populacionais. Entre as variáveis </w:t>
      </w:r>
      <w:r w:rsidR="00C759F3">
        <w:rPr>
          <w:rFonts w:ascii="Times New Roman" w:hAnsi="Times New Roman" w:cs="Times New Roman"/>
          <w:sz w:val="24"/>
          <w:szCs w:val="24"/>
        </w:rPr>
        <w:t>observadas</w:t>
      </w:r>
      <w:r w:rsidR="00C3278E" w:rsidRPr="00C3278E">
        <w:rPr>
          <w:rFonts w:ascii="Times New Roman" w:hAnsi="Times New Roman" w:cs="Times New Roman"/>
          <w:sz w:val="24"/>
          <w:szCs w:val="24"/>
        </w:rPr>
        <w:t xml:space="preserve"> estão: unidade federativa, região do país, urbano/rural, sexo e posição familiar (responsável ou não pelo domicílio). Outras variáveis que variam no tempo, como a idade e escolaridade, foram referenciadas as respostas fornecidas na terceira entrevista. A renda média dos </w:t>
      </w:r>
      <w:r w:rsidR="00C3278E" w:rsidRPr="00C3278E">
        <w:rPr>
          <w:rFonts w:ascii="Times New Roman" w:hAnsi="Times New Roman" w:cs="Times New Roman"/>
          <w:sz w:val="24"/>
          <w:szCs w:val="24"/>
        </w:rPr>
        <w:lastRenderedPageBreak/>
        <w:t>indivíduos foi calculada a partir dos valores declarados nos períodos em que estavam ocupado</w:t>
      </w:r>
      <w:r w:rsidR="00C759F3">
        <w:rPr>
          <w:rFonts w:ascii="Times New Roman" w:hAnsi="Times New Roman" w:cs="Times New Roman"/>
          <w:sz w:val="24"/>
          <w:szCs w:val="24"/>
        </w:rPr>
        <w:t>s</w:t>
      </w:r>
      <w:r w:rsidR="00C3278E" w:rsidRPr="00C3278E">
        <w:rPr>
          <w:rFonts w:ascii="Times New Roman" w:hAnsi="Times New Roman" w:cs="Times New Roman"/>
          <w:sz w:val="24"/>
          <w:szCs w:val="24"/>
        </w:rPr>
        <w:t xml:space="preserve"> como TCP. Também é calculado em termos de média, a quantidade de pessoas residentes no domicílio, dos cincos períodos. E por fim, a atividade profissional, buscando analisar quais as atividades mais exercidas em cada cluster na condição de TCP.</w:t>
      </w:r>
    </w:p>
    <w:p w14:paraId="368A8B01" w14:textId="0BC43511" w:rsidR="00DA222E" w:rsidRDefault="00DA222E" w:rsidP="003860CB">
      <w:pPr>
        <w:rPr>
          <w:rFonts w:ascii="Times New Roman" w:hAnsi="Times New Roman" w:cs="Times New Roman"/>
          <w:b/>
          <w:bCs/>
          <w:sz w:val="24"/>
          <w:szCs w:val="24"/>
        </w:rPr>
      </w:pPr>
      <w:r w:rsidRPr="0017253B">
        <w:rPr>
          <w:rFonts w:ascii="Times New Roman" w:hAnsi="Times New Roman" w:cs="Times New Roman"/>
          <w:b/>
          <w:bCs/>
          <w:sz w:val="24"/>
          <w:szCs w:val="24"/>
        </w:rPr>
        <w:t xml:space="preserve">RESULTADOS </w:t>
      </w:r>
    </w:p>
    <w:p w14:paraId="0060B0A4" w14:textId="7148014C" w:rsidR="00355A1E" w:rsidRDefault="00783410" w:rsidP="00F11AF4">
      <w:pPr>
        <w:spacing w:line="360" w:lineRule="auto"/>
        <w:jc w:val="both"/>
        <w:rPr>
          <w:rFonts w:ascii="Times New Roman" w:hAnsi="Times New Roman" w:cs="Times New Roman"/>
          <w:sz w:val="24"/>
          <w:szCs w:val="24"/>
        </w:rPr>
      </w:pPr>
      <w:r w:rsidRPr="007C0C29">
        <w:rPr>
          <w:rFonts w:ascii="Times New Roman" w:hAnsi="Times New Roman" w:cs="Times New Roman"/>
          <w:sz w:val="24"/>
          <w:szCs w:val="24"/>
        </w:rPr>
        <w:tab/>
      </w:r>
      <w:r w:rsidR="00104E98">
        <w:rPr>
          <w:rFonts w:ascii="Times New Roman" w:hAnsi="Times New Roman" w:cs="Times New Roman"/>
          <w:sz w:val="24"/>
          <w:szCs w:val="24"/>
        </w:rPr>
        <w:t>O gráfico de índices é o principal produto da Análise de Sequência, é nele</w:t>
      </w:r>
      <w:r w:rsidR="007C0C29">
        <w:rPr>
          <w:rFonts w:ascii="Times New Roman" w:hAnsi="Times New Roman" w:cs="Times New Roman"/>
          <w:sz w:val="24"/>
          <w:szCs w:val="24"/>
        </w:rPr>
        <w:t xml:space="preserve"> em que as trajetórias são expressas</w:t>
      </w:r>
      <w:r w:rsidR="000B7FBA">
        <w:rPr>
          <w:rFonts w:ascii="Times New Roman" w:hAnsi="Times New Roman" w:cs="Times New Roman"/>
          <w:sz w:val="24"/>
          <w:szCs w:val="24"/>
        </w:rPr>
        <w:t xml:space="preserve"> contendo</w:t>
      </w:r>
      <w:r w:rsidR="00137974">
        <w:rPr>
          <w:rFonts w:ascii="Times New Roman" w:hAnsi="Times New Roman" w:cs="Times New Roman"/>
          <w:sz w:val="24"/>
          <w:szCs w:val="24"/>
        </w:rPr>
        <w:t xml:space="preserve"> os três elementos</w:t>
      </w:r>
      <w:r w:rsidR="00F11AF4">
        <w:rPr>
          <w:rFonts w:ascii="Times New Roman" w:hAnsi="Times New Roman" w:cs="Times New Roman"/>
          <w:sz w:val="24"/>
          <w:szCs w:val="24"/>
        </w:rPr>
        <w:t xml:space="preserve"> descritos na seção de metodologia</w:t>
      </w:r>
      <w:r w:rsidR="00A314EF">
        <w:rPr>
          <w:rFonts w:ascii="Times New Roman" w:hAnsi="Times New Roman" w:cs="Times New Roman"/>
          <w:sz w:val="24"/>
          <w:szCs w:val="24"/>
        </w:rPr>
        <w:t>. Portanto, os números de 1 a 5 representam</w:t>
      </w:r>
      <w:r w:rsidR="003123E0">
        <w:rPr>
          <w:rFonts w:ascii="Times New Roman" w:hAnsi="Times New Roman" w:cs="Times New Roman"/>
          <w:sz w:val="24"/>
          <w:szCs w:val="24"/>
        </w:rPr>
        <w:t xml:space="preserve"> as entrevistas, as linhas, os indivíduos, e as cores, a situação ocupacional.</w:t>
      </w:r>
      <w:r w:rsidR="001C348F">
        <w:rPr>
          <w:rFonts w:ascii="Times New Roman" w:hAnsi="Times New Roman" w:cs="Times New Roman"/>
          <w:sz w:val="24"/>
          <w:szCs w:val="24"/>
        </w:rPr>
        <w:t xml:space="preserve"> A Figura 1</w:t>
      </w:r>
      <w:r w:rsidR="005A2560">
        <w:rPr>
          <w:rFonts w:ascii="Times New Roman" w:hAnsi="Times New Roman" w:cs="Times New Roman"/>
          <w:sz w:val="24"/>
          <w:szCs w:val="24"/>
        </w:rPr>
        <w:t xml:space="preserve"> mostra os gráficos de índices, após</w:t>
      </w:r>
      <w:r w:rsidR="006966CC">
        <w:rPr>
          <w:rFonts w:ascii="Times New Roman" w:hAnsi="Times New Roman" w:cs="Times New Roman"/>
          <w:sz w:val="24"/>
          <w:szCs w:val="24"/>
        </w:rPr>
        <w:t xml:space="preserve"> o processo de clusterização, </w:t>
      </w:r>
      <w:r w:rsidR="00271F67">
        <w:rPr>
          <w:rFonts w:ascii="Times New Roman" w:hAnsi="Times New Roman" w:cs="Times New Roman"/>
          <w:sz w:val="24"/>
          <w:szCs w:val="24"/>
        </w:rPr>
        <w:t>e que podem ser descritos da seguinte forma:</w:t>
      </w:r>
    </w:p>
    <w:p w14:paraId="67FD5FF7" w14:textId="715C84D0" w:rsidR="00271F67" w:rsidRDefault="00016665" w:rsidP="00016665">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Trabalhadores por conta própria persistentes – </w:t>
      </w:r>
      <w:r w:rsidR="009A6005">
        <w:rPr>
          <w:rFonts w:ascii="Times New Roman" w:hAnsi="Times New Roman" w:cs="Times New Roman"/>
          <w:sz w:val="24"/>
          <w:szCs w:val="24"/>
        </w:rPr>
        <w:t>padrões de trajetórias ocupacionais caracterizadas por longos períodos no exercício do trabalho por conta própria</w:t>
      </w:r>
      <w:r w:rsidR="00944208">
        <w:rPr>
          <w:rFonts w:ascii="Times New Roman" w:hAnsi="Times New Roman" w:cs="Times New Roman"/>
          <w:sz w:val="24"/>
          <w:szCs w:val="24"/>
        </w:rPr>
        <w:t>.</w:t>
      </w:r>
      <w:r w:rsidR="00252697">
        <w:rPr>
          <w:rFonts w:ascii="Times New Roman" w:hAnsi="Times New Roman" w:cs="Times New Roman"/>
          <w:sz w:val="24"/>
          <w:szCs w:val="24"/>
        </w:rPr>
        <w:t xml:space="preserve"> </w:t>
      </w:r>
      <w:r w:rsidR="00FE625C">
        <w:rPr>
          <w:rFonts w:ascii="Times New Roman" w:hAnsi="Times New Roman" w:cs="Times New Roman"/>
          <w:sz w:val="24"/>
          <w:szCs w:val="24"/>
        </w:rPr>
        <w:t>É o maior grupo, com 3.300 indivíduos, 55% do total da amostra.</w:t>
      </w:r>
    </w:p>
    <w:p w14:paraId="7AD169AD" w14:textId="0F029C99" w:rsidR="00944208" w:rsidRDefault="00350E64" w:rsidP="00016665">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Traba</w:t>
      </w:r>
      <w:r w:rsidR="004534F4">
        <w:rPr>
          <w:rFonts w:ascii="Times New Roman" w:hAnsi="Times New Roman" w:cs="Times New Roman"/>
          <w:sz w:val="24"/>
          <w:szCs w:val="24"/>
        </w:rPr>
        <w:t xml:space="preserve">lhadores por conta própria por necessidades – padrões de trajetórias ocupacionais caracterizadas por longos períodos no </w:t>
      </w:r>
      <w:r w:rsidR="00B006A2">
        <w:rPr>
          <w:rFonts w:ascii="Times New Roman" w:hAnsi="Times New Roman" w:cs="Times New Roman"/>
          <w:sz w:val="24"/>
          <w:szCs w:val="24"/>
        </w:rPr>
        <w:t>desemprego/inatividade e que eventualmente exerce</w:t>
      </w:r>
      <w:r w:rsidR="007122F0">
        <w:rPr>
          <w:rFonts w:ascii="Times New Roman" w:hAnsi="Times New Roman" w:cs="Times New Roman"/>
          <w:sz w:val="24"/>
          <w:szCs w:val="24"/>
        </w:rPr>
        <w:t xml:space="preserve"> trabalho por conta própria</w:t>
      </w:r>
      <w:r w:rsidR="00B006A2">
        <w:rPr>
          <w:rFonts w:ascii="Times New Roman" w:hAnsi="Times New Roman" w:cs="Times New Roman"/>
          <w:sz w:val="24"/>
          <w:szCs w:val="24"/>
        </w:rPr>
        <w:t>.</w:t>
      </w:r>
      <w:r w:rsidR="005450B1">
        <w:rPr>
          <w:rFonts w:ascii="Times New Roman" w:hAnsi="Times New Roman" w:cs="Times New Roman"/>
          <w:sz w:val="24"/>
          <w:szCs w:val="24"/>
        </w:rPr>
        <w:t xml:space="preserve"> É o segundo maior grupo, com 1.448 indivíduos, 24% do total da amostra.</w:t>
      </w:r>
    </w:p>
    <w:p w14:paraId="104CBED5" w14:textId="16D3DFDF" w:rsidR="005437B2" w:rsidRDefault="00B006A2" w:rsidP="00F149E8">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Trabalhadores por conta própria </w:t>
      </w:r>
      <w:r w:rsidR="007122F0">
        <w:rPr>
          <w:rFonts w:ascii="Times New Roman" w:hAnsi="Times New Roman" w:cs="Times New Roman"/>
          <w:sz w:val="24"/>
          <w:szCs w:val="24"/>
        </w:rPr>
        <w:t xml:space="preserve">intermitentes – padrões de trajetórias ocupacionais caracterizadas por longos períodos </w:t>
      </w:r>
      <w:r w:rsidR="005437B2">
        <w:rPr>
          <w:rFonts w:ascii="Times New Roman" w:hAnsi="Times New Roman" w:cs="Times New Roman"/>
          <w:sz w:val="24"/>
          <w:szCs w:val="24"/>
        </w:rPr>
        <w:t>empregados no setor privado</w:t>
      </w:r>
      <w:r w:rsidR="007122F0">
        <w:rPr>
          <w:rFonts w:ascii="Times New Roman" w:hAnsi="Times New Roman" w:cs="Times New Roman"/>
          <w:sz w:val="24"/>
          <w:szCs w:val="24"/>
        </w:rPr>
        <w:t xml:space="preserve"> e que eventualmente exerce trabalho por conta própria</w:t>
      </w:r>
      <w:r w:rsidR="005437B2">
        <w:rPr>
          <w:rFonts w:ascii="Times New Roman" w:hAnsi="Times New Roman" w:cs="Times New Roman"/>
          <w:sz w:val="24"/>
          <w:szCs w:val="24"/>
        </w:rPr>
        <w:t>.</w:t>
      </w:r>
      <w:r w:rsidR="005450B1">
        <w:rPr>
          <w:rFonts w:ascii="Times New Roman" w:hAnsi="Times New Roman" w:cs="Times New Roman"/>
          <w:sz w:val="24"/>
          <w:szCs w:val="24"/>
        </w:rPr>
        <w:t xml:space="preserve"> É o menor grupo, com 1.252 indivíduos, 21% do total da amostra</w:t>
      </w:r>
      <w:r w:rsidR="00F149E8">
        <w:rPr>
          <w:rFonts w:ascii="Times New Roman" w:hAnsi="Times New Roman" w:cs="Times New Roman"/>
          <w:sz w:val="24"/>
          <w:szCs w:val="24"/>
        </w:rPr>
        <w:t>.</w:t>
      </w:r>
    </w:p>
    <w:p w14:paraId="7456DDDA" w14:textId="05F1A066" w:rsidR="00F149E8" w:rsidRPr="00F149E8" w:rsidRDefault="00F149E8" w:rsidP="00E7715F">
      <w:pPr>
        <w:spacing w:line="360" w:lineRule="auto"/>
        <w:ind w:firstLine="708"/>
        <w:jc w:val="both"/>
        <w:rPr>
          <w:rFonts w:ascii="Times New Roman" w:hAnsi="Times New Roman" w:cs="Times New Roman"/>
          <w:sz w:val="24"/>
          <w:szCs w:val="24"/>
        </w:rPr>
      </w:pPr>
      <w:r w:rsidRPr="00F149E8">
        <w:rPr>
          <w:rFonts w:ascii="Times New Roman" w:hAnsi="Times New Roman" w:cs="Times New Roman"/>
          <w:sz w:val="24"/>
          <w:szCs w:val="24"/>
        </w:rPr>
        <w:t xml:space="preserve">No geral, é possível observar algumas regras de classificação adotadas pelo algoritmo, a primeira é ao identificar trajetórias com quatro períodos, consecutivos ou não, em uma mesma situação ocupacional, é classificado de acordo com esta. A segunda, aquelas marcadas por três períodos consecutivos em uma dada situação ocupacional, é classificado de acordo com esta. </w:t>
      </w:r>
      <w:commentRangeStart w:id="18"/>
      <w:r w:rsidRPr="00F149E8">
        <w:rPr>
          <w:rFonts w:ascii="Times New Roman" w:hAnsi="Times New Roman" w:cs="Times New Roman"/>
          <w:sz w:val="24"/>
          <w:szCs w:val="24"/>
        </w:rPr>
        <w:t>Apenas esses dois padrões de classificação, compreende maioria significativa dos casos.</w:t>
      </w:r>
      <w:commentRangeEnd w:id="18"/>
      <w:r w:rsidR="00573981">
        <w:rPr>
          <w:rStyle w:val="Refdecomentrio"/>
        </w:rPr>
        <w:commentReference w:id="18"/>
      </w:r>
    </w:p>
    <w:p w14:paraId="3DCE639B" w14:textId="77777777" w:rsidR="00355A1E" w:rsidRDefault="00355A1E" w:rsidP="003860CB">
      <w:pPr>
        <w:rPr>
          <w:rFonts w:ascii="Times New Roman" w:hAnsi="Times New Roman" w:cs="Times New Roman"/>
          <w:b/>
          <w:bCs/>
          <w:sz w:val="24"/>
          <w:szCs w:val="24"/>
        </w:rPr>
      </w:pPr>
    </w:p>
    <w:p w14:paraId="6DDDD1F0" w14:textId="77777777" w:rsidR="006766B7" w:rsidRDefault="006766B7" w:rsidP="003860CB">
      <w:pPr>
        <w:rPr>
          <w:rFonts w:ascii="Times New Roman" w:hAnsi="Times New Roman" w:cs="Times New Roman"/>
          <w:b/>
          <w:bCs/>
          <w:sz w:val="24"/>
          <w:szCs w:val="24"/>
        </w:rPr>
      </w:pPr>
    </w:p>
    <w:p w14:paraId="358CE782" w14:textId="77777777" w:rsidR="006766B7" w:rsidRDefault="006766B7" w:rsidP="003860CB">
      <w:pPr>
        <w:rPr>
          <w:rFonts w:ascii="Times New Roman" w:hAnsi="Times New Roman" w:cs="Times New Roman"/>
          <w:b/>
          <w:bCs/>
          <w:sz w:val="24"/>
          <w:szCs w:val="24"/>
        </w:rPr>
      </w:pPr>
    </w:p>
    <w:p w14:paraId="2BC6F2CD" w14:textId="77777777" w:rsidR="006766B7" w:rsidRDefault="006766B7" w:rsidP="003860CB">
      <w:pPr>
        <w:rPr>
          <w:rFonts w:ascii="Times New Roman" w:hAnsi="Times New Roman" w:cs="Times New Roman"/>
          <w:b/>
          <w:bCs/>
          <w:sz w:val="24"/>
          <w:szCs w:val="24"/>
        </w:rPr>
      </w:pPr>
    </w:p>
    <w:p w14:paraId="440D69E6" w14:textId="4727D57E" w:rsidR="006766B7" w:rsidRPr="00CF1492" w:rsidRDefault="006766B7" w:rsidP="003860CB">
      <w:pPr>
        <w:rPr>
          <w:rFonts w:ascii="Times New Roman" w:hAnsi="Times New Roman" w:cs="Times New Roman"/>
          <w:sz w:val="24"/>
          <w:szCs w:val="24"/>
        </w:rPr>
      </w:pPr>
      <w:r w:rsidRPr="00CF1492">
        <w:rPr>
          <w:rFonts w:ascii="Times New Roman" w:hAnsi="Times New Roman" w:cs="Times New Roman"/>
          <w:sz w:val="24"/>
          <w:szCs w:val="24"/>
        </w:rPr>
        <w:lastRenderedPageBreak/>
        <w:t>Figura 1 – Gráficos de índices dos clusters</w:t>
      </w:r>
    </w:p>
    <w:p w14:paraId="132C82A8" w14:textId="1D93F744" w:rsidR="00DA222E" w:rsidRPr="00377A93" w:rsidRDefault="001878EE" w:rsidP="00FD0B2C">
      <w:pPr>
        <w:pStyle w:val="SemEspaamen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81BF8C" wp14:editId="4F926A1D">
            <wp:extent cx="5127955" cy="3927475"/>
            <wp:effectExtent l="19050" t="19050" r="15875" b="1587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rotWithShape="1">
                    <a:blip r:embed="rId11" cstate="print">
                      <a:extLst>
                        <a:ext uri="{28A0092B-C50C-407E-A947-70E740481C1C}">
                          <a14:useLocalDpi xmlns:a14="http://schemas.microsoft.com/office/drawing/2010/main" val="0"/>
                        </a:ext>
                      </a:extLst>
                    </a:blip>
                    <a:srcRect l="2845" t="2540" r="2174" b="6526"/>
                    <a:stretch/>
                  </pic:blipFill>
                  <pic:spPr bwMode="auto">
                    <a:xfrm>
                      <a:off x="0" y="0"/>
                      <a:ext cx="5128981" cy="392826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D62A083" w14:textId="77777777" w:rsidR="002F29DE" w:rsidRDefault="00FD0B2C" w:rsidP="00FD0B2C">
      <w:pPr>
        <w:spacing w:line="240" w:lineRule="auto"/>
        <w:rPr>
          <w:rFonts w:ascii="Times New Roman" w:hAnsi="Times New Roman" w:cs="Times New Roman"/>
          <w:sz w:val="20"/>
          <w:szCs w:val="20"/>
        </w:rPr>
      </w:pPr>
      <w:r w:rsidRPr="00FD0B2C">
        <w:rPr>
          <w:rFonts w:ascii="Times New Roman" w:hAnsi="Times New Roman" w:cs="Times New Roman"/>
          <w:sz w:val="20"/>
          <w:szCs w:val="20"/>
        </w:rPr>
        <w:t>Fonte: elaborado pelos autores.</w:t>
      </w:r>
    </w:p>
    <w:p w14:paraId="7AAF0390" w14:textId="63FFA699" w:rsidR="00CA18D2" w:rsidRDefault="002F29DE" w:rsidP="002F348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43F87">
        <w:rPr>
          <w:rFonts w:ascii="Times New Roman" w:hAnsi="Times New Roman" w:cs="Times New Roman"/>
          <w:sz w:val="24"/>
          <w:szCs w:val="24"/>
        </w:rPr>
        <w:t xml:space="preserve"> A </w:t>
      </w:r>
      <w:r w:rsidR="008632D5">
        <w:rPr>
          <w:rFonts w:ascii="Times New Roman" w:hAnsi="Times New Roman" w:cs="Times New Roman"/>
          <w:sz w:val="24"/>
          <w:szCs w:val="24"/>
        </w:rPr>
        <w:t>T</w:t>
      </w:r>
      <w:r w:rsidR="00843F87">
        <w:rPr>
          <w:rFonts w:ascii="Times New Roman" w:hAnsi="Times New Roman" w:cs="Times New Roman"/>
          <w:sz w:val="24"/>
          <w:szCs w:val="24"/>
        </w:rPr>
        <w:t xml:space="preserve">abela </w:t>
      </w:r>
      <w:r w:rsidR="008632D5">
        <w:rPr>
          <w:rFonts w:ascii="Times New Roman" w:hAnsi="Times New Roman" w:cs="Times New Roman"/>
          <w:sz w:val="24"/>
          <w:szCs w:val="24"/>
        </w:rPr>
        <w:t>1</w:t>
      </w:r>
      <w:r w:rsidR="000028B5">
        <w:rPr>
          <w:rFonts w:ascii="Times New Roman" w:hAnsi="Times New Roman" w:cs="Times New Roman"/>
          <w:sz w:val="24"/>
          <w:szCs w:val="24"/>
        </w:rPr>
        <w:t xml:space="preserve"> mostra os principais resultados da análise descritiva desagregada por clusters.</w:t>
      </w:r>
      <w:r w:rsidR="008E1995">
        <w:rPr>
          <w:rFonts w:ascii="Times New Roman" w:hAnsi="Times New Roman" w:cs="Times New Roman"/>
          <w:sz w:val="24"/>
          <w:szCs w:val="24"/>
        </w:rPr>
        <w:t xml:space="preserve"> O primeiro aspecto a ser observado é com relação à localidade</w:t>
      </w:r>
      <w:r w:rsidR="00221156">
        <w:rPr>
          <w:rFonts w:ascii="Times New Roman" w:hAnsi="Times New Roman" w:cs="Times New Roman"/>
          <w:sz w:val="24"/>
          <w:szCs w:val="24"/>
        </w:rPr>
        <w:t xml:space="preserve">, </w:t>
      </w:r>
      <w:r w:rsidR="004F2BBC">
        <w:rPr>
          <w:rFonts w:ascii="Times New Roman" w:hAnsi="Times New Roman" w:cs="Times New Roman"/>
          <w:sz w:val="24"/>
          <w:szCs w:val="24"/>
        </w:rPr>
        <w:t xml:space="preserve">os Estados com a maior proporção de persistentes são o Rio Grande do Sul </w:t>
      </w:r>
      <w:r w:rsidR="0043749E">
        <w:rPr>
          <w:rFonts w:ascii="Times New Roman" w:hAnsi="Times New Roman" w:cs="Times New Roman"/>
          <w:sz w:val="24"/>
          <w:szCs w:val="24"/>
        </w:rPr>
        <w:t>(71%)</w:t>
      </w:r>
      <w:r w:rsidR="009C23C8">
        <w:rPr>
          <w:rFonts w:ascii="Times New Roman" w:hAnsi="Times New Roman" w:cs="Times New Roman"/>
          <w:sz w:val="24"/>
          <w:szCs w:val="24"/>
        </w:rPr>
        <w:t>,</w:t>
      </w:r>
      <w:r w:rsidR="00406B3A">
        <w:rPr>
          <w:rFonts w:ascii="Times New Roman" w:hAnsi="Times New Roman" w:cs="Times New Roman"/>
          <w:sz w:val="24"/>
          <w:szCs w:val="24"/>
        </w:rPr>
        <w:t xml:space="preserve"> que possui</w:t>
      </w:r>
      <w:r w:rsidR="009C23C8">
        <w:rPr>
          <w:rFonts w:ascii="Times New Roman" w:hAnsi="Times New Roman" w:cs="Times New Roman"/>
          <w:sz w:val="24"/>
          <w:szCs w:val="24"/>
        </w:rPr>
        <w:t xml:space="preserve"> o segundo menor percentual no grupo TCP por necessidade (</w:t>
      </w:r>
      <w:r w:rsidR="0036012D">
        <w:rPr>
          <w:rFonts w:ascii="Times New Roman" w:hAnsi="Times New Roman" w:cs="Times New Roman"/>
          <w:sz w:val="24"/>
          <w:szCs w:val="24"/>
        </w:rPr>
        <w:t>13%)</w:t>
      </w:r>
      <w:r w:rsidR="00DF6E85">
        <w:rPr>
          <w:rFonts w:ascii="Times New Roman" w:hAnsi="Times New Roman" w:cs="Times New Roman"/>
          <w:sz w:val="24"/>
          <w:szCs w:val="24"/>
        </w:rPr>
        <w:t>,</w:t>
      </w:r>
      <w:r w:rsidR="0043749E">
        <w:rPr>
          <w:rFonts w:ascii="Times New Roman" w:hAnsi="Times New Roman" w:cs="Times New Roman"/>
          <w:sz w:val="24"/>
          <w:szCs w:val="24"/>
        </w:rPr>
        <w:t xml:space="preserve"> e </w:t>
      </w:r>
      <w:r w:rsidR="0036012D">
        <w:rPr>
          <w:rFonts w:ascii="Times New Roman" w:hAnsi="Times New Roman" w:cs="Times New Roman"/>
          <w:sz w:val="24"/>
          <w:szCs w:val="24"/>
        </w:rPr>
        <w:t xml:space="preserve">o </w:t>
      </w:r>
      <w:r w:rsidR="0043749E">
        <w:rPr>
          <w:rFonts w:ascii="Times New Roman" w:hAnsi="Times New Roman" w:cs="Times New Roman"/>
          <w:sz w:val="24"/>
          <w:szCs w:val="24"/>
        </w:rPr>
        <w:t>Amapá (67%)</w:t>
      </w:r>
      <w:r w:rsidR="0036012D">
        <w:rPr>
          <w:rFonts w:ascii="Times New Roman" w:hAnsi="Times New Roman" w:cs="Times New Roman"/>
          <w:sz w:val="24"/>
          <w:szCs w:val="24"/>
        </w:rPr>
        <w:t>.</w:t>
      </w:r>
      <w:r w:rsidR="007E1A99">
        <w:rPr>
          <w:rFonts w:ascii="Times New Roman" w:hAnsi="Times New Roman" w:cs="Times New Roman"/>
          <w:sz w:val="24"/>
          <w:szCs w:val="24"/>
        </w:rPr>
        <w:t xml:space="preserve"> No grupo caracterizado pelo desemprego/inatividade, as maiores proporções são no Maranhão (42%) e Ceará (37%)</w:t>
      </w:r>
      <w:r w:rsidR="00314B96">
        <w:rPr>
          <w:rFonts w:ascii="Times New Roman" w:hAnsi="Times New Roman" w:cs="Times New Roman"/>
          <w:sz w:val="24"/>
          <w:szCs w:val="24"/>
        </w:rPr>
        <w:t>.</w:t>
      </w:r>
      <w:r w:rsidR="00564D43">
        <w:rPr>
          <w:rFonts w:ascii="Times New Roman" w:hAnsi="Times New Roman" w:cs="Times New Roman"/>
          <w:sz w:val="24"/>
          <w:szCs w:val="24"/>
        </w:rPr>
        <w:t xml:space="preserve"> E os intermitentes</w:t>
      </w:r>
      <w:r w:rsidR="00CD268F">
        <w:rPr>
          <w:rFonts w:ascii="Times New Roman" w:hAnsi="Times New Roman" w:cs="Times New Roman"/>
          <w:sz w:val="24"/>
          <w:szCs w:val="24"/>
        </w:rPr>
        <w:t>, com maior representatividade no Paraná (32%) e Distrito Federal (31%)</w:t>
      </w:r>
      <w:r w:rsidR="007F7BF2">
        <w:rPr>
          <w:rFonts w:ascii="Times New Roman" w:hAnsi="Times New Roman" w:cs="Times New Roman"/>
          <w:sz w:val="24"/>
          <w:szCs w:val="24"/>
        </w:rPr>
        <w:t>. Com relação a região</w:t>
      </w:r>
      <w:r w:rsidR="00681251">
        <w:rPr>
          <w:rFonts w:ascii="Times New Roman" w:hAnsi="Times New Roman" w:cs="Times New Roman"/>
          <w:sz w:val="24"/>
          <w:szCs w:val="24"/>
        </w:rPr>
        <w:t xml:space="preserve"> </w:t>
      </w:r>
      <w:r w:rsidR="001B420C">
        <w:rPr>
          <w:rFonts w:ascii="Times New Roman" w:hAnsi="Times New Roman" w:cs="Times New Roman"/>
          <w:sz w:val="24"/>
          <w:szCs w:val="24"/>
        </w:rPr>
        <w:t>são, respectivamente,</w:t>
      </w:r>
      <w:r w:rsidR="00CB4903">
        <w:rPr>
          <w:rFonts w:ascii="Times New Roman" w:hAnsi="Times New Roman" w:cs="Times New Roman"/>
          <w:sz w:val="24"/>
          <w:szCs w:val="24"/>
        </w:rPr>
        <w:t xml:space="preserve"> maior</w:t>
      </w:r>
      <w:r w:rsidR="00C917F1">
        <w:rPr>
          <w:rFonts w:ascii="Times New Roman" w:hAnsi="Times New Roman" w:cs="Times New Roman"/>
          <w:sz w:val="24"/>
          <w:szCs w:val="24"/>
        </w:rPr>
        <w:t>es</w:t>
      </w:r>
      <w:r w:rsidR="00CB4903">
        <w:rPr>
          <w:rFonts w:ascii="Times New Roman" w:hAnsi="Times New Roman" w:cs="Times New Roman"/>
          <w:sz w:val="24"/>
          <w:szCs w:val="24"/>
        </w:rPr>
        <w:t xml:space="preserve"> representados no Sul (63%), Nordeste (30%) e Centro-Oeste (25%).</w:t>
      </w:r>
      <w:r w:rsidR="00C917F1">
        <w:rPr>
          <w:rFonts w:ascii="Times New Roman" w:hAnsi="Times New Roman" w:cs="Times New Roman"/>
          <w:sz w:val="24"/>
          <w:szCs w:val="24"/>
        </w:rPr>
        <w:t xml:space="preserve"> Para visualizar</w:t>
      </w:r>
      <w:r w:rsidR="001F7F14">
        <w:rPr>
          <w:rFonts w:ascii="Times New Roman" w:hAnsi="Times New Roman" w:cs="Times New Roman"/>
          <w:sz w:val="24"/>
          <w:szCs w:val="24"/>
        </w:rPr>
        <w:t xml:space="preserve"> os resultados completos, consultar apêndice.</w:t>
      </w:r>
    </w:p>
    <w:p w14:paraId="15582C49" w14:textId="16834B1A" w:rsidR="001F7F14" w:rsidRDefault="00EB3983" w:rsidP="002F348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56EA5">
        <w:rPr>
          <w:rFonts w:ascii="Times New Roman" w:hAnsi="Times New Roman" w:cs="Times New Roman"/>
          <w:sz w:val="24"/>
          <w:szCs w:val="24"/>
        </w:rPr>
        <w:t>Os TCP por necessidade</w:t>
      </w:r>
      <w:r w:rsidR="006418F5">
        <w:rPr>
          <w:rFonts w:ascii="Times New Roman" w:hAnsi="Times New Roman" w:cs="Times New Roman"/>
          <w:sz w:val="24"/>
          <w:szCs w:val="24"/>
        </w:rPr>
        <w:t xml:space="preserve"> são os que possuem o menor grau de urbanização (79%), enquanto não há diferença </w:t>
      </w:r>
      <w:r w:rsidR="003D0EF6">
        <w:rPr>
          <w:rFonts w:ascii="Times New Roman" w:hAnsi="Times New Roman" w:cs="Times New Roman"/>
          <w:sz w:val="24"/>
          <w:szCs w:val="24"/>
        </w:rPr>
        <w:t xml:space="preserve">no percentual entre os persistentes e intermitentes de acordo com o </w:t>
      </w:r>
      <w:r w:rsidR="003D0EF6" w:rsidRPr="003D0EF6">
        <w:rPr>
          <w:rFonts w:ascii="Times New Roman" w:hAnsi="Times New Roman" w:cs="Times New Roman"/>
          <w:sz w:val="24"/>
          <w:szCs w:val="24"/>
        </w:rPr>
        <w:t>teste t de diferença de médias ponderado pelo desenho amostral</w:t>
      </w:r>
      <w:r w:rsidR="003D0EF6">
        <w:rPr>
          <w:rFonts w:ascii="Times New Roman" w:hAnsi="Times New Roman" w:cs="Times New Roman"/>
          <w:sz w:val="24"/>
          <w:szCs w:val="24"/>
        </w:rPr>
        <w:t xml:space="preserve"> (p-valor </w:t>
      </w:r>
      <w:r w:rsidR="00DD4C2A">
        <w:rPr>
          <w:rFonts w:ascii="Times New Roman" w:hAnsi="Times New Roman" w:cs="Times New Roman"/>
          <w:sz w:val="24"/>
          <w:szCs w:val="24"/>
        </w:rPr>
        <w:t>= 0.7356).</w:t>
      </w:r>
      <w:r w:rsidR="00C16729">
        <w:rPr>
          <w:rFonts w:ascii="Times New Roman" w:hAnsi="Times New Roman" w:cs="Times New Roman"/>
          <w:sz w:val="24"/>
          <w:szCs w:val="24"/>
        </w:rPr>
        <w:t xml:space="preserve"> </w:t>
      </w:r>
      <w:r w:rsidR="00AF5FBB">
        <w:rPr>
          <w:rFonts w:ascii="Times New Roman" w:hAnsi="Times New Roman" w:cs="Times New Roman"/>
          <w:sz w:val="24"/>
          <w:szCs w:val="24"/>
        </w:rPr>
        <w:t>Com relação a distribuição de gênero</w:t>
      </w:r>
      <w:r w:rsidR="0056383B">
        <w:rPr>
          <w:rFonts w:ascii="Times New Roman" w:hAnsi="Times New Roman" w:cs="Times New Roman"/>
          <w:sz w:val="24"/>
          <w:szCs w:val="24"/>
        </w:rPr>
        <w:t xml:space="preserve">, os padrões de persistentes e intermitentes é composta majoritariamente por homens, com </w:t>
      </w:r>
      <w:r w:rsidR="004F3719">
        <w:rPr>
          <w:rFonts w:ascii="Times New Roman" w:hAnsi="Times New Roman" w:cs="Times New Roman"/>
          <w:sz w:val="24"/>
          <w:szCs w:val="24"/>
        </w:rPr>
        <w:t>66% e 74%</w:t>
      </w:r>
      <w:r w:rsidR="00CA0889">
        <w:rPr>
          <w:rFonts w:ascii="Times New Roman" w:hAnsi="Times New Roman" w:cs="Times New Roman"/>
          <w:sz w:val="24"/>
          <w:szCs w:val="24"/>
        </w:rPr>
        <w:t>, e as mulheres</w:t>
      </w:r>
      <w:r w:rsidR="00485CBE">
        <w:rPr>
          <w:rFonts w:ascii="Times New Roman" w:hAnsi="Times New Roman" w:cs="Times New Roman"/>
          <w:sz w:val="24"/>
          <w:szCs w:val="24"/>
        </w:rPr>
        <w:t xml:space="preserve"> maioria </w:t>
      </w:r>
      <w:r w:rsidR="00397954">
        <w:rPr>
          <w:rFonts w:ascii="Times New Roman" w:hAnsi="Times New Roman" w:cs="Times New Roman"/>
          <w:sz w:val="24"/>
          <w:szCs w:val="24"/>
        </w:rPr>
        <w:t>no</w:t>
      </w:r>
      <w:r w:rsidR="00485CBE">
        <w:rPr>
          <w:rFonts w:ascii="Times New Roman" w:hAnsi="Times New Roman" w:cs="Times New Roman"/>
          <w:sz w:val="24"/>
          <w:szCs w:val="24"/>
        </w:rPr>
        <w:t xml:space="preserve"> grupo</w:t>
      </w:r>
      <w:r w:rsidR="00EE0910">
        <w:rPr>
          <w:rFonts w:ascii="Times New Roman" w:hAnsi="Times New Roman" w:cs="Times New Roman"/>
          <w:sz w:val="24"/>
          <w:szCs w:val="24"/>
        </w:rPr>
        <w:t xml:space="preserve"> por necessidade (53%)</w:t>
      </w:r>
      <w:r w:rsidR="009150E9">
        <w:rPr>
          <w:rFonts w:ascii="Times New Roman" w:hAnsi="Times New Roman" w:cs="Times New Roman"/>
          <w:sz w:val="24"/>
          <w:szCs w:val="24"/>
        </w:rPr>
        <w:t>. Os padrões</w:t>
      </w:r>
      <w:r w:rsidR="00663EB1">
        <w:rPr>
          <w:rFonts w:ascii="Times New Roman" w:hAnsi="Times New Roman" w:cs="Times New Roman"/>
          <w:sz w:val="24"/>
          <w:szCs w:val="24"/>
        </w:rPr>
        <w:t xml:space="preserve"> de carreira</w:t>
      </w:r>
      <w:r w:rsidR="004776B6">
        <w:rPr>
          <w:rFonts w:ascii="Times New Roman" w:hAnsi="Times New Roman" w:cs="Times New Roman"/>
          <w:sz w:val="24"/>
          <w:szCs w:val="24"/>
        </w:rPr>
        <w:t>s</w:t>
      </w:r>
      <w:r w:rsidR="00663EB1">
        <w:rPr>
          <w:rFonts w:ascii="Times New Roman" w:hAnsi="Times New Roman" w:cs="Times New Roman"/>
          <w:sz w:val="24"/>
          <w:szCs w:val="24"/>
        </w:rPr>
        <w:t xml:space="preserve"> mercada</w:t>
      </w:r>
      <w:r w:rsidR="004776B6">
        <w:rPr>
          <w:rFonts w:ascii="Times New Roman" w:hAnsi="Times New Roman" w:cs="Times New Roman"/>
          <w:sz w:val="24"/>
          <w:szCs w:val="24"/>
        </w:rPr>
        <w:t>s</w:t>
      </w:r>
      <w:r w:rsidR="00663EB1">
        <w:rPr>
          <w:rFonts w:ascii="Times New Roman" w:hAnsi="Times New Roman" w:cs="Times New Roman"/>
          <w:sz w:val="24"/>
          <w:szCs w:val="24"/>
        </w:rPr>
        <w:t xml:space="preserve"> por períodos de emprego no setor privado compreende</w:t>
      </w:r>
      <w:r w:rsidR="004776B6">
        <w:rPr>
          <w:rFonts w:ascii="Times New Roman" w:hAnsi="Times New Roman" w:cs="Times New Roman"/>
          <w:sz w:val="24"/>
          <w:szCs w:val="24"/>
        </w:rPr>
        <w:t>m</w:t>
      </w:r>
      <w:r w:rsidR="00B21B48">
        <w:rPr>
          <w:rFonts w:ascii="Times New Roman" w:hAnsi="Times New Roman" w:cs="Times New Roman"/>
          <w:sz w:val="24"/>
          <w:szCs w:val="24"/>
        </w:rPr>
        <w:t xml:space="preserve"> os TCP mais jovens, e os persistentes, os mais velhos.</w:t>
      </w:r>
    </w:p>
    <w:p w14:paraId="784D5E1E" w14:textId="73F18657" w:rsidR="004776B6" w:rsidRDefault="004776B6" w:rsidP="002F348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AA41C4">
        <w:rPr>
          <w:rFonts w:ascii="Times New Roman" w:hAnsi="Times New Roman" w:cs="Times New Roman"/>
          <w:sz w:val="24"/>
          <w:szCs w:val="24"/>
        </w:rPr>
        <w:t xml:space="preserve">Quanto ao grau de instrução, os </w:t>
      </w:r>
      <w:r w:rsidR="001E4185">
        <w:rPr>
          <w:rFonts w:ascii="Times New Roman" w:hAnsi="Times New Roman" w:cs="Times New Roman"/>
          <w:sz w:val="24"/>
          <w:szCs w:val="24"/>
        </w:rPr>
        <w:t xml:space="preserve">TCP por necessidade é o que possui o menor percentual com ensino superior </w:t>
      </w:r>
      <w:r w:rsidR="0053044A">
        <w:rPr>
          <w:rFonts w:ascii="Times New Roman" w:hAnsi="Times New Roman" w:cs="Times New Roman"/>
          <w:sz w:val="24"/>
          <w:szCs w:val="24"/>
        </w:rPr>
        <w:t>(9%)</w:t>
      </w:r>
      <w:r w:rsidR="00676BDD">
        <w:rPr>
          <w:rFonts w:ascii="Times New Roman" w:hAnsi="Times New Roman" w:cs="Times New Roman"/>
          <w:sz w:val="24"/>
          <w:szCs w:val="24"/>
        </w:rPr>
        <w:t>, o teste t</w:t>
      </w:r>
      <w:r w:rsidR="0080651F">
        <w:rPr>
          <w:rFonts w:ascii="Times New Roman" w:hAnsi="Times New Roman" w:cs="Times New Roman"/>
          <w:sz w:val="24"/>
          <w:szCs w:val="24"/>
        </w:rPr>
        <w:t xml:space="preserve"> não encontrou diferença significativa entre os persistentes e intermitentes (p-valor = 0.935), que possuem </w:t>
      </w:r>
      <w:r w:rsidR="00440E09">
        <w:rPr>
          <w:rFonts w:ascii="Times New Roman" w:hAnsi="Times New Roman" w:cs="Times New Roman"/>
          <w:sz w:val="24"/>
          <w:szCs w:val="24"/>
        </w:rPr>
        <w:t>a</w:t>
      </w:r>
      <w:r w:rsidR="0080651F">
        <w:rPr>
          <w:rFonts w:ascii="Times New Roman" w:hAnsi="Times New Roman" w:cs="Times New Roman"/>
          <w:sz w:val="24"/>
          <w:szCs w:val="24"/>
        </w:rPr>
        <w:t xml:space="preserve"> mesm</w:t>
      </w:r>
      <w:r w:rsidR="00440E09">
        <w:rPr>
          <w:rFonts w:ascii="Times New Roman" w:hAnsi="Times New Roman" w:cs="Times New Roman"/>
          <w:sz w:val="24"/>
          <w:szCs w:val="24"/>
        </w:rPr>
        <w:t>a</w:t>
      </w:r>
      <w:r w:rsidR="0080651F">
        <w:rPr>
          <w:rFonts w:ascii="Times New Roman" w:hAnsi="Times New Roman" w:cs="Times New Roman"/>
          <w:sz w:val="24"/>
          <w:szCs w:val="24"/>
        </w:rPr>
        <w:t xml:space="preserve"> </w:t>
      </w:r>
      <w:r w:rsidR="00440E09">
        <w:rPr>
          <w:rFonts w:ascii="Times New Roman" w:hAnsi="Times New Roman" w:cs="Times New Roman"/>
          <w:sz w:val="24"/>
          <w:szCs w:val="24"/>
        </w:rPr>
        <w:t>proporção</w:t>
      </w:r>
      <w:r w:rsidR="0080651F">
        <w:rPr>
          <w:rFonts w:ascii="Times New Roman" w:hAnsi="Times New Roman" w:cs="Times New Roman"/>
          <w:sz w:val="24"/>
          <w:szCs w:val="24"/>
        </w:rPr>
        <w:t xml:space="preserve"> de</w:t>
      </w:r>
      <w:r w:rsidR="008D6019">
        <w:rPr>
          <w:rFonts w:ascii="Times New Roman" w:hAnsi="Times New Roman" w:cs="Times New Roman"/>
          <w:sz w:val="24"/>
          <w:szCs w:val="24"/>
        </w:rPr>
        <w:t xml:space="preserve"> 17%.</w:t>
      </w:r>
      <w:r w:rsidR="0068161B">
        <w:rPr>
          <w:rFonts w:ascii="Times New Roman" w:hAnsi="Times New Roman" w:cs="Times New Roman"/>
          <w:sz w:val="24"/>
          <w:szCs w:val="24"/>
        </w:rPr>
        <w:t xml:space="preserve"> </w:t>
      </w:r>
      <w:r w:rsidR="00731CA0">
        <w:rPr>
          <w:rFonts w:ascii="Times New Roman" w:hAnsi="Times New Roman" w:cs="Times New Roman"/>
          <w:sz w:val="24"/>
          <w:szCs w:val="24"/>
        </w:rPr>
        <w:t>O maior percentual de responsáve</w:t>
      </w:r>
      <w:r w:rsidR="00CD7DC9">
        <w:rPr>
          <w:rFonts w:ascii="Times New Roman" w:hAnsi="Times New Roman" w:cs="Times New Roman"/>
          <w:sz w:val="24"/>
          <w:szCs w:val="24"/>
        </w:rPr>
        <w:t>l</w:t>
      </w:r>
      <w:r w:rsidR="00731CA0">
        <w:rPr>
          <w:rFonts w:ascii="Times New Roman" w:hAnsi="Times New Roman" w:cs="Times New Roman"/>
          <w:sz w:val="24"/>
          <w:szCs w:val="24"/>
        </w:rPr>
        <w:t xml:space="preserve"> pelo domicílio es</w:t>
      </w:r>
      <w:r w:rsidR="00CD7DC9">
        <w:rPr>
          <w:rFonts w:ascii="Times New Roman" w:hAnsi="Times New Roman" w:cs="Times New Roman"/>
          <w:sz w:val="24"/>
          <w:szCs w:val="24"/>
        </w:rPr>
        <w:t>tá</w:t>
      </w:r>
      <w:r w:rsidR="00731CA0">
        <w:rPr>
          <w:rFonts w:ascii="Times New Roman" w:hAnsi="Times New Roman" w:cs="Times New Roman"/>
          <w:sz w:val="24"/>
          <w:szCs w:val="24"/>
        </w:rPr>
        <w:t xml:space="preserve"> entre os persistentes (57%)</w:t>
      </w:r>
      <w:r w:rsidR="0068161B">
        <w:rPr>
          <w:rFonts w:ascii="Times New Roman" w:hAnsi="Times New Roman" w:cs="Times New Roman"/>
          <w:sz w:val="24"/>
          <w:szCs w:val="24"/>
        </w:rPr>
        <w:t>, em seguida</w:t>
      </w:r>
      <w:r w:rsidR="007072C9">
        <w:rPr>
          <w:rFonts w:ascii="Times New Roman" w:hAnsi="Times New Roman" w:cs="Times New Roman"/>
          <w:sz w:val="24"/>
          <w:szCs w:val="24"/>
        </w:rPr>
        <w:t xml:space="preserve"> dos por necessidade (49%) e os intermitentes (48%), </w:t>
      </w:r>
      <w:r w:rsidR="00A415D3">
        <w:rPr>
          <w:rFonts w:ascii="Times New Roman" w:hAnsi="Times New Roman" w:cs="Times New Roman"/>
          <w:sz w:val="24"/>
          <w:szCs w:val="24"/>
        </w:rPr>
        <w:t xml:space="preserve">com uma diferença estatisticamente significativa entre os dois últimos clusters, pelo teste t (p-valor = </w:t>
      </w:r>
      <w:r w:rsidR="00B65F5E">
        <w:rPr>
          <w:rFonts w:ascii="Times New Roman" w:hAnsi="Times New Roman" w:cs="Times New Roman"/>
          <w:sz w:val="24"/>
          <w:szCs w:val="24"/>
        </w:rPr>
        <w:t>0.00)</w:t>
      </w:r>
      <w:r w:rsidR="004903D2">
        <w:rPr>
          <w:rFonts w:ascii="Times New Roman" w:hAnsi="Times New Roman" w:cs="Times New Roman"/>
          <w:sz w:val="24"/>
          <w:szCs w:val="24"/>
        </w:rPr>
        <w:t>.</w:t>
      </w:r>
      <w:r w:rsidR="00CD7DC9">
        <w:rPr>
          <w:rFonts w:ascii="Times New Roman" w:hAnsi="Times New Roman" w:cs="Times New Roman"/>
          <w:sz w:val="24"/>
          <w:szCs w:val="24"/>
        </w:rPr>
        <w:t xml:space="preserve"> E por fim, a </w:t>
      </w:r>
      <w:r w:rsidR="00794BFE">
        <w:rPr>
          <w:rFonts w:ascii="Times New Roman" w:hAnsi="Times New Roman" w:cs="Times New Roman"/>
          <w:sz w:val="24"/>
          <w:szCs w:val="24"/>
        </w:rPr>
        <w:t xml:space="preserve">renda, </w:t>
      </w:r>
      <w:r w:rsidR="00533CC0">
        <w:rPr>
          <w:rFonts w:ascii="Times New Roman" w:hAnsi="Times New Roman" w:cs="Times New Roman"/>
          <w:sz w:val="24"/>
          <w:szCs w:val="24"/>
        </w:rPr>
        <w:t>é menor entre os que desenvolvem a atividade por necessidade com uma média de R$ 1.221,00</w:t>
      </w:r>
      <w:r w:rsidR="00E3795B">
        <w:rPr>
          <w:rFonts w:ascii="Times New Roman" w:hAnsi="Times New Roman" w:cs="Times New Roman"/>
          <w:sz w:val="24"/>
          <w:szCs w:val="24"/>
        </w:rPr>
        <w:t xml:space="preserve"> e de acordo com </w:t>
      </w:r>
      <w:r w:rsidR="00E3795B">
        <w:rPr>
          <w:rFonts w:ascii="Times New Roman" w:hAnsi="Times New Roman" w:cs="Times New Roman"/>
          <w:sz w:val="24"/>
          <w:szCs w:val="24"/>
        </w:rPr>
        <w:t xml:space="preserve">o </w:t>
      </w:r>
      <w:r w:rsidR="00E3795B" w:rsidRPr="003D0EF6">
        <w:rPr>
          <w:rFonts w:ascii="Times New Roman" w:hAnsi="Times New Roman" w:cs="Times New Roman"/>
          <w:sz w:val="24"/>
          <w:szCs w:val="24"/>
        </w:rPr>
        <w:t>teste t de diferença de médias ponderado pelo desenho amostral</w:t>
      </w:r>
      <w:r w:rsidR="00E3795B">
        <w:rPr>
          <w:rFonts w:ascii="Times New Roman" w:hAnsi="Times New Roman" w:cs="Times New Roman"/>
          <w:sz w:val="24"/>
          <w:szCs w:val="24"/>
        </w:rPr>
        <w:t>, o rendimento</w:t>
      </w:r>
      <w:r w:rsidR="00CF7D54">
        <w:rPr>
          <w:rFonts w:ascii="Times New Roman" w:hAnsi="Times New Roman" w:cs="Times New Roman"/>
          <w:sz w:val="24"/>
          <w:szCs w:val="24"/>
        </w:rPr>
        <w:t xml:space="preserve"> do TCP Persistente e Intermitente, é semelhante (p-valor = 0.935)</w:t>
      </w:r>
      <w:r w:rsidR="009517CE">
        <w:rPr>
          <w:rFonts w:ascii="Times New Roman" w:hAnsi="Times New Roman" w:cs="Times New Roman"/>
          <w:sz w:val="24"/>
          <w:szCs w:val="24"/>
        </w:rPr>
        <w:t>.</w:t>
      </w:r>
    </w:p>
    <w:p w14:paraId="5A8E63A3" w14:textId="77777777" w:rsidR="00CA18D2" w:rsidRDefault="00CA18D2" w:rsidP="00FD0B2C">
      <w:pPr>
        <w:spacing w:line="240" w:lineRule="auto"/>
        <w:rPr>
          <w:rFonts w:ascii="Times New Roman" w:hAnsi="Times New Roman" w:cs="Times New Roman"/>
          <w:sz w:val="24"/>
          <w:szCs w:val="24"/>
        </w:rPr>
      </w:pPr>
    </w:p>
    <w:tbl>
      <w:tblPr>
        <w:tblW w:w="8380" w:type="dxa"/>
        <w:tblCellMar>
          <w:left w:w="70" w:type="dxa"/>
          <w:right w:w="70" w:type="dxa"/>
        </w:tblCellMar>
        <w:tblLook w:val="04A0" w:firstRow="1" w:lastRow="0" w:firstColumn="1" w:lastColumn="0" w:noHBand="0" w:noVBand="1"/>
      </w:tblPr>
      <w:tblGrid>
        <w:gridCol w:w="2440"/>
        <w:gridCol w:w="1960"/>
        <w:gridCol w:w="2020"/>
        <w:gridCol w:w="1960"/>
      </w:tblGrid>
      <w:tr w:rsidR="00CA18D2" w:rsidRPr="00CA18D2" w14:paraId="0FE8EAEF" w14:textId="77777777" w:rsidTr="00CA18D2">
        <w:trPr>
          <w:trHeight w:val="300"/>
        </w:trPr>
        <w:tc>
          <w:tcPr>
            <w:tcW w:w="2440" w:type="dxa"/>
            <w:tcBorders>
              <w:top w:val="single" w:sz="4" w:space="0" w:color="auto"/>
              <w:left w:val="nil"/>
              <w:bottom w:val="single" w:sz="4" w:space="0" w:color="auto"/>
              <w:right w:val="nil"/>
            </w:tcBorders>
            <w:shd w:val="clear" w:color="auto" w:fill="auto"/>
            <w:noWrap/>
            <w:vAlign w:val="bottom"/>
            <w:hideMark/>
          </w:tcPr>
          <w:p w14:paraId="2019F584" w14:textId="77777777" w:rsidR="00CA18D2" w:rsidRPr="00CA18D2" w:rsidRDefault="00CA18D2" w:rsidP="00CA18D2">
            <w:pPr>
              <w:spacing w:after="0" w:line="240" w:lineRule="auto"/>
              <w:rPr>
                <w:rFonts w:ascii="Calibri" w:eastAsia="Times New Roman" w:hAnsi="Calibri" w:cs="Calibri"/>
                <w:b/>
                <w:bCs/>
                <w:color w:val="000000"/>
                <w:lang w:eastAsia="pt-BR"/>
              </w:rPr>
            </w:pPr>
            <w:r w:rsidRPr="00CA18D2">
              <w:rPr>
                <w:rFonts w:ascii="Calibri" w:eastAsia="Times New Roman" w:hAnsi="Calibri" w:cs="Calibri"/>
                <w:b/>
                <w:bCs/>
                <w:color w:val="000000"/>
                <w:lang w:eastAsia="pt-BR"/>
              </w:rPr>
              <w:t>Variáveis</w:t>
            </w:r>
          </w:p>
        </w:tc>
        <w:tc>
          <w:tcPr>
            <w:tcW w:w="1960" w:type="dxa"/>
            <w:tcBorders>
              <w:top w:val="single" w:sz="4" w:space="0" w:color="auto"/>
              <w:left w:val="nil"/>
              <w:bottom w:val="single" w:sz="4" w:space="0" w:color="auto"/>
              <w:right w:val="nil"/>
            </w:tcBorders>
            <w:shd w:val="clear" w:color="auto" w:fill="auto"/>
            <w:noWrap/>
            <w:vAlign w:val="bottom"/>
            <w:hideMark/>
          </w:tcPr>
          <w:p w14:paraId="1EEC9A67" w14:textId="77777777" w:rsidR="00CA18D2" w:rsidRPr="00CA18D2" w:rsidRDefault="00CA18D2" w:rsidP="00CA18D2">
            <w:pPr>
              <w:spacing w:after="0" w:line="240" w:lineRule="auto"/>
              <w:jc w:val="center"/>
              <w:rPr>
                <w:rFonts w:ascii="Calibri" w:eastAsia="Times New Roman" w:hAnsi="Calibri" w:cs="Calibri"/>
                <w:b/>
                <w:bCs/>
                <w:color w:val="000000"/>
                <w:lang w:eastAsia="pt-BR"/>
              </w:rPr>
            </w:pPr>
            <w:r w:rsidRPr="00CA18D2">
              <w:rPr>
                <w:rFonts w:ascii="Calibri" w:eastAsia="Times New Roman" w:hAnsi="Calibri" w:cs="Calibri"/>
                <w:b/>
                <w:bCs/>
                <w:color w:val="000000"/>
                <w:lang w:eastAsia="pt-BR"/>
              </w:rPr>
              <w:t>Persistente</w:t>
            </w:r>
          </w:p>
        </w:tc>
        <w:tc>
          <w:tcPr>
            <w:tcW w:w="2020" w:type="dxa"/>
            <w:tcBorders>
              <w:top w:val="single" w:sz="4" w:space="0" w:color="auto"/>
              <w:left w:val="nil"/>
              <w:bottom w:val="single" w:sz="4" w:space="0" w:color="auto"/>
              <w:right w:val="nil"/>
            </w:tcBorders>
            <w:shd w:val="clear" w:color="auto" w:fill="auto"/>
            <w:noWrap/>
            <w:vAlign w:val="bottom"/>
            <w:hideMark/>
          </w:tcPr>
          <w:p w14:paraId="75EC25E6" w14:textId="77777777" w:rsidR="00CA18D2" w:rsidRPr="00CA18D2" w:rsidRDefault="00CA18D2" w:rsidP="00CA18D2">
            <w:pPr>
              <w:spacing w:after="0" w:line="240" w:lineRule="auto"/>
              <w:jc w:val="center"/>
              <w:rPr>
                <w:rFonts w:ascii="Calibri" w:eastAsia="Times New Roman" w:hAnsi="Calibri" w:cs="Calibri"/>
                <w:b/>
                <w:bCs/>
                <w:color w:val="000000"/>
                <w:lang w:eastAsia="pt-BR"/>
              </w:rPr>
            </w:pPr>
            <w:r w:rsidRPr="00CA18D2">
              <w:rPr>
                <w:rFonts w:ascii="Calibri" w:eastAsia="Times New Roman" w:hAnsi="Calibri" w:cs="Calibri"/>
                <w:b/>
                <w:bCs/>
                <w:color w:val="000000"/>
                <w:lang w:eastAsia="pt-BR"/>
              </w:rPr>
              <w:t>Necessidade</w:t>
            </w:r>
          </w:p>
        </w:tc>
        <w:tc>
          <w:tcPr>
            <w:tcW w:w="1960" w:type="dxa"/>
            <w:tcBorders>
              <w:top w:val="single" w:sz="4" w:space="0" w:color="auto"/>
              <w:left w:val="nil"/>
              <w:bottom w:val="single" w:sz="4" w:space="0" w:color="auto"/>
              <w:right w:val="nil"/>
            </w:tcBorders>
            <w:shd w:val="clear" w:color="auto" w:fill="auto"/>
            <w:noWrap/>
            <w:vAlign w:val="bottom"/>
            <w:hideMark/>
          </w:tcPr>
          <w:p w14:paraId="7F76E981" w14:textId="0C1EAFE9" w:rsidR="00CA18D2" w:rsidRPr="00CA18D2" w:rsidRDefault="00314B96" w:rsidP="00CA18D2">
            <w:pPr>
              <w:spacing w:after="0"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Intermitente</w:t>
            </w:r>
          </w:p>
        </w:tc>
      </w:tr>
      <w:tr w:rsidR="00CA18D2" w:rsidRPr="00CA18D2" w14:paraId="5E2DFF02" w14:textId="77777777" w:rsidTr="00CA18D2">
        <w:trPr>
          <w:trHeight w:val="300"/>
        </w:trPr>
        <w:tc>
          <w:tcPr>
            <w:tcW w:w="2440" w:type="dxa"/>
            <w:tcBorders>
              <w:top w:val="single" w:sz="4" w:space="0" w:color="auto"/>
              <w:left w:val="nil"/>
              <w:bottom w:val="single" w:sz="4" w:space="0" w:color="auto"/>
              <w:right w:val="nil"/>
            </w:tcBorders>
            <w:shd w:val="clear" w:color="auto" w:fill="auto"/>
            <w:noWrap/>
            <w:vAlign w:val="bottom"/>
            <w:hideMark/>
          </w:tcPr>
          <w:p w14:paraId="75898A0B"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Indivíduos (%)</w:t>
            </w:r>
          </w:p>
        </w:tc>
        <w:tc>
          <w:tcPr>
            <w:tcW w:w="1960" w:type="dxa"/>
            <w:tcBorders>
              <w:top w:val="single" w:sz="4" w:space="0" w:color="auto"/>
              <w:left w:val="nil"/>
              <w:bottom w:val="single" w:sz="4" w:space="0" w:color="auto"/>
              <w:right w:val="nil"/>
            </w:tcBorders>
            <w:shd w:val="clear" w:color="auto" w:fill="auto"/>
            <w:noWrap/>
            <w:vAlign w:val="bottom"/>
            <w:hideMark/>
          </w:tcPr>
          <w:p w14:paraId="3881C32E"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3.300 (55%)</w:t>
            </w:r>
          </w:p>
        </w:tc>
        <w:tc>
          <w:tcPr>
            <w:tcW w:w="2020" w:type="dxa"/>
            <w:tcBorders>
              <w:top w:val="single" w:sz="4" w:space="0" w:color="auto"/>
              <w:left w:val="nil"/>
              <w:bottom w:val="single" w:sz="4" w:space="0" w:color="auto"/>
              <w:right w:val="nil"/>
            </w:tcBorders>
            <w:shd w:val="clear" w:color="auto" w:fill="auto"/>
            <w:noWrap/>
            <w:vAlign w:val="bottom"/>
            <w:hideMark/>
          </w:tcPr>
          <w:p w14:paraId="652986DD"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1.448 (24%)</w:t>
            </w:r>
          </w:p>
        </w:tc>
        <w:tc>
          <w:tcPr>
            <w:tcW w:w="1960" w:type="dxa"/>
            <w:tcBorders>
              <w:top w:val="single" w:sz="4" w:space="0" w:color="auto"/>
              <w:left w:val="nil"/>
              <w:bottom w:val="single" w:sz="4" w:space="0" w:color="auto"/>
              <w:right w:val="nil"/>
            </w:tcBorders>
            <w:shd w:val="clear" w:color="auto" w:fill="auto"/>
            <w:noWrap/>
            <w:vAlign w:val="bottom"/>
            <w:hideMark/>
          </w:tcPr>
          <w:p w14:paraId="0527AD3F"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1.252 (21%)</w:t>
            </w:r>
          </w:p>
        </w:tc>
      </w:tr>
      <w:tr w:rsidR="00CA18D2" w:rsidRPr="00CA18D2" w14:paraId="5EFF900B" w14:textId="77777777" w:rsidTr="00507676">
        <w:trPr>
          <w:trHeight w:val="300"/>
        </w:trPr>
        <w:tc>
          <w:tcPr>
            <w:tcW w:w="2440" w:type="dxa"/>
            <w:tcBorders>
              <w:top w:val="single" w:sz="4" w:space="0" w:color="auto"/>
              <w:left w:val="nil"/>
              <w:bottom w:val="single" w:sz="4" w:space="0" w:color="auto"/>
              <w:right w:val="nil"/>
            </w:tcBorders>
            <w:shd w:val="clear" w:color="auto" w:fill="auto"/>
            <w:noWrap/>
            <w:vAlign w:val="center"/>
            <w:hideMark/>
          </w:tcPr>
          <w:p w14:paraId="259CE79D" w14:textId="77777777" w:rsidR="00CA18D2" w:rsidRPr="00CA18D2" w:rsidRDefault="00CA18D2" w:rsidP="00507676">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Maiores Estados (%)</w:t>
            </w:r>
          </w:p>
        </w:tc>
        <w:tc>
          <w:tcPr>
            <w:tcW w:w="1960" w:type="dxa"/>
            <w:tcBorders>
              <w:top w:val="single" w:sz="4" w:space="0" w:color="auto"/>
              <w:left w:val="nil"/>
              <w:bottom w:val="single" w:sz="4" w:space="0" w:color="auto"/>
              <w:right w:val="nil"/>
            </w:tcBorders>
            <w:shd w:val="clear" w:color="auto" w:fill="auto"/>
            <w:noWrap/>
            <w:vAlign w:val="bottom"/>
            <w:hideMark/>
          </w:tcPr>
          <w:p w14:paraId="4EAD6C49" w14:textId="77777777" w:rsid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RS (71%)</w:t>
            </w:r>
          </w:p>
          <w:p w14:paraId="0F6E3D7E" w14:textId="6CB09E15"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AP (67%)</w:t>
            </w:r>
          </w:p>
        </w:tc>
        <w:tc>
          <w:tcPr>
            <w:tcW w:w="2020" w:type="dxa"/>
            <w:tcBorders>
              <w:top w:val="single" w:sz="4" w:space="0" w:color="auto"/>
              <w:left w:val="nil"/>
              <w:bottom w:val="single" w:sz="4" w:space="0" w:color="auto"/>
              <w:right w:val="nil"/>
            </w:tcBorders>
            <w:shd w:val="clear" w:color="auto" w:fill="auto"/>
            <w:noWrap/>
            <w:vAlign w:val="bottom"/>
            <w:hideMark/>
          </w:tcPr>
          <w:p w14:paraId="36E24319" w14:textId="77777777" w:rsidR="00507676"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MA (42%)</w:t>
            </w:r>
          </w:p>
          <w:p w14:paraId="1339BAE1" w14:textId="6E5B1284"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CE (37%)</w:t>
            </w:r>
          </w:p>
        </w:tc>
        <w:tc>
          <w:tcPr>
            <w:tcW w:w="1960" w:type="dxa"/>
            <w:tcBorders>
              <w:top w:val="single" w:sz="4" w:space="0" w:color="auto"/>
              <w:left w:val="nil"/>
              <w:bottom w:val="single" w:sz="4" w:space="0" w:color="auto"/>
              <w:right w:val="nil"/>
            </w:tcBorders>
            <w:shd w:val="clear" w:color="auto" w:fill="auto"/>
            <w:noWrap/>
            <w:vAlign w:val="bottom"/>
            <w:hideMark/>
          </w:tcPr>
          <w:p w14:paraId="69770097" w14:textId="77777777" w:rsidR="00507676"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 xml:space="preserve">PR (32%) </w:t>
            </w:r>
          </w:p>
          <w:p w14:paraId="28C314BE" w14:textId="1561F169"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DF (31%)</w:t>
            </w:r>
          </w:p>
        </w:tc>
      </w:tr>
      <w:tr w:rsidR="00CA18D2" w:rsidRPr="00CA18D2" w14:paraId="6DA1231D" w14:textId="77777777" w:rsidTr="00CA18D2">
        <w:trPr>
          <w:trHeight w:val="300"/>
        </w:trPr>
        <w:tc>
          <w:tcPr>
            <w:tcW w:w="2440" w:type="dxa"/>
            <w:tcBorders>
              <w:top w:val="single" w:sz="4" w:space="0" w:color="auto"/>
              <w:left w:val="nil"/>
              <w:bottom w:val="single" w:sz="4" w:space="0" w:color="auto"/>
              <w:right w:val="nil"/>
            </w:tcBorders>
            <w:shd w:val="clear" w:color="auto" w:fill="auto"/>
            <w:noWrap/>
            <w:vAlign w:val="bottom"/>
            <w:hideMark/>
          </w:tcPr>
          <w:p w14:paraId="0D45D9BB"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Maior região (%)</w:t>
            </w:r>
          </w:p>
        </w:tc>
        <w:tc>
          <w:tcPr>
            <w:tcW w:w="1960" w:type="dxa"/>
            <w:tcBorders>
              <w:top w:val="single" w:sz="4" w:space="0" w:color="auto"/>
              <w:left w:val="nil"/>
              <w:bottom w:val="single" w:sz="4" w:space="0" w:color="auto"/>
              <w:right w:val="nil"/>
            </w:tcBorders>
            <w:shd w:val="clear" w:color="auto" w:fill="auto"/>
            <w:noWrap/>
            <w:vAlign w:val="bottom"/>
            <w:hideMark/>
          </w:tcPr>
          <w:p w14:paraId="4BBE8558"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Sul (63%)</w:t>
            </w:r>
          </w:p>
        </w:tc>
        <w:tc>
          <w:tcPr>
            <w:tcW w:w="2020" w:type="dxa"/>
            <w:tcBorders>
              <w:top w:val="single" w:sz="4" w:space="0" w:color="auto"/>
              <w:left w:val="nil"/>
              <w:bottom w:val="single" w:sz="4" w:space="0" w:color="auto"/>
              <w:right w:val="nil"/>
            </w:tcBorders>
            <w:shd w:val="clear" w:color="auto" w:fill="auto"/>
            <w:noWrap/>
            <w:vAlign w:val="bottom"/>
            <w:hideMark/>
          </w:tcPr>
          <w:p w14:paraId="670E5376"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Nordeste (30%)</w:t>
            </w:r>
          </w:p>
        </w:tc>
        <w:tc>
          <w:tcPr>
            <w:tcW w:w="1960" w:type="dxa"/>
            <w:tcBorders>
              <w:top w:val="single" w:sz="4" w:space="0" w:color="auto"/>
              <w:left w:val="nil"/>
              <w:bottom w:val="single" w:sz="4" w:space="0" w:color="auto"/>
              <w:right w:val="nil"/>
            </w:tcBorders>
            <w:shd w:val="clear" w:color="auto" w:fill="auto"/>
            <w:noWrap/>
            <w:vAlign w:val="bottom"/>
            <w:hideMark/>
          </w:tcPr>
          <w:p w14:paraId="2BA4D58C"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Centro-Oeste (25%)</w:t>
            </w:r>
          </w:p>
        </w:tc>
      </w:tr>
      <w:tr w:rsidR="00CA18D2" w:rsidRPr="00CA18D2" w14:paraId="153BEF55" w14:textId="77777777" w:rsidTr="00CA18D2">
        <w:trPr>
          <w:trHeight w:val="300"/>
        </w:trPr>
        <w:tc>
          <w:tcPr>
            <w:tcW w:w="2440" w:type="dxa"/>
            <w:tcBorders>
              <w:top w:val="single" w:sz="4" w:space="0" w:color="auto"/>
              <w:left w:val="nil"/>
              <w:bottom w:val="single" w:sz="4" w:space="0" w:color="auto"/>
              <w:right w:val="nil"/>
            </w:tcBorders>
            <w:shd w:val="clear" w:color="auto" w:fill="auto"/>
            <w:noWrap/>
            <w:vAlign w:val="bottom"/>
            <w:hideMark/>
          </w:tcPr>
          <w:p w14:paraId="59CD05C5"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Urbano (%)</w:t>
            </w:r>
          </w:p>
        </w:tc>
        <w:tc>
          <w:tcPr>
            <w:tcW w:w="1960" w:type="dxa"/>
            <w:tcBorders>
              <w:top w:val="single" w:sz="4" w:space="0" w:color="auto"/>
              <w:left w:val="nil"/>
              <w:bottom w:val="single" w:sz="4" w:space="0" w:color="auto"/>
              <w:right w:val="nil"/>
            </w:tcBorders>
            <w:shd w:val="clear" w:color="auto" w:fill="auto"/>
            <w:noWrap/>
            <w:vAlign w:val="bottom"/>
            <w:hideMark/>
          </w:tcPr>
          <w:p w14:paraId="296348AF"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84%</w:t>
            </w:r>
          </w:p>
        </w:tc>
        <w:tc>
          <w:tcPr>
            <w:tcW w:w="2020" w:type="dxa"/>
            <w:tcBorders>
              <w:top w:val="single" w:sz="4" w:space="0" w:color="auto"/>
              <w:left w:val="nil"/>
              <w:bottom w:val="single" w:sz="4" w:space="0" w:color="auto"/>
              <w:right w:val="nil"/>
            </w:tcBorders>
            <w:shd w:val="clear" w:color="auto" w:fill="auto"/>
            <w:noWrap/>
            <w:vAlign w:val="bottom"/>
            <w:hideMark/>
          </w:tcPr>
          <w:p w14:paraId="60E82D8D"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79%</w:t>
            </w:r>
          </w:p>
        </w:tc>
        <w:tc>
          <w:tcPr>
            <w:tcW w:w="1960" w:type="dxa"/>
            <w:tcBorders>
              <w:top w:val="single" w:sz="4" w:space="0" w:color="auto"/>
              <w:left w:val="nil"/>
              <w:bottom w:val="single" w:sz="4" w:space="0" w:color="auto"/>
              <w:right w:val="nil"/>
            </w:tcBorders>
            <w:shd w:val="clear" w:color="auto" w:fill="auto"/>
            <w:noWrap/>
            <w:vAlign w:val="bottom"/>
            <w:hideMark/>
          </w:tcPr>
          <w:p w14:paraId="46285B1B"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84%</w:t>
            </w:r>
          </w:p>
        </w:tc>
      </w:tr>
      <w:tr w:rsidR="00CA18D2" w:rsidRPr="00CA18D2" w14:paraId="6801AC32" w14:textId="77777777" w:rsidTr="00CA18D2">
        <w:trPr>
          <w:trHeight w:val="300"/>
        </w:trPr>
        <w:tc>
          <w:tcPr>
            <w:tcW w:w="2440" w:type="dxa"/>
            <w:tcBorders>
              <w:top w:val="single" w:sz="4" w:space="0" w:color="auto"/>
              <w:left w:val="nil"/>
              <w:bottom w:val="single" w:sz="4" w:space="0" w:color="auto"/>
              <w:right w:val="nil"/>
            </w:tcBorders>
            <w:shd w:val="clear" w:color="auto" w:fill="auto"/>
            <w:noWrap/>
            <w:vAlign w:val="bottom"/>
            <w:hideMark/>
          </w:tcPr>
          <w:p w14:paraId="37593F29"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Homem (%)</w:t>
            </w:r>
          </w:p>
        </w:tc>
        <w:tc>
          <w:tcPr>
            <w:tcW w:w="1960" w:type="dxa"/>
            <w:tcBorders>
              <w:top w:val="single" w:sz="4" w:space="0" w:color="auto"/>
              <w:left w:val="nil"/>
              <w:bottom w:val="single" w:sz="4" w:space="0" w:color="auto"/>
              <w:right w:val="nil"/>
            </w:tcBorders>
            <w:shd w:val="clear" w:color="auto" w:fill="auto"/>
            <w:noWrap/>
            <w:vAlign w:val="bottom"/>
            <w:hideMark/>
          </w:tcPr>
          <w:p w14:paraId="75D8D2F8"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66%</w:t>
            </w:r>
          </w:p>
        </w:tc>
        <w:tc>
          <w:tcPr>
            <w:tcW w:w="2020" w:type="dxa"/>
            <w:tcBorders>
              <w:top w:val="single" w:sz="4" w:space="0" w:color="auto"/>
              <w:left w:val="nil"/>
              <w:bottom w:val="single" w:sz="4" w:space="0" w:color="auto"/>
              <w:right w:val="nil"/>
            </w:tcBorders>
            <w:shd w:val="clear" w:color="auto" w:fill="auto"/>
            <w:noWrap/>
            <w:vAlign w:val="bottom"/>
            <w:hideMark/>
          </w:tcPr>
          <w:p w14:paraId="1A227473"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47%</w:t>
            </w:r>
          </w:p>
        </w:tc>
        <w:tc>
          <w:tcPr>
            <w:tcW w:w="1960" w:type="dxa"/>
            <w:tcBorders>
              <w:top w:val="single" w:sz="4" w:space="0" w:color="auto"/>
              <w:left w:val="nil"/>
              <w:bottom w:val="single" w:sz="4" w:space="0" w:color="auto"/>
              <w:right w:val="nil"/>
            </w:tcBorders>
            <w:shd w:val="clear" w:color="auto" w:fill="auto"/>
            <w:noWrap/>
            <w:vAlign w:val="bottom"/>
            <w:hideMark/>
          </w:tcPr>
          <w:p w14:paraId="36DA1919"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74%</w:t>
            </w:r>
          </w:p>
        </w:tc>
      </w:tr>
      <w:tr w:rsidR="00CA18D2" w:rsidRPr="00CA18D2" w14:paraId="03DB45A5" w14:textId="77777777" w:rsidTr="00CA18D2">
        <w:trPr>
          <w:trHeight w:val="300"/>
        </w:trPr>
        <w:tc>
          <w:tcPr>
            <w:tcW w:w="2440" w:type="dxa"/>
            <w:tcBorders>
              <w:top w:val="single" w:sz="4" w:space="0" w:color="auto"/>
              <w:left w:val="nil"/>
              <w:bottom w:val="single" w:sz="4" w:space="0" w:color="auto"/>
              <w:right w:val="nil"/>
            </w:tcBorders>
            <w:shd w:val="clear" w:color="auto" w:fill="auto"/>
            <w:noWrap/>
            <w:vAlign w:val="bottom"/>
            <w:hideMark/>
          </w:tcPr>
          <w:p w14:paraId="2337EB62"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Idade (anos)</w:t>
            </w:r>
          </w:p>
        </w:tc>
        <w:tc>
          <w:tcPr>
            <w:tcW w:w="1960" w:type="dxa"/>
            <w:tcBorders>
              <w:top w:val="single" w:sz="4" w:space="0" w:color="auto"/>
              <w:left w:val="nil"/>
              <w:bottom w:val="single" w:sz="4" w:space="0" w:color="auto"/>
              <w:right w:val="nil"/>
            </w:tcBorders>
            <w:shd w:val="clear" w:color="auto" w:fill="auto"/>
            <w:noWrap/>
            <w:vAlign w:val="bottom"/>
            <w:hideMark/>
          </w:tcPr>
          <w:p w14:paraId="334DD3B0"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43,2</w:t>
            </w:r>
          </w:p>
        </w:tc>
        <w:tc>
          <w:tcPr>
            <w:tcW w:w="2020" w:type="dxa"/>
            <w:tcBorders>
              <w:top w:val="single" w:sz="4" w:space="0" w:color="auto"/>
              <w:left w:val="nil"/>
              <w:bottom w:val="single" w:sz="4" w:space="0" w:color="auto"/>
              <w:right w:val="nil"/>
            </w:tcBorders>
            <w:shd w:val="clear" w:color="auto" w:fill="auto"/>
            <w:noWrap/>
            <w:vAlign w:val="bottom"/>
            <w:hideMark/>
          </w:tcPr>
          <w:p w14:paraId="4BBECC8C"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41,7</w:t>
            </w:r>
          </w:p>
        </w:tc>
        <w:tc>
          <w:tcPr>
            <w:tcW w:w="1960" w:type="dxa"/>
            <w:tcBorders>
              <w:top w:val="single" w:sz="4" w:space="0" w:color="auto"/>
              <w:left w:val="nil"/>
              <w:bottom w:val="single" w:sz="4" w:space="0" w:color="auto"/>
              <w:right w:val="nil"/>
            </w:tcBorders>
            <w:shd w:val="clear" w:color="auto" w:fill="auto"/>
            <w:noWrap/>
            <w:vAlign w:val="bottom"/>
            <w:hideMark/>
          </w:tcPr>
          <w:p w14:paraId="71B9E6E1"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38,3</w:t>
            </w:r>
          </w:p>
        </w:tc>
      </w:tr>
      <w:tr w:rsidR="008A7AA8" w:rsidRPr="00CA18D2" w14:paraId="6F26AB61" w14:textId="77777777" w:rsidTr="00CA18D2">
        <w:trPr>
          <w:trHeight w:val="300"/>
        </w:trPr>
        <w:tc>
          <w:tcPr>
            <w:tcW w:w="2440" w:type="dxa"/>
            <w:tcBorders>
              <w:top w:val="single" w:sz="4" w:space="0" w:color="auto"/>
              <w:left w:val="nil"/>
              <w:bottom w:val="single" w:sz="4" w:space="0" w:color="auto"/>
              <w:right w:val="nil"/>
            </w:tcBorders>
            <w:shd w:val="clear" w:color="auto" w:fill="auto"/>
            <w:noWrap/>
            <w:vAlign w:val="bottom"/>
          </w:tcPr>
          <w:p w14:paraId="5A6061DD" w14:textId="3638825B" w:rsidR="008A7AA8" w:rsidRPr="00CA18D2" w:rsidRDefault="008A7AA8" w:rsidP="008A7AA8">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Ensino superior (%)</w:t>
            </w:r>
          </w:p>
        </w:tc>
        <w:tc>
          <w:tcPr>
            <w:tcW w:w="1960" w:type="dxa"/>
            <w:tcBorders>
              <w:top w:val="single" w:sz="4" w:space="0" w:color="auto"/>
              <w:left w:val="nil"/>
              <w:bottom w:val="single" w:sz="4" w:space="0" w:color="auto"/>
              <w:right w:val="nil"/>
            </w:tcBorders>
            <w:shd w:val="clear" w:color="auto" w:fill="auto"/>
            <w:noWrap/>
            <w:vAlign w:val="bottom"/>
          </w:tcPr>
          <w:p w14:paraId="3E974F0D" w14:textId="30EDB2A1" w:rsidR="008A7AA8" w:rsidRPr="00CA18D2" w:rsidRDefault="008A7AA8" w:rsidP="008A7AA8">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17%</w:t>
            </w:r>
          </w:p>
        </w:tc>
        <w:tc>
          <w:tcPr>
            <w:tcW w:w="2020" w:type="dxa"/>
            <w:tcBorders>
              <w:top w:val="single" w:sz="4" w:space="0" w:color="auto"/>
              <w:left w:val="nil"/>
              <w:bottom w:val="single" w:sz="4" w:space="0" w:color="auto"/>
              <w:right w:val="nil"/>
            </w:tcBorders>
            <w:shd w:val="clear" w:color="auto" w:fill="auto"/>
            <w:noWrap/>
            <w:vAlign w:val="bottom"/>
          </w:tcPr>
          <w:p w14:paraId="4DC0718D" w14:textId="29EA8E9A" w:rsidR="008A7AA8" w:rsidRPr="00CA18D2" w:rsidRDefault="008A7AA8" w:rsidP="008A7AA8">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9%</w:t>
            </w:r>
          </w:p>
        </w:tc>
        <w:tc>
          <w:tcPr>
            <w:tcW w:w="1960" w:type="dxa"/>
            <w:tcBorders>
              <w:top w:val="single" w:sz="4" w:space="0" w:color="auto"/>
              <w:left w:val="nil"/>
              <w:bottom w:val="single" w:sz="4" w:space="0" w:color="auto"/>
              <w:right w:val="nil"/>
            </w:tcBorders>
            <w:shd w:val="clear" w:color="auto" w:fill="auto"/>
            <w:noWrap/>
            <w:vAlign w:val="bottom"/>
          </w:tcPr>
          <w:p w14:paraId="6AD1012A" w14:textId="266D61B2" w:rsidR="008A7AA8" w:rsidRPr="00CA18D2" w:rsidRDefault="008A7AA8" w:rsidP="008A7AA8">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17%</w:t>
            </w:r>
          </w:p>
        </w:tc>
      </w:tr>
      <w:tr w:rsidR="00CA18D2" w:rsidRPr="00CA18D2" w14:paraId="168E7CDD" w14:textId="77777777" w:rsidTr="007546A4">
        <w:trPr>
          <w:trHeight w:val="300"/>
        </w:trPr>
        <w:tc>
          <w:tcPr>
            <w:tcW w:w="2440" w:type="dxa"/>
            <w:tcBorders>
              <w:top w:val="single" w:sz="4" w:space="0" w:color="auto"/>
              <w:left w:val="nil"/>
              <w:bottom w:val="single" w:sz="4" w:space="0" w:color="auto"/>
              <w:right w:val="nil"/>
            </w:tcBorders>
            <w:shd w:val="clear" w:color="auto" w:fill="auto"/>
            <w:noWrap/>
            <w:vAlign w:val="bottom"/>
            <w:hideMark/>
          </w:tcPr>
          <w:p w14:paraId="0E0B80D1" w14:textId="3D4B5E83" w:rsidR="00CA18D2" w:rsidRPr="00CA18D2" w:rsidRDefault="00646EA0" w:rsidP="00CA18D2">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Responsável pelo domicí</w:t>
            </w:r>
            <w:r w:rsidR="007546A4">
              <w:rPr>
                <w:rFonts w:ascii="Calibri" w:eastAsia="Times New Roman" w:hAnsi="Calibri" w:cs="Calibri"/>
                <w:color w:val="000000"/>
                <w:lang w:eastAsia="pt-BR"/>
              </w:rPr>
              <w:t>lio</w:t>
            </w:r>
            <w:r w:rsidR="00CA18D2" w:rsidRPr="00CA18D2">
              <w:rPr>
                <w:rFonts w:ascii="Calibri" w:eastAsia="Times New Roman" w:hAnsi="Calibri" w:cs="Calibri"/>
                <w:color w:val="000000"/>
                <w:lang w:eastAsia="pt-BR"/>
              </w:rPr>
              <w:t xml:space="preserve"> (%)</w:t>
            </w:r>
          </w:p>
        </w:tc>
        <w:tc>
          <w:tcPr>
            <w:tcW w:w="1960" w:type="dxa"/>
            <w:tcBorders>
              <w:top w:val="single" w:sz="4" w:space="0" w:color="auto"/>
              <w:left w:val="nil"/>
              <w:bottom w:val="single" w:sz="4" w:space="0" w:color="auto"/>
              <w:right w:val="nil"/>
            </w:tcBorders>
            <w:shd w:val="clear" w:color="auto" w:fill="auto"/>
            <w:noWrap/>
            <w:vAlign w:val="center"/>
            <w:hideMark/>
          </w:tcPr>
          <w:p w14:paraId="6A599C67" w14:textId="77777777" w:rsidR="00CA18D2" w:rsidRPr="00CA18D2" w:rsidRDefault="00CA18D2" w:rsidP="007546A4">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57%</w:t>
            </w:r>
          </w:p>
        </w:tc>
        <w:tc>
          <w:tcPr>
            <w:tcW w:w="2020" w:type="dxa"/>
            <w:tcBorders>
              <w:top w:val="single" w:sz="4" w:space="0" w:color="auto"/>
              <w:left w:val="nil"/>
              <w:bottom w:val="single" w:sz="4" w:space="0" w:color="auto"/>
              <w:right w:val="nil"/>
            </w:tcBorders>
            <w:shd w:val="clear" w:color="auto" w:fill="auto"/>
            <w:noWrap/>
            <w:vAlign w:val="center"/>
            <w:hideMark/>
          </w:tcPr>
          <w:p w14:paraId="0AD20A64" w14:textId="77777777" w:rsidR="00CA18D2" w:rsidRPr="00CA18D2" w:rsidRDefault="00CA18D2" w:rsidP="007546A4">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49%</w:t>
            </w:r>
          </w:p>
        </w:tc>
        <w:tc>
          <w:tcPr>
            <w:tcW w:w="1960" w:type="dxa"/>
            <w:tcBorders>
              <w:top w:val="single" w:sz="4" w:space="0" w:color="auto"/>
              <w:left w:val="nil"/>
              <w:bottom w:val="single" w:sz="4" w:space="0" w:color="auto"/>
              <w:right w:val="nil"/>
            </w:tcBorders>
            <w:shd w:val="clear" w:color="auto" w:fill="auto"/>
            <w:noWrap/>
            <w:vAlign w:val="center"/>
            <w:hideMark/>
          </w:tcPr>
          <w:p w14:paraId="36E5522E" w14:textId="77777777" w:rsidR="00CA18D2" w:rsidRPr="00CA18D2" w:rsidRDefault="00CA18D2" w:rsidP="007546A4">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48%</w:t>
            </w:r>
          </w:p>
        </w:tc>
      </w:tr>
      <w:tr w:rsidR="00CA18D2" w:rsidRPr="00CA18D2" w14:paraId="1D7AFD87" w14:textId="77777777" w:rsidTr="00CA18D2">
        <w:trPr>
          <w:trHeight w:val="300"/>
        </w:trPr>
        <w:tc>
          <w:tcPr>
            <w:tcW w:w="2440" w:type="dxa"/>
            <w:tcBorders>
              <w:top w:val="single" w:sz="4" w:space="0" w:color="auto"/>
              <w:left w:val="nil"/>
              <w:bottom w:val="single" w:sz="4" w:space="0" w:color="auto"/>
              <w:right w:val="nil"/>
            </w:tcBorders>
            <w:shd w:val="clear" w:color="auto" w:fill="auto"/>
            <w:noWrap/>
            <w:vAlign w:val="bottom"/>
            <w:hideMark/>
          </w:tcPr>
          <w:p w14:paraId="7E99261E"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Renda (R$)</w:t>
            </w:r>
          </w:p>
        </w:tc>
        <w:tc>
          <w:tcPr>
            <w:tcW w:w="1960" w:type="dxa"/>
            <w:tcBorders>
              <w:top w:val="single" w:sz="4" w:space="0" w:color="auto"/>
              <w:left w:val="nil"/>
              <w:bottom w:val="single" w:sz="4" w:space="0" w:color="auto"/>
              <w:right w:val="nil"/>
            </w:tcBorders>
            <w:shd w:val="clear" w:color="auto" w:fill="auto"/>
            <w:noWrap/>
            <w:vAlign w:val="bottom"/>
            <w:hideMark/>
          </w:tcPr>
          <w:p w14:paraId="54585B56"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2.425</w:t>
            </w:r>
          </w:p>
        </w:tc>
        <w:tc>
          <w:tcPr>
            <w:tcW w:w="2020" w:type="dxa"/>
            <w:tcBorders>
              <w:top w:val="single" w:sz="4" w:space="0" w:color="auto"/>
              <w:left w:val="nil"/>
              <w:bottom w:val="single" w:sz="4" w:space="0" w:color="auto"/>
              <w:right w:val="nil"/>
            </w:tcBorders>
            <w:shd w:val="clear" w:color="auto" w:fill="auto"/>
            <w:noWrap/>
            <w:vAlign w:val="bottom"/>
            <w:hideMark/>
          </w:tcPr>
          <w:p w14:paraId="5CB4D79E"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1.221</w:t>
            </w:r>
          </w:p>
        </w:tc>
        <w:tc>
          <w:tcPr>
            <w:tcW w:w="1960" w:type="dxa"/>
            <w:tcBorders>
              <w:top w:val="single" w:sz="4" w:space="0" w:color="auto"/>
              <w:left w:val="nil"/>
              <w:bottom w:val="single" w:sz="4" w:space="0" w:color="auto"/>
              <w:right w:val="nil"/>
            </w:tcBorders>
            <w:shd w:val="clear" w:color="auto" w:fill="auto"/>
            <w:noWrap/>
            <w:vAlign w:val="bottom"/>
            <w:hideMark/>
          </w:tcPr>
          <w:p w14:paraId="20C0BF63"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2.303</w:t>
            </w:r>
          </w:p>
        </w:tc>
      </w:tr>
    </w:tbl>
    <w:p w14:paraId="1C65FD83" w14:textId="272892A4" w:rsidR="00CF1492" w:rsidRPr="00FD0B2C" w:rsidRDefault="00CF1492" w:rsidP="00FD0B2C">
      <w:pPr>
        <w:spacing w:line="240" w:lineRule="auto"/>
        <w:rPr>
          <w:rFonts w:ascii="Times New Roman" w:hAnsi="Times New Roman" w:cs="Times New Roman"/>
          <w:sz w:val="24"/>
          <w:szCs w:val="24"/>
        </w:rPr>
      </w:pPr>
      <w:r w:rsidRPr="00FD0B2C">
        <w:rPr>
          <w:rFonts w:ascii="Times New Roman" w:hAnsi="Times New Roman" w:cs="Times New Roman"/>
          <w:sz w:val="24"/>
          <w:szCs w:val="24"/>
        </w:rPr>
        <w:br w:type="page"/>
      </w:r>
    </w:p>
    <w:p w14:paraId="00FA48CA" w14:textId="7A334834" w:rsidR="00DA222E" w:rsidRPr="0017253B" w:rsidRDefault="00DA222E" w:rsidP="003860CB">
      <w:pPr>
        <w:rPr>
          <w:rFonts w:ascii="Times New Roman" w:hAnsi="Times New Roman" w:cs="Times New Roman"/>
          <w:b/>
          <w:bCs/>
          <w:sz w:val="24"/>
          <w:szCs w:val="24"/>
        </w:rPr>
      </w:pPr>
      <w:r w:rsidRPr="0017253B">
        <w:rPr>
          <w:rFonts w:ascii="Times New Roman" w:hAnsi="Times New Roman" w:cs="Times New Roman"/>
          <w:b/>
          <w:bCs/>
          <w:sz w:val="24"/>
          <w:szCs w:val="24"/>
        </w:rPr>
        <w:lastRenderedPageBreak/>
        <w:t xml:space="preserve">DISCUSSÃO </w:t>
      </w:r>
    </w:p>
    <w:p w14:paraId="3010AAA0" w14:textId="0A6E8961" w:rsidR="00DA222E" w:rsidRPr="00377A93" w:rsidRDefault="00DA222E" w:rsidP="00DA222E">
      <w:pPr>
        <w:pStyle w:val="SemEspaamento"/>
        <w:spacing w:line="360" w:lineRule="auto"/>
        <w:jc w:val="both"/>
        <w:rPr>
          <w:rFonts w:ascii="Times New Roman" w:hAnsi="Times New Roman" w:cs="Times New Roman"/>
          <w:sz w:val="24"/>
          <w:szCs w:val="24"/>
        </w:rPr>
      </w:pPr>
    </w:p>
    <w:p w14:paraId="4D990C21" w14:textId="379683F0" w:rsidR="00DA222E" w:rsidRPr="0017253B" w:rsidRDefault="00DA222E" w:rsidP="00DA222E">
      <w:pPr>
        <w:pStyle w:val="SemEspaamento"/>
        <w:spacing w:line="360" w:lineRule="auto"/>
        <w:jc w:val="both"/>
        <w:rPr>
          <w:rFonts w:ascii="Times New Roman" w:hAnsi="Times New Roman" w:cs="Times New Roman"/>
          <w:b/>
          <w:bCs/>
          <w:sz w:val="24"/>
          <w:szCs w:val="24"/>
        </w:rPr>
      </w:pPr>
      <w:r w:rsidRPr="0017253B">
        <w:rPr>
          <w:rFonts w:ascii="Times New Roman" w:hAnsi="Times New Roman" w:cs="Times New Roman"/>
          <w:b/>
          <w:bCs/>
          <w:sz w:val="24"/>
          <w:szCs w:val="24"/>
        </w:rPr>
        <w:t>CONSIDERAÇÕES FINAIS</w:t>
      </w:r>
    </w:p>
    <w:p w14:paraId="2A5C8049" w14:textId="77777777" w:rsidR="00DA222E" w:rsidRPr="00377A93" w:rsidRDefault="00DA222E" w:rsidP="00DA222E">
      <w:pPr>
        <w:pStyle w:val="SemEspaamento"/>
        <w:spacing w:line="360" w:lineRule="auto"/>
        <w:jc w:val="both"/>
        <w:rPr>
          <w:rFonts w:ascii="Times New Roman" w:hAnsi="Times New Roman" w:cs="Times New Roman"/>
          <w:sz w:val="24"/>
          <w:szCs w:val="24"/>
        </w:rPr>
      </w:pPr>
    </w:p>
    <w:p w14:paraId="3E4F89C5" w14:textId="4EC82B68" w:rsidR="006D7DDB" w:rsidRPr="00377A93" w:rsidRDefault="00DA222E" w:rsidP="006D7DDB">
      <w:pPr>
        <w:pStyle w:val="SemEspaamento"/>
        <w:spacing w:line="360" w:lineRule="auto"/>
        <w:jc w:val="both"/>
        <w:rPr>
          <w:rFonts w:ascii="Times New Roman" w:hAnsi="Times New Roman" w:cs="Times New Roman"/>
          <w:b/>
          <w:bCs/>
          <w:sz w:val="24"/>
          <w:szCs w:val="24"/>
        </w:rPr>
      </w:pPr>
      <w:r w:rsidRPr="00377A93">
        <w:rPr>
          <w:rFonts w:ascii="Times New Roman" w:hAnsi="Times New Roman" w:cs="Times New Roman"/>
          <w:b/>
          <w:bCs/>
          <w:sz w:val="24"/>
          <w:szCs w:val="24"/>
        </w:rPr>
        <w:t>REFERÊNCIAS BIBLIOGRÁFICAS</w:t>
      </w:r>
    </w:p>
    <w:p w14:paraId="306B5707" w14:textId="2A448FFE" w:rsidR="00F409D8" w:rsidRPr="00377A93" w:rsidRDefault="00F409D8" w:rsidP="00515AE7">
      <w:pPr>
        <w:spacing w:line="360" w:lineRule="auto"/>
        <w:jc w:val="both"/>
        <w:rPr>
          <w:rFonts w:ascii="Times New Roman" w:hAnsi="Times New Roman" w:cs="Times New Roman"/>
          <w:sz w:val="24"/>
          <w:szCs w:val="24"/>
        </w:rPr>
      </w:pPr>
    </w:p>
    <w:sdt>
      <w:sdtPr>
        <w:rPr>
          <w:rFonts w:ascii="Times New Roman" w:hAnsi="Times New Roman" w:cs="Times New Roman"/>
          <w:color w:val="000000"/>
          <w:sz w:val="24"/>
          <w:szCs w:val="24"/>
        </w:rPr>
        <w:tag w:val="MENDELEY_BIBLIOGRAPHY"/>
        <w:id w:val="-118604376"/>
        <w:placeholder>
          <w:docPart w:val="DefaultPlaceholder_-1854013440"/>
        </w:placeholder>
      </w:sdtPr>
      <w:sdtEndPr/>
      <w:sdtContent>
        <w:p w14:paraId="201A2A9A" w14:textId="77777777" w:rsidR="0017253B" w:rsidRDefault="0017253B">
          <w:pPr>
            <w:divId w:val="1510486414"/>
            <w:rPr>
              <w:rFonts w:eastAsia="Times New Roman"/>
              <w:sz w:val="24"/>
              <w:szCs w:val="24"/>
            </w:rPr>
          </w:pPr>
          <w:r>
            <w:rPr>
              <w:rFonts w:eastAsia="Times New Roman"/>
            </w:rPr>
            <w:t xml:space="preserve">ABBOTT, A.; TSAY, A. </w:t>
          </w:r>
          <w:proofErr w:type="spellStart"/>
          <w:r>
            <w:rPr>
              <w:rFonts w:eastAsia="Times New Roman"/>
            </w:rPr>
            <w:t>Sequence</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optimal</w:t>
          </w:r>
          <w:proofErr w:type="spellEnd"/>
          <w:r>
            <w:rPr>
              <w:rFonts w:eastAsia="Times New Roman"/>
            </w:rPr>
            <w:t xml:space="preserve"> </w:t>
          </w:r>
          <w:proofErr w:type="spellStart"/>
          <w:r>
            <w:rPr>
              <w:rFonts w:eastAsia="Times New Roman"/>
            </w:rPr>
            <w:t>matching</w:t>
          </w:r>
          <w:proofErr w:type="spellEnd"/>
          <w:r>
            <w:rPr>
              <w:rFonts w:eastAsia="Times New Roman"/>
            </w:rPr>
            <w:t xml:space="preserve"> </w:t>
          </w:r>
          <w:proofErr w:type="spellStart"/>
          <w:r>
            <w:rPr>
              <w:rFonts w:eastAsia="Times New Roman"/>
            </w:rPr>
            <w:t>methods</w:t>
          </w:r>
          <w:proofErr w:type="spellEnd"/>
          <w:r>
            <w:rPr>
              <w:rFonts w:eastAsia="Times New Roman"/>
            </w:rPr>
            <w:t xml:space="preserve"> in </w:t>
          </w:r>
          <w:proofErr w:type="spellStart"/>
          <w:r>
            <w:rPr>
              <w:rFonts w:eastAsia="Times New Roman"/>
            </w:rPr>
            <w:t>sociology</w:t>
          </w:r>
          <w:proofErr w:type="spellEnd"/>
          <w:r>
            <w:rPr>
              <w:rFonts w:eastAsia="Times New Roman"/>
            </w:rPr>
            <w:t xml:space="preserve">: Review </w:t>
          </w:r>
          <w:proofErr w:type="spellStart"/>
          <w:r>
            <w:rPr>
              <w:rFonts w:eastAsia="Times New Roman"/>
            </w:rPr>
            <w:t>and</w:t>
          </w:r>
          <w:proofErr w:type="spellEnd"/>
          <w:r>
            <w:rPr>
              <w:rFonts w:eastAsia="Times New Roman"/>
            </w:rPr>
            <w:t xml:space="preserve"> prospect. </w:t>
          </w:r>
          <w:proofErr w:type="spellStart"/>
          <w:r>
            <w:rPr>
              <w:rFonts w:eastAsia="Times New Roman"/>
              <w:b/>
              <w:bCs/>
            </w:rPr>
            <w:t>Sociological</w:t>
          </w:r>
          <w:proofErr w:type="spellEnd"/>
          <w:r>
            <w:rPr>
              <w:rFonts w:eastAsia="Times New Roman"/>
              <w:b/>
              <w:bCs/>
            </w:rPr>
            <w:t xml:space="preserve"> </w:t>
          </w:r>
          <w:proofErr w:type="spellStart"/>
          <w:r>
            <w:rPr>
              <w:rFonts w:eastAsia="Times New Roman"/>
              <w:b/>
              <w:bCs/>
            </w:rPr>
            <w:t>Methods</w:t>
          </w:r>
          <w:proofErr w:type="spellEnd"/>
          <w:r>
            <w:rPr>
              <w:rFonts w:eastAsia="Times New Roman"/>
              <w:b/>
              <w:bCs/>
            </w:rPr>
            <w:t xml:space="preserve"> &amp; </w:t>
          </w:r>
          <w:proofErr w:type="spellStart"/>
          <w:r>
            <w:rPr>
              <w:rFonts w:eastAsia="Times New Roman"/>
              <w:b/>
              <w:bCs/>
            </w:rPr>
            <w:t>Research</w:t>
          </w:r>
          <w:proofErr w:type="spellEnd"/>
          <w:r>
            <w:rPr>
              <w:rFonts w:eastAsia="Times New Roman"/>
            </w:rPr>
            <w:t xml:space="preserve">, v. 29, n. 1, 2000. </w:t>
          </w:r>
        </w:p>
        <w:p w14:paraId="26E10BF8" w14:textId="77777777" w:rsidR="0017253B" w:rsidRDefault="0017253B">
          <w:pPr>
            <w:divId w:val="722681181"/>
            <w:rPr>
              <w:rFonts w:eastAsia="Times New Roman"/>
            </w:rPr>
          </w:pPr>
          <w:r>
            <w:rPr>
              <w:rFonts w:eastAsia="Times New Roman"/>
            </w:rPr>
            <w:t xml:space="preserve">ACS, Z. </w:t>
          </w:r>
          <w:proofErr w:type="spellStart"/>
          <w:r>
            <w:rPr>
              <w:rFonts w:eastAsia="Times New Roman"/>
            </w:rPr>
            <w:t>How</w:t>
          </w:r>
          <w:proofErr w:type="spellEnd"/>
          <w:r>
            <w:rPr>
              <w:rFonts w:eastAsia="Times New Roman"/>
            </w:rPr>
            <w:t xml:space="preserve"> </w:t>
          </w:r>
          <w:proofErr w:type="spellStart"/>
          <w:r>
            <w:rPr>
              <w:rFonts w:eastAsia="Times New Roman"/>
            </w:rPr>
            <w:t>Is</w:t>
          </w:r>
          <w:proofErr w:type="spellEnd"/>
          <w:r>
            <w:rPr>
              <w:rFonts w:eastAsia="Times New Roman"/>
            </w:rPr>
            <w:t xml:space="preserve"> </w:t>
          </w:r>
          <w:proofErr w:type="spellStart"/>
          <w:r>
            <w:rPr>
              <w:rFonts w:eastAsia="Times New Roman"/>
            </w:rPr>
            <w:t>Entrepreneurship</w:t>
          </w:r>
          <w:proofErr w:type="spellEnd"/>
          <w:r>
            <w:rPr>
              <w:rFonts w:eastAsia="Times New Roman"/>
            </w:rPr>
            <w:t xml:space="preserve"> </w:t>
          </w:r>
          <w:proofErr w:type="spellStart"/>
          <w:r>
            <w:rPr>
              <w:rFonts w:eastAsia="Times New Roman"/>
            </w:rPr>
            <w:t>Good</w:t>
          </w:r>
          <w:proofErr w:type="spellEnd"/>
          <w:r>
            <w:rPr>
              <w:rFonts w:eastAsia="Times New Roman"/>
            </w:rPr>
            <w:t xml:space="preserve"> for Economic </w:t>
          </w:r>
          <w:proofErr w:type="spellStart"/>
          <w:r>
            <w:rPr>
              <w:rFonts w:eastAsia="Times New Roman"/>
            </w:rPr>
            <w:t>Growth</w:t>
          </w:r>
          <w:proofErr w:type="spellEnd"/>
          <w:r>
            <w:rPr>
              <w:rFonts w:eastAsia="Times New Roman"/>
            </w:rPr>
            <w:t xml:space="preserve">? </w:t>
          </w:r>
          <w:proofErr w:type="spellStart"/>
          <w:r>
            <w:rPr>
              <w:rFonts w:eastAsia="Times New Roman"/>
              <w:b/>
              <w:bCs/>
            </w:rPr>
            <w:t>innovations</w:t>
          </w:r>
          <w:proofErr w:type="spellEnd"/>
          <w:r>
            <w:rPr>
              <w:rFonts w:eastAsia="Times New Roman"/>
            </w:rPr>
            <w:t xml:space="preserve">, n. 1, 2006. </w:t>
          </w:r>
        </w:p>
        <w:p w14:paraId="22950183" w14:textId="77777777" w:rsidR="0017253B" w:rsidRDefault="0017253B">
          <w:pPr>
            <w:divId w:val="575162783"/>
            <w:rPr>
              <w:rFonts w:eastAsia="Times New Roman"/>
            </w:rPr>
          </w:pPr>
          <w:r>
            <w:rPr>
              <w:rFonts w:eastAsia="Times New Roman"/>
            </w:rPr>
            <w:t xml:space="preserve">BAY, F.; KOSTER, S. </w:t>
          </w:r>
          <w:r>
            <w:rPr>
              <w:rFonts w:eastAsia="Times New Roman"/>
              <w:b/>
              <w:bCs/>
            </w:rPr>
            <w:t>Self-</w:t>
          </w:r>
          <w:proofErr w:type="spellStart"/>
          <w:r>
            <w:rPr>
              <w:rFonts w:eastAsia="Times New Roman"/>
              <w:b/>
              <w:bCs/>
            </w:rPr>
            <w:t>employment</w:t>
          </w:r>
          <w:proofErr w:type="spellEnd"/>
          <w:r>
            <w:rPr>
              <w:rFonts w:eastAsia="Times New Roman"/>
              <w:b/>
              <w:bCs/>
            </w:rPr>
            <w:t xml:space="preserve"> </w:t>
          </w:r>
          <w:proofErr w:type="spellStart"/>
          <w:r>
            <w:rPr>
              <w:rFonts w:eastAsia="Times New Roman"/>
              <w:b/>
              <w:bCs/>
            </w:rPr>
            <w:t>career</w:t>
          </w:r>
          <w:proofErr w:type="spellEnd"/>
          <w:r>
            <w:rPr>
              <w:rFonts w:eastAsia="Times New Roman"/>
              <w:b/>
              <w:bCs/>
            </w:rPr>
            <w:t xml:space="preserve"> </w:t>
          </w:r>
          <w:proofErr w:type="spellStart"/>
          <w:r>
            <w:rPr>
              <w:rFonts w:eastAsia="Times New Roman"/>
              <w:b/>
              <w:bCs/>
            </w:rPr>
            <w:t>patterns</w:t>
          </w:r>
          <w:proofErr w:type="spellEnd"/>
          <w:r>
            <w:rPr>
              <w:rFonts w:eastAsia="Times New Roman"/>
              <w:b/>
              <w:bCs/>
            </w:rPr>
            <w:t xml:space="preserve"> in </w:t>
          </w:r>
          <w:proofErr w:type="spellStart"/>
          <w:r>
            <w:rPr>
              <w:rFonts w:eastAsia="Times New Roman"/>
              <w:b/>
              <w:bCs/>
            </w:rPr>
            <w:t>the</w:t>
          </w:r>
          <w:proofErr w:type="spellEnd"/>
          <w:r>
            <w:rPr>
              <w:rFonts w:eastAsia="Times New Roman"/>
              <w:b/>
              <w:bCs/>
            </w:rPr>
            <w:t xml:space="preserve"> </w:t>
          </w:r>
          <w:proofErr w:type="spellStart"/>
          <w:r>
            <w:rPr>
              <w:rFonts w:eastAsia="Times New Roman"/>
              <w:b/>
              <w:bCs/>
            </w:rPr>
            <w:t>Netherlands</w:t>
          </w:r>
          <w:proofErr w:type="spellEnd"/>
          <w:r>
            <w:rPr>
              <w:rFonts w:eastAsia="Times New Roman"/>
              <w:b/>
              <w:bCs/>
            </w:rPr>
            <w:t xml:space="preserve">: </w:t>
          </w:r>
          <w:proofErr w:type="spellStart"/>
          <w:r>
            <w:rPr>
              <w:rFonts w:eastAsia="Times New Roman"/>
              <w:b/>
              <w:bCs/>
            </w:rPr>
            <w:t>exploring</w:t>
          </w:r>
          <w:proofErr w:type="spellEnd"/>
          <w:r>
            <w:rPr>
              <w:rFonts w:eastAsia="Times New Roman"/>
              <w:b/>
              <w:bCs/>
            </w:rPr>
            <w:t xml:space="preserve"> individual </w:t>
          </w:r>
          <w:proofErr w:type="spellStart"/>
          <w:r>
            <w:rPr>
              <w:rFonts w:eastAsia="Times New Roman"/>
              <w:b/>
              <w:bCs/>
            </w:rPr>
            <w:t>and</w:t>
          </w:r>
          <w:proofErr w:type="spellEnd"/>
          <w:r>
            <w:rPr>
              <w:rFonts w:eastAsia="Times New Roman"/>
              <w:b/>
              <w:bCs/>
            </w:rPr>
            <w:t xml:space="preserve"> regional </w:t>
          </w:r>
          <w:proofErr w:type="spellStart"/>
          <w:r>
            <w:rPr>
              <w:rFonts w:eastAsia="Times New Roman"/>
              <w:b/>
              <w:bCs/>
            </w:rPr>
            <w:t>differences</w:t>
          </w:r>
          <w:r>
            <w:rPr>
              <w:rFonts w:eastAsia="Times New Roman"/>
            </w:rPr>
            <w:t>Annals</w:t>
          </w:r>
          <w:proofErr w:type="spellEnd"/>
          <w:r>
            <w:rPr>
              <w:rFonts w:eastAsia="Times New Roman"/>
            </w:rPr>
            <w:t xml:space="preserve"> </w:t>
          </w:r>
          <w:proofErr w:type="spellStart"/>
          <w:r>
            <w:rPr>
              <w:rFonts w:eastAsia="Times New Roman"/>
            </w:rPr>
            <w:t>of</w:t>
          </w:r>
          <w:proofErr w:type="spellEnd"/>
          <w:r>
            <w:rPr>
              <w:rFonts w:eastAsia="Times New Roman"/>
            </w:rPr>
            <w:t xml:space="preserve"> Regional Science. </w:t>
          </w:r>
          <w:r>
            <w:rPr>
              <w:rFonts w:eastAsia="Times New Roman"/>
              <w:b/>
              <w:bCs/>
            </w:rPr>
            <w:t>Anais</w:t>
          </w:r>
          <w:r>
            <w:rPr>
              <w:rFonts w:eastAsia="Times New Roman"/>
            </w:rPr>
            <w:t xml:space="preserve">...Springer Science </w:t>
          </w:r>
          <w:proofErr w:type="spellStart"/>
          <w:r>
            <w:rPr>
              <w:rFonts w:eastAsia="Times New Roman"/>
            </w:rPr>
            <w:t>and</w:t>
          </w:r>
          <w:proofErr w:type="spellEnd"/>
          <w:r>
            <w:rPr>
              <w:rFonts w:eastAsia="Times New Roman"/>
            </w:rPr>
            <w:t xml:space="preserve"> Business Media Deutschland GmbH, 1 dez. 2023</w:t>
          </w:r>
        </w:p>
        <w:p w14:paraId="4967BEF4" w14:textId="77777777" w:rsidR="0017253B" w:rsidRDefault="0017253B">
          <w:pPr>
            <w:divId w:val="47993848"/>
            <w:rPr>
              <w:rFonts w:eastAsia="Times New Roman"/>
            </w:rPr>
          </w:pPr>
          <w:r>
            <w:rPr>
              <w:rFonts w:eastAsia="Times New Roman"/>
            </w:rPr>
            <w:t xml:space="preserve">BEUSCH, E.; SOEST, A. VAN. Labour Market </w:t>
          </w:r>
          <w:proofErr w:type="spellStart"/>
          <w:r>
            <w:rPr>
              <w:rFonts w:eastAsia="Times New Roman"/>
            </w:rPr>
            <w:t>Trajectories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Self-</w:t>
          </w:r>
          <w:proofErr w:type="spellStart"/>
          <w:r>
            <w:rPr>
              <w:rFonts w:eastAsia="Times New Roman"/>
            </w:rPr>
            <w:t>employed</w:t>
          </w:r>
          <w:proofErr w:type="spellEnd"/>
          <w:r>
            <w:rPr>
              <w:rFonts w:eastAsia="Times New Roman"/>
            </w:rPr>
            <w:t xml:space="preserve"> in </w:t>
          </w:r>
          <w:proofErr w:type="spellStart"/>
          <w:r>
            <w:rPr>
              <w:rFonts w:eastAsia="Times New Roman"/>
            </w:rPr>
            <w:t>the</w:t>
          </w:r>
          <w:proofErr w:type="spellEnd"/>
          <w:r>
            <w:rPr>
              <w:rFonts w:eastAsia="Times New Roman"/>
            </w:rPr>
            <w:t xml:space="preserve"> </w:t>
          </w:r>
          <w:proofErr w:type="spellStart"/>
          <w:r>
            <w:rPr>
              <w:rFonts w:eastAsia="Times New Roman"/>
            </w:rPr>
            <w:t>Netherlands</w:t>
          </w:r>
          <w:proofErr w:type="spellEnd"/>
          <w:r>
            <w:rPr>
              <w:rFonts w:eastAsia="Times New Roman"/>
            </w:rPr>
            <w:t xml:space="preserve">. </w:t>
          </w:r>
          <w:r>
            <w:rPr>
              <w:rFonts w:eastAsia="Times New Roman"/>
              <w:b/>
              <w:bCs/>
            </w:rPr>
            <w:t>Economist (</w:t>
          </w:r>
          <w:proofErr w:type="spellStart"/>
          <w:r>
            <w:rPr>
              <w:rFonts w:eastAsia="Times New Roman"/>
              <w:b/>
              <w:bCs/>
            </w:rPr>
            <w:t>Netherlands</w:t>
          </w:r>
          <w:proofErr w:type="spellEnd"/>
          <w:r>
            <w:rPr>
              <w:rFonts w:eastAsia="Times New Roman"/>
              <w:b/>
              <w:bCs/>
            </w:rPr>
            <w:t>)</w:t>
          </w:r>
          <w:r>
            <w:rPr>
              <w:rFonts w:eastAsia="Times New Roman"/>
            </w:rPr>
            <w:t xml:space="preserve">, v. 168, n. 1, p. 109–146, 1 mar. 2020. </w:t>
          </w:r>
        </w:p>
        <w:p w14:paraId="2C15719B" w14:textId="77777777" w:rsidR="0017253B" w:rsidRDefault="0017253B">
          <w:pPr>
            <w:divId w:val="1903832661"/>
            <w:rPr>
              <w:rFonts w:eastAsia="Times New Roman"/>
            </w:rPr>
          </w:pPr>
          <w:r>
            <w:rPr>
              <w:rFonts w:eastAsia="Times New Roman"/>
            </w:rPr>
            <w:t xml:space="preserve">BINDER, M. </w:t>
          </w:r>
          <w:proofErr w:type="spellStart"/>
          <w:r>
            <w:rPr>
              <w:rFonts w:eastAsia="Times New Roman"/>
            </w:rPr>
            <w:t>Entrepreneurial</w:t>
          </w:r>
          <w:proofErr w:type="spellEnd"/>
          <w:r>
            <w:rPr>
              <w:rFonts w:eastAsia="Times New Roman"/>
            </w:rPr>
            <w:t xml:space="preserve"> </w:t>
          </w:r>
          <w:proofErr w:type="spellStart"/>
          <w:r>
            <w:rPr>
              <w:rFonts w:eastAsia="Times New Roman"/>
            </w:rPr>
            <w:t>worries</w:t>
          </w:r>
          <w:proofErr w:type="spellEnd"/>
          <w:r>
            <w:rPr>
              <w:rFonts w:eastAsia="Times New Roman"/>
            </w:rPr>
            <w:t>: Self-</w:t>
          </w:r>
          <w:proofErr w:type="spellStart"/>
          <w:r>
            <w:rPr>
              <w:rFonts w:eastAsia="Times New Roman"/>
            </w:rPr>
            <w:t>employment</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potential</w:t>
          </w:r>
          <w:proofErr w:type="spellEnd"/>
          <w:r>
            <w:rPr>
              <w:rFonts w:eastAsia="Times New Roman"/>
            </w:rPr>
            <w:t xml:space="preserve"> </w:t>
          </w:r>
          <w:proofErr w:type="spellStart"/>
          <w:r>
            <w:rPr>
              <w:rFonts w:eastAsia="Times New Roman"/>
            </w:rPr>
            <w:t>loss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well-being</w:t>
          </w:r>
          <w:proofErr w:type="spellEnd"/>
          <w:r>
            <w:rPr>
              <w:rFonts w:eastAsia="Times New Roman"/>
            </w:rPr>
            <w:t xml:space="preserve">. </w:t>
          </w:r>
          <w:proofErr w:type="spellStart"/>
          <w:r>
            <w:rPr>
              <w:rFonts w:eastAsia="Times New Roman"/>
              <w:b/>
              <w:bCs/>
            </w:rPr>
            <w:t>Journal</w:t>
          </w:r>
          <w:proofErr w:type="spellEnd"/>
          <w:r>
            <w:rPr>
              <w:rFonts w:eastAsia="Times New Roman"/>
              <w:b/>
              <w:bCs/>
            </w:rPr>
            <w:t xml:space="preserve"> </w:t>
          </w:r>
          <w:proofErr w:type="spellStart"/>
          <w:r>
            <w:rPr>
              <w:rFonts w:eastAsia="Times New Roman"/>
              <w:b/>
              <w:bCs/>
            </w:rPr>
            <w:t>of</w:t>
          </w:r>
          <w:proofErr w:type="spellEnd"/>
          <w:r>
            <w:rPr>
              <w:rFonts w:eastAsia="Times New Roman"/>
              <w:b/>
              <w:bCs/>
            </w:rPr>
            <w:t xml:space="preserve"> Economic </w:t>
          </w:r>
          <w:proofErr w:type="spellStart"/>
          <w:r>
            <w:rPr>
              <w:rFonts w:eastAsia="Times New Roman"/>
              <w:b/>
              <w:bCs/>
            </w:rPr>
            <w:t>Psychology</w:t>
          </w:r>
          <w:proofErr w:type="spellEnd"/>
          <w:r>
            <w:rPr>
              <w:rFonts w:eastAsia="Times New Roman"/>
            </w:rPr>
            <w:t xml:space="preserve">, v. 105, 1 dez. 2024. </w:t>
          </w:r>
        </w:p>
        <w:p w14:paraId="4DB40E6A" w14:textId="77777777" w:rsidR="0017253B" w:rsidRDefault="0017253B">
          <w:pPr>
            <w:divId w:val="270015696"/>
            <w:rPr>
              <w:rFonts w:eastAsia="Times New Roman"/>
            </w:rPr>
          </w:pPr>
          <w:r>
            <w:rPr>
              <w:rFonts w:eastAsia="Times New Roman"/>
            </w:rPr>
            <w:t xml:space="preserve">BLOCK, J. H.; WAGNER, M. </w:t>
          </w:r>
          <w:proofErr w:type="spellStart"/>
          <w:r>
            <w:rPr>
              <w:rFonts w:eastAsia="Times New Roman"/>
            </w:rPr>
            <w:t>Necessity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opportunity</w:t>
          </w:r>
          <w:proofErr w:type="spellEnd"/>
          <w:r>
            <w:rPr>
              <w:rFonts w:eastAsia="Times New Roman"/>
            </w:rPr>
            <w:t xml:space="preserve"> entrepreneurs in </w:t>
          </w:r>
          <w:proofErr w:type="spellStart"/>
          <w:r>
            <w:rPr>
              <w:rFonts w:eastAsia="Times New Roman"/>
            </w:rPr>
            <w:t>Germany</w:t>
          </w:r>
          <w:proofErr w:type="spellEnd"/>
          <w:r>
            <w:rPr>
              <w:rFonts w:eastAsia="Times New Roman"/>
            </w:rPr>
            <w:t xml:space="preserve">: </w:t>
          </w:r>
          <w:proofErr w:type="spellStart"/>
          <w:r>
            <w:rPr>
              <w:rFonts w:eastAsia="Times New Roman"/>
            </w:rPr>
            <w:t>characteristics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earnings</w:t>
          </w:r>
          <w:proofErr w:type="spellEnd"/>
          <w:r>
            <w:rPr>
              <w:rFonts w:eastAsia="Times New Roman"/>
            </w:rPr>
            <w:t xml:space="preserve"> </w:t>
          </w:r>
          <w:proofErr w:type="spellStart"/>
          <w:r>
            <w:rPr>
              <w:rFonts w:eastAsia="Times New Roman"/>
            </w:rPr>
            <w:t>differentials</w:t>
          </w:r>
          <w:proofErr w:type="spellEnd"/>
          <w:r>
            <w:rPr>
              <w:rFonts w:eastAsia="Times New Roman"/>
            </w:rPr>
            <w:t xml:space="preserve">. </w:t>
          </w:r>
          <w:proofErr w:type="spellStart"/>
          <w:r>
            <w:rPr>
              <w:rFonts w:eastAsia="Times New Roman"/>
              <w:b/>
              <w:bCs/>
            </w:rPr>
            <w:t>Schmalenbach</w:t>
          </w:r>
          <w:proofErr w:type="spellEnd"/>
          <w:r>
            <w:rPr>
              <w:rFonts w:eastAsia="Times New Roman"/>
              <w:b/>
              <w:bCs/>
            </w:rPr>
            <w:t xml:space="preserve"> Business Review</w:t>
          </w:r>
          <w:r>
            <w:rPr>
              <w:rFonts w:eastAsia="Times New Roman"/>
            </w:rPr>
            <w:t xml:space="preserve">, v. 62, n. 2, 2010. </w:t>
          </w:r>
        </w:p>
        <w:p w14:paraId="0F99E0D0" w14:textId="77777777" w:rsidR="0017253B" w:rsidRDefault="0017253B">
          <w:pPr>
            <w:divId w:val="1462574904"/>
            <w:rPr>
              <w:rFonts w:eastAsia="Times New Roman"/>
            </w:rPr>
          </w:pPr>
          <w:r>
            <w:rPr>
              <w:rFonts w:eastAsia="Times New Roman"/>
            </w:rPr>
            <w:t xml:space="preserve">CARVALHO, J. B.; BORGES, C. </w:t>
          </w:r>
          <w:proofErr w:type="spellStart"/>
          <w:r>
            <w:rPr>
              <w:rFonts w:eastAsia="Times New Roman"/>
            </w:rPr>
            <w:t>Proposal</w:t>
          </w:r>
          <w:proofErr w:type="spellEnd"/>
          <w:r>
            <w:rPr>
              <w:rFonts w:eastAsia="Times New Roman"/>
            </w:rPr>
            <w:t xml:space="preserve"> for a </w:t>
          </w:r>
          <w:proofErr w:type="spellStart"/>
          <w:r>
            <w:rPr>
              <w:rFonts w:eastAsia="Times New Roman"/>
            </w:rPr>
            <w:t>typology</w:t>
          </w:r>
          <w:proofErr w:type="spellEnd"/>
          <w:r>
            <w:rPr>
              <w:rFonts w:eastAsia="Times New Roman"/>
            </w:rPr>
            <w:t xml:space="preserve"> </w:t>
          </w:r>
          <w:proofErr w:type="spellStart"/>
          <w:r>
            <w:rPr>
              <w:rFonts w:eastAsia="Times New Roman"/>
            </w:rPr>
            <w:t>of</w:t>
          </w:r>
          <w:proofErr w:type="spellEnd"/>
          <w:r>
            <w:rPr>
              <w:rFonts w:eastAsia="Times New Roman"/>
            </w:rPr>
            <w:t xml:space="preserve"> self-</w:t>
          </w:r>
          <w:proofErr w:type="spellStart"/>
          <w:r>
            <w:rPr>
              <w:rFonts w:eastAsia="Times New Roman"/>
            </w:rPr>
            <w:t>employed</w:t>
          </w:r>
          <w:proofErr w:type="spellEnd"/>
          <w:r>
            <w:rPr>
              <w:rFonts w:eastAsia="Times New Roman"/>
            </w:rPr>
            <w:t xml:space="preserve"> </w:t>
          </w:r>
          <w:proofErr w:type="spellStart"/>
          <w:r>
            <w:rPr>
              <w:rFonts w:eastAsia="Times New Roman"/>
            </w:rPr>
            <w:t>considering</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impact</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business </w:t>
          </w:r>
          <w:proofErr w:type="spellStart"/>
          <w:r>
            <w:rPr>
              <w:rFonts w:eastAsia="Times New Roman"/>
            </w:rPr>
            <w:t>and</w:t>
          </w:r>
          <w:proofErr w:type="spellEnd"/>
          <w:r>
            <w:rPr>
              <w:rFonts w:eastAsia="Times New Roman"/>
            </w:rPr>
            <w:t xml:space="preserve"> </w:t>
          </w:r>
          <w:proofErr w:type="spellStart"/>
          <w:r>
            <w:rPr>
              <w:rFonts w:eastAsia="Times New Roman"/>
            </w:rPr>
            <w:t>entrepreneurial</w:t>
          </w:r>
          <w:proofErr w:type="spellEnd"/>
          <w:r>
            <w:rPr>
              <w:rFonts w:eastAsia="Times New Roman"/>
            </w:rPr>
            <w:t xml:space="preserve"> </w:t>
          </w:r>
          <w:proofErr w:type="spellStart"/>
          <w:r>
            <w:rPr>
              <w:rFonts w:eastAsia="Times New Roman"/>
            </w:rPr>
            <w:t>engagement</w:t>
          </w:r>
          <w:proofErr w:type="spellEnd"/>
          <w:r>
            <w:rPr>
              <w:rFonts w:eastAsia="Times New Roman"/>
            </w:rPr>
            <w:t xml:space="preserve">. </w:t>
          </w:r>
          <w:r>
            <w:rPr>
              <w:rFonts w:eastAsia="Times New Roman"/>
              <w:b/>
              <w:bCs/>
            </w:rPr>
            <w:t xml:space="preserve">REGEPE </w:t>
          </w:r>
          <w:proofErr w:type="spellStart"/>
          <w:r>
            <w:rPr>
              <w:rFonts w:eastAsia="Times New Roman"/>
              <w:b/>
              <w:bCs/>
            </w:rPr>
            <w:t>Entrepreneurship</w:t>
          </w:r>
          <w:proofErr w:type="spellEnd"/>
          <w:r>
            <w:rPr>
              <w:rFonts w:eastAsia="Times New Roman"/>
              <w:b/>
              <w:bCs/>
            </w:rPr>
            <w:t xml:space="preserve"> </w:t>
          </w:r>
          <w:proofErr w:type="spellStart"/>
          <w:r>
            <w:rPr>
              <w:rFonts w:eastAsia="Times New Roman"/>
              <w:b/>
              <w:bCs/>
            </w:rPr>
            <w:t>and</w:t>
          </w:r>
          <w:proofErr w:type="spellEnd"/>
          <w:r>
            <w:rPr>
              <w:rFonts w:eastAsia="Times New Roman"/>
              <w:b/>
              <w:bCs/>
            </w:rPr>
            <w:t xml:space="preserve"> </w:t>
          </w:r>
          <w:proofErr w:type="spellStart"/>
          <w:r>
            <w:rPr>
              <w:rFonts w:eastAsia="Times New Roman"/>
              <w:b/>
              <w:bCs/>
            </w:rPr>
            <w:t>Small</w:t>
          </w:r>
          <w:proofErr w:type="spellEnd"/>
          <w:r>
            <w:rPr>
              <w:rFonts w:eastAsia="Times New Roman"/>
              <w:b/>
              <w:bCs/>
            </w:rPr>
            <w:t xml:space="preserve"> Business </w:t>
          </w:r>
          <w:proofErr w:type="spellStart"/>
          <w:r>
            <w:rPr>
              <w:rFonts w:eastAsia="Times New Roman"/>
              <w:b/>
              <w:bCs/>
            </w:rPr>
            <w:t>Journal</w:t>
          </w:r>
          <w:proofErr w:type="spellEnd"/>
          <w:r>
            <w:rPr>
              <w:rFonts w:eastAsia="Times New Roman"/>
            </w:rPr>
            <w:t xml:space="preserve">, v. 14, 1 jan. 2025. </w:t>
          </w:r>
        </w:p>
        <w:p w14:paraId="1D52390C" w14:textId="77777777" w:rsidR="0017253B" w:rsidRDefault="0017253B">
          <w:pPr>
            <w:divId w:val="1002854775"/>
            <w:rPr>
              <w:rFonts w:eastAsia="Times New Roman"/>
            </w:rPr>
          </w:pPr>
          <w:r>
            <w:rPr>
              <w:rFonts w:eastAsia="Times New Roman"/>
            </w:rPr>
            <w:t>D’ELIA, E.; GABRIELE, S. Self-</w:t>
          </w:r>
          <w:proofErr w:type="spellStart"/>
          <w:r>
            <w:rPr>
              <w:rFonts w:eastAsia="Times New Roman"/>
            </w:rPr>
            <w:t>employment</w:t>
          </w:r>
          <w:proofErr w:type="spellEnd"/>
          <w:r>
            <w:rPr>
              <w:rFonts w:eastAsia="Times New Roman"/>
            </w:rPr>
            <w:t xml:space="preserve"> income: </w:t>
          </w:r>
          <w:proofErr w:type="spellStart"/>
          <w:r>
            <w:rPr>
              <w:rFonts w:eastAsia="Times New Roman"/>
            </w:rPr>
            <w:t>estimation</w:t>
          </w:r>
          <w:proofErr w:type="spellEnd"/>
          <w:r>
            <w:rPr>
              <w:rFonts w:eastAsia="Times New Roman"/>
            </w:rPr>
            <w:t xml:space="preserve"> </w:t>
          </w:r>
          <w:proofErr w:type="spellStart"/>
          <w:r>
            <w:rPr>
              <w:rFonts w:eastAsia="Times New Roman"/>
            </w:rPr>
            <w:t>methods</w:t>
          </w:r>
          <w:proofErr w:type="spellEnd"/>
          <w:r>
            <w:rPr>
              <w:rFonts w:eastAsia="Times New Roman"/>
            </w:rPr>
            <w:t xml:space="preserve">, </w:t>
          </w:r>
          <w:proofErr w:type="spellStart"/>
          <w:r>
            <w:rPr>
              <w:rFonts w:eastAsia="Times New Roman"/>
            </w:rPr>
            <w:t>patterns</w:t>
          </w:r>
          <w:proofErr w:type="spellEnd"/>
          <w:r>
            <w:rPr>
              <w:rFonts w:eastAsia="Times New Roman"/>
            </w:rPr>
            <w:t xml:space="preserve">, </w:t>
          </w:r>
          <w:proofErr w:type="spellStart"/>
          <w:r>
            <w:rPr>
              <w:rFonts w:eastAsia="Times New Roman"/>
            </w:rPr>
            <w:t>impact</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distribution</w:t>
          </w:r>
          <w:proofErr w:type="spellEnd"/>
          <w:r>
            <w:rPr>
              <w:rFonts w:eastAsia="Times New Roman"/>
            </w:rPr>
            <w:t xml:space="preserve">. </w:t>
          </w:r>
          <w:proofErr w:type="spellStart"/>
          <w:r>
            <w:rPr>
              <w:rFonts w:eastAsia="Times New Roman"/>
              <w:b/>
              <w:bCs/>
            </w:rPr>
            <w:t>Structural</w:t>
          </w:r>
          <w:proofErr w:type="spellEnd"/>
          <w:r>
            <w:rPr>
              <w:rFonts w:eastAsia="Times New Roman"/>
              <w:b/>
              <w:bCs/>
            </w:rPr>
            <w:t xml:space="preserve"> </w:t>
          </w:r>
          <w:proofErr w:type="spellStart"/>
          <w:r>
            <w:rPr>
              <w:rFonts w:eastAsia="Times New Roman"/>
              <w:b/>
              <w:bCs/>
            </w:rPr>
            <w:t>Change</w:t>
          </w:r>
          <w:proofErr w:type="spellEnd"/>
          <w:r>
            <w:rPr>
              <w:rFonts w:eastAsia="Times New Roman"/>
              <w:b/>
              <w:bCs/>
            </w:rPr>
            <w:t xml:space="preserve"> </w:t>
          </w:r>
          <w:proofErr w:type="spellStart"/>
          <w:r>
            <w:rPr>
              <w:rFonts w:eastAsia="Times New Roman"/>
              <w:b/>
              <w:bCs/>
            </w:rPr>
            <w:t>and</w:t>
          </w:r>
          <w:proofErr w:type="spellEnd"/>
          <w:r>
            <w:rPr>
              <w:rFonts w:eastAsia="Times New Roman"/>
              <w:b/>
              <w:bCs/>
            </w:rPr>
            <w:t xml:space="preserve"> Economic Dynamics</w:t>
          </w:r>
          <w:r>
            <w:rPr>
              <w:rFonts w:eastAsia="Times New Roman"/>
            </w:rPr>
            <w:t xml:space="preserve">, v. 62, p. 390–398, 1 set. 2022. </w:t>
          </w:r>
        </w:p>
        <w:p w14:paraId="76633EA6" w14:textId="77777777" w:rsidR="0017253B" w:rsidRDefault="0017253B">
          <w:pPr>
            <w:divId w:val="1212838730"/>
            <w:rPr>
              <w:rFonts w:eastAsia="Times New Roman"/>
            </w:rPr>
          </w:pPr>
          <w:r>
            <w:rPr>
              <w:rFonts w:eastAsia="Times New Roman"/>
            </w:rPr>
            <w:t xml:space="preserve">FAIRLIE, R. W.; FOSSEN, F. M. </w:t>
          </w:r>
          <w:proofErr w:type="spellStart"/>
          <w:r>
            <w:rPr>
              <w:rFonts w:eastAsia="Times New Roman"/>
            </w:rPr>
            <w:t>Opportunity</w:t>
          </w:r>
          <w:proofErr w:type="spellEnd"/>
          <w:r>
            <w:rPr>
              <w:rFonts w:eastAsia="Times New Roman"/>
            </w:rPr>
            <w:t xml:space="preserve"> Versus </w:t>
          </w:r>
          <w:proofErr w:type="spellStart"/>
          <w:r>
            <w:rPr>
              <w:rFonts w:eastAsia="Times New Roman"/>
            </w:rPr>
            <w:t>Necessity</w:t>
          </w:r>
          <w:proofErr w:type="spellEnd"/>
          <w:r>
            <w:rPr>
              <w:rFonts w:eastAsia="Times New Roman"/>
            </w:rPr>
            <w:t xml:space="preserve"> </w:t>
          </w:r>
          <w:proofErr w:type="spellStart"/>
          <w:r>
            <w:rPr>
              <w:rFonts w:eastAsia="Times New Roman"/>
            </w:rPr>
            <w:t>Entrepreneurship</w:t>
          </w:r>
          <w:proofErr w:type="spellEnd"/>
          <w:r>
            <w:rPr>
              <w:rFonts w:eastAsia="Times New Roman"/>
            </w:rPr>
            <w:t xml:space="preserve">: </w:t>
          </w:r>
          <w:proofErr w:type="spellStart"/>
          <w:r>
            <w:rPr>
              <w:rFonts w:eastAsia="Times New Roman"/>
            </w:rPr>
            <w:t>Two</w:t>
          </w:r>
          <w:proofErr w:type="spellEnd"/>
          <w:r>
            <w:rPr>
              <w:rFonts w:eastAsia="Times New Roman"/>
            </w:rPr>
            <w:t xml:space="preserve"> </w:t>
          </w:r>
          <w:proofErr w:type="spellStart"/>
          <w:r>
            <w:rPr>
              <w:rFonts w:eastAsia="Times New Roman"/>
            </w:rPr>
            <w:t>Components</w:t>
          </w:r>
          <w:proofErr w:type="spellEnd"/>
          <w:r>
            <w:rPr>
              <w:rFonts w:eastAsia="Times New Roman"/>
            </w:rPr>
            <w:t xml:space="preserve"> </w:t>
          </w:r>
          <w:proofErr w:type="spellStart"/>
          <w:r>
            <w:rPr>
              <w:rFonts w:eastAsia="Times New Roman"/>
            </w:rPr>
            <w:t>of</w:t>
          </w:r>
          <w:proofErr w:type="spellEnd"/>
          <w:r>
            <w:rPr>
              <w:rFonts w:eastAsia="Times New Roman"/>
            </w:rPr>
            <w:t xml:space="preserve"> Business </w:t>
          </w:r>
          <w:proofErr w:type="spellStart"/>
          <w:r>
            <w:rPr>
              <w:rFonts w:eastAsia="Times New Roman"/>
            </w:rPr>
            <w:t>Creation</w:t>
          </w:r>
          <w:proofErr w:type="spellEnd"/>
          <w:r>
            <w:rPr>
              <w:rFonts w:eastAsia="Times New Roman"/>
            </w:rPr>
            <w:t xml:space="preserve">. </w:t>
          </w:r>
          <w:r>
            <w:rPr>
              <w:rFonts w:eastAsia="Times New Roman"/>
              <w:b/>
              <w:bCs/>
            </w:rPr>
            <w:t xml:space="preserve">SSRN </w:t>
          </w:r>
          <w:proofErr w:type="spellStart"/>
          <w:r>
            <w:rPr>
              <w:rFonts w:eastAsia="Times New Roman"/>
              <w:b/>
              <w:bCs/>
            </w:rPr>
            <w:t>Electronic</w:t>
          </w:r>
          <w:proofErr w:type="spellEnd"/>
          <w:r>
            <w:rPr>
              <w:rFonts w:eastAsia="Times New Roman"/>
              <w:b/>
              <w:bCs/>
            </w:rPr>
            <w:t xml:space="preserve"> </w:t>
          </w:r>
          <w:proofErr w:type="spellStart"/>
          <w:r>
            <w:rPr>
              <w:rFonts w:eastAsia="Times New Roman"/>
              <w:b/>
              <w:bCs/>
            </w:rPr>
            <w:t>Journal</w:t>
          </w:r>
          <w:proofErr w:type="spellEnd"/>
          <w:r>
            <w:rPr>
              <w:rFonts w:eastAsia="Times New Roman"/>
            </w:rPr>
            <w:t xml:space="preserve">, 21 mar. 2018. </w:t>
          </w:r>
        </w:p>
        <w:p w14:paraId="58675679" w14:textId="77777777" w:rsidR="0017253B" w:rsidRDefault="0017253B">
          <w:pPr>
            <w:divId w:val="335576847"/>
            <w:rPr>
              <w:rFonts w:eastAsia="Times New Roman"/>
            </w:rPr>
          </w:pPr>
          <w:r>
            <w:rPr>
              <w:rFonts w:eastAsia="Times New Roman"/>
            </w:rPr>
            <w:t xml:space="preserve">HJORTH, D.; HOLT, R.; STEYAERT, C. </w:t>
          </w:r>
          <w:proofErr w:type="spellStart"/>
          <w:r>
            <w:rPr>
              <w:rFonts w:eastAsia="Times New Roman"/>
            </w:rPr>
            <w:t>Entrepreneurship</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process</w:t>
          </w:r>
          <w:proofErr w:type="spellEnd"/>
          <w:r>
            <w:rPr>
              <w:rFonts w:eastAsia="Times New Roman"/>
            </w:rPr>
            <w:t xml:space="preserve"> </w:t>
          </w:r>
          <w:proofErr w:type="spellStart"/>
          <w:r>
            <w:rPr>
              <w:rFonts w:eastAsia="Times New Roman"/>
            </w:rPr>
            <w:t>studies</w:t>
          </w:r>
          <w:proofErr w:type="spellEnd"/>
          <w:r>
            <w:rPr>
              <w:rFonts w:eastAsia="Times New Roman"/>
            </w:rPr>
            <w:t xml:space="preserve">. </w:t>
          </w:r>
          <w:proofErr w:type="spellStart"/>
          <w:r>
            <w:rPr>
              <w:rFonts w:eastAsia="Times New Roman"/>
              <w:b/>
              <w:bCs/>
            </w:rPr>
            <w:t>International</w:t>
          </w:r>
          <w:proofErr w:type="spellEnd"/>
          <w:r>
            <w:rPr>
              <w:rFonts w:eastAsia="Times New Roman"/>
              <w:b/>
              <w:bCs/>
            </w:rPr>
            <w:t xml:space="preserve"> </w:t>
          </w:r>
          <w:proofErr w:type="spellStart"/>
          <w:r>
            <w:rPr>
              <w:rFonts w:eastAsia="Times New Roman"/>
              <w:b/>
              <w:bCs/>
            </w:rPr>
            <w:t>Small</w:t>
          </w:r>
          <w:proofErr w:type="spellEnd"/>
          <w:r>
            <w:rPr>
              <w:rFonts w:eastAsia="Times New Roman"/>
              <w:b/>
              <w:bCs/>
            </w:rPr>
            <w:t xml:space="preserve"> Business </w:t>
          </w:r>
          <w:proofErr w:type="spellStart"/>
          <w:r>
            <w:rPr>
              <w:rFonts w:eastAsia="Times New Roman"/>
              <w:b/>
              <w:bCs/>
            </w:rPr>
            <w:t>Journal</w:t>
          </w:r>
          <w:proofErr w:type="spellEnd"/>
          <w:r>
            <w:rPr>
              <w:rFonts w:eastAsia="Times New Roman"/>
              <w:b/>
              <w:bCs/>
            </w:rPr>
            <w:t xml:space="preserve">: </w:t>
          </w:r>
          <w:proofErr w:type="spellStart"/>
          <w:r>
            <w:rPr>
              <w:rFonts w:eastAsia="Times New Roman"/>
              <w:b/>
              <w:bCs/>
            </w:rPr>
            <w:t>Researching</w:t>
          </w:r>
          <w:proofErr w:type="spellEnd"/>
          <w:r>
            <w:rPr>
              <w:rFonts w:eastAsia="Times New Roman"/>
              <w:b/>
              <w:bCs/>
            </w:rPr>
            <w:t xml:space="preserve"> </w:t>
          </w:r>
          <w:proofErr w:type="spellStart"/>
          <w:r>
            <w:rPr>
              <w:rFonts w:eastAsia="Times New Roman"/>
              <w:b/>
              <w:bCs/>
            </w:rPr>
            <w:t>Entrepreneurship</w:t>
          </w:r>
          <w:proofErr w:type="spellEnd"/>
          <w:r>
            <w:rPr>
              <w:rFonts w:eastAsia="Times New Roman"/>
            </w:rPr>
            <w:t xml:space="preserve">, v. 33, n. 6, p. 599–611, 24 set. 2015. </w:t>
          </w:r>
        </w:p>
        <w:p w14:paraId="0F6D36A7" w14:textId="77777777" w:rsidR="0017253B" w:rsidRDefault="0017253B">
          <w:pPr>
            <w:divId w:val="441656310"/>
            <w:rPr>
              <w:rFonts w:eastAsia="Times New Roman"/>
            </w:rPr>
          </w:pPr>
          <w:r>
            <w:rPr>
              <w:rFonts w:eastAsia="Times New Roman"/>
            </w:rPr>
            <w:t xml:space="preserve">IBGE. </w:t>
          </w:r>
          <w:r>
            <w:rPr>
              <w:rFonts w:eastAsia="Times New Roman"/>
              <w:b/>
              <w:bCs/>
            </w:rPr>
            <w:t>Pesquisa Nacional por Amostra de Domicílios Contínua</w:t>
          </w:r>
          <w:r>
            <w:rPr>
              <w:rFonts w:eastAsia="Times New Roman"/>
            </w:rPr>
            <w:t xml:space="preserve">. </w:t>
          </w:r>
        </w:p>
        <w:p w14:paraId="6BD65E36" w14:textId="77777777" w:rsidR="0017253B" w:rsidRDefault="0017253B">
          <w:pPr>
            <w:divId w:val="715274031"/>
            <w:rPr>
              <w:rFonts w:eastAsia="Times New Roman"/>
            </w:rPr>
          </w:pPr>
          <w:r>
            <w:rPr>
              <w:rFonts w:eastAsia="Times New Roman"/>
            </w:rPr>
            <w:t xml:space="preserve">KOCH, M.; PARK, S.; ZAHRA, S. A. </w:t>
          </w:r>
          <w:proofErr w:type="spellStart"/>
          <w:r>
            <w:rPr>
              <w:rFonts w:eastAsia="Times New Roman"/>
            </w:rPr>
            <w:t>Career</w:t>
          </w:r>
          <w:proofErr w:type="spellEnd"/>
          <w:r>
            <w:rPr>
              <w:rFonts w:eastAsia="Times New Roman"/>
            </w:rPr>
            <w:t xml:space="preserve"> </w:t>
          </w:r>
          <w:proofErr w:type="spellStart"/>
          <w:r>
            <w:rPr>
              <w:rFonts w:eastAsia="Times New Roman"/>
            </w:rPr>
            <w:t>patterns</w:t>
          </w:r>
          <w:proofErr w:type="spellEnd"/>
          <w:r>
            <w:rPr>
              <w:rFonts w:eastAsia="Times New Roman"/>
            </w:rPr>
            <w:t xml:space="preserve"> in self-</w:t>
          </w:r>
          <w:proofErr w:type="spellStart"/>
          <w:r>
            <w:rPr>
              <w:rFonts w:eastAsia="Times New Roman"/>
            </w:rPr>
            <w:t>employment</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career</w:t>
          </w:r>
          <w:proofErr w:type="spellEnd"/>
          <w:r>
            <w:rPr>
              <w:rFonts w:eastAsia="Times New Roman"/>
            </w:rPr>
            <w:t xml:space="preserve"> </w:t>
          </w:r>
          <w:proofErr w:type="spellStart"/>
          <w:r>
            <w:rPr>
              <w:rFonts w:eastAsia="Times New Roman"/>
            </w:rPr>
            <w:t>success</w:t>
          </w:r>
          <w:proofErr w:type="spellEnd"/>
          <w:r>
            <w:rPr>
              <w:rFonts w:eastAsia="Times New Roman"/>
            </w:rPr>
            <w:t xml:space="preserve">. </w:t>
          </w:r>
          <w:proofErr w:type="spellStart"/>
          <w:r>
            <w:rPr>
              <w:rFonts w:eastAsia="Times New Roman"/>
              <w:b/>
              <w:bCs/>
            </w:rPr>
            <w:t>Journal</w:t>
          </w:r>
          <w:proofErr w:type="spellEnd"/>
          <w:r>
            <w:rPr>
              <w:rFonts w:eastAsia="Times New Roman"/>
              <w:b/>
              <w:bCs/>
            </w:rPr>
            <w:t xml:space="preserve"> </w:t>
          </w:r>
          <w:proofErr w:type="spellStart"/>
          <w:r>
            <w:rPr>
              <w:rFonts w:eastAsia="Times New Roman"/>
              <w:b/>
              <w:bCs/>
            </w:rPr>
            <w:t>of</w:t>
          </w:r>
          <w:proofErr w:type="spellEnd"/>
          <w:r>
            <w:rPr>
              <w:rFonts w:eastAsia="Times New Roman"/>
              <w:b/>
              <w:bCs/>
            </w:rPr>
            <w:t xml:space="preserve"> Business </w:t>
          </w:r>
          <w:proofErr w:type="spellStart"/>
          <w:r>
            <w:rPr>
              <w:rFonts w:eastAsia="Times New Roman"/>
              <w:b/>
              <w:bCs/>
            </w:rPr>
            <w:t>Venturing</w:t>
          </w:r>
          <w:proofErr w:type="spellEnd"/>
          <w:r>
            <w:rPr>
              <w:rFonts w:eastAsia="Times New Roman"/>
            </w:rPr>
            <w:t xml:space="preserve">, v. 36, n. 1, 1 jan. 2021. </w:t>
          </w:r>
        </w:p>
        <w:p w14:paraId="19E92AA4" w14:textId="77777777" w:rsidR="0017253B" w:rsidRDefault="0017253B">
          <w:pPr>
            <w:divId w:val="372116198"/>
            <w:rPr>
              <w:rFonts w:eastAsia="Times New Roman"/>
            </w:rPr>
          </w:pPr>
          <w:r>
            <w:rPr>
              <w:rFonts w:eastAsia="Times New Roman"/>
            </w:rPr>
            <w:t xml:space="preserve">LAWLESS, M.; O’BRIEN, P.; REHILL, L. </w:t>
          </w:r>
          <w:proofErr w:type="spellStart"/>
          <w:r>
            <w:rPr>
              <w:rFonts w:eastAsia="Times New Roman"/>
            </w:rPr>
            <w:t>Flows</w:t>
          </w:r>
          <w:proofErr w:type="spellEnd"/>
          <w:r>
            <w:rPr>
              <w:rFonts w:eastAsia="Times New Roman"/>
            </w:rPr>
            <w:t xml:space="preserve"> In </w:t>
          </w:r>
          <w:proofErr w:type="spellStart"/>
          <w:r>
            <w:rPr>
              <w:rFonts w:eastAsia="Times New Roman"/>
            </w:rPr>
            <w:t>and</w:t>
          </w:r>
          <w:proofErr w:type="spellEnd"/>
          <w:r>
            <w:rPr>
              <w:rFonts w:eastAsia="Times New Roman"/>
            </w:rPr>
            <w:t xml:space="preserve"> Out </w:t>
          </w:r>
          <w:proofErr w:type="spellStart"/>
          <w:r>
            <w:rPr>
              <w:rFonts w:eastAsia="Times New Roman"/>
            </w:rPr>
            <w:t>of</w:t>
          </w:r>
          <w:proofErr w:type="spellEnd"/>
          <w:r>
            <w:rPr>
              <w:rFonts w:eastAsia="Times New Roman"/>
            </w:rPr>
            <w:t xml:space="preserve"> Self-</w:t>
          </w:r>
          <w:proofErr w:type="spellStart"/>
          <w:r>
            <w:rPr>
              <w:rFonts w:eastAsia="Times New Roman"/>
            </w:rPr>
            <w:t>Employment</w:t>
          </w:r>
          <w:proofErr w:type="spellEnd"/>
          <w:r>
            <w:rPr>
              <w:rFonts w:eastAsia="Times New Roman"/>
            </w:rPr>
            <w:t xml:space="preserve">. </w:t>
          </w:r>
          <w:r>
            <w:rPr>
              <w:rFonts w:eastAsia="Times New Roman"/>
              <w:b/>
              <w:bCs/>
            </w:rPr>
            <w:t xml:space="preserve">The Economic </w:t>
          </w:r>
          <w:proofErr w:type="spellStart"/>
          <w:r>
            <w:rPr>
              <w:rFonts w:eastAsia="Times New Roman"/>
              <w:b/>
              <w:bCs/>
            </w:rPr>
            <w:t>and</w:t>
          </w:r>
          <w:proofErr w:type="spellEnd"/>
          <w:r>
            <w:rPr>
              <w:rFonts w:eastAsia="Times New Roman"/>
              <w:b/>
              <w:bCs/>
            </w:rPr>
            <w:t xml:space="preserve"> Social Review</w:t>
          </w:r>
          <w:r>
            <w:rPr>
              <w:rFonts w:eastAsia="Times New Roman"/>
            </w:rPr>
            <w:t xml:space="preserve">, v. 55, n. 4, p. 515–543, 2024. </w:t>
          </w:r>
        </w:p>
        <w:p w14:paraId="21159425" w14:textId="77777777" w:rsidR="0017253B" w:rsidRDefault="0017253B">
          <w:pPr>
            <w:divId w:val="648099920"/>
            <w:rPr>
              <w:rFonts w:eastAsia="Times New Roman"/>
            </w:rPr>
          </w:pPr>
          <w:r>
            <w:rPr>
              <w:rFonts w:eastAsia="Times New Roman"/>
            </w:rPr>
            <w:t xml:space="preserve">LIAO, T. F. </w:t>
          </w:r>
          <w:r>
            <w:rPr>
              <w:rFonts w:eastAsia="Times New Roman"/>
              <w:i/>
              <w:iCs/>
            </w:rPr>
            <w:t>et al.</w:t>
          </w:r>
          <w:r>
            <w:rPr>
              <w:rFonts w:eastAsia="Times New Roman"/>
            </w:rPr>
            <w:t xml:space="preserve"> </w:t>
          </w:r>
          <w:proofErr w:type="spellStart"/>
          <w:r>
            <w:rPr>
              <w:rFonts w:eastAsia="Times New Roman"/>
            </w:rPr>
            <w:t>Sequence</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Its </w:t>
          </w:r>
          <w:proofErr w:type="spellStart"/>
          <w:r>
            <w:rPr>
              <w:rFonts w:eastAsia="Times New Roman"/>
            </w:rPr>
            <w:t>past</w:t>
          </w:r>
          <w:proofErr w:type="spellEnd"/>
          <w:r>
            <w:rPr>
              <w:rFonts w:eastAsia="Times New Roman"/>
            </w:rPr>
            <w:t xml:space="preserve">, </w:t>
          </w:r>
          <w:proofErr w:type="spellStart"/>
          <w:r>
            <w:rPr>
              <w:rFonts w:eastAsia="Times New Roman"/>
            </w:rPr>
            <w:t>present</w:t>
          </w:r>
          <w:proofErr w:type="spellEnd"/>
          <w:r>
            <w:rPr>
              <w:rFonts w:eastAsia="Times New Roman"/>
            </w:rPr>
            <w:t xml:space="preserve">, </w:t>
          </w:r>
          <w:proofErr w:type="spellStart"/>
          <w:r>
            <w:rPr>
              <w:rFonts w:eastAsia="Times New Roman"/>
            </w:rPr>
            <w:t>and</w:t>
          </w:r>
          <w:proofErr w:type="spellEnd"/>
          <w:r>
            <w:rPr>
              <w:rFonts w:eastAsia="Times New Roman"/>
            </w:rPr>
            <w:t xml:space="preserve"> future. </w:t>
          </w:r>
          <w:r>
            <w:rPr>
              <w:rFonts w:eastAsia="Times New Roman"/>
              <w:b/>
              <w:bCs/>
            </w:rPr>
            <w:t xml:space="preserve">Social Science </w:t>
          </w:r>
          <w:proofErr w:type="spellStart"/>
          <w:r>
            <w:rPr>
              <w:rFonts w:eastAsia="Times New Roman"/>
              <w:b/>
              <w:bCs/>
            </w:rPr>
            <w:t>Research</w:t>
          </w:r>
          <w:proofErr w:type="spellEnd"/>
          <w:r>
            <w:rPr>
              <w:rFonts w:eastAsia="Times New Roman"/>
            </w:rPr>
            <w:t xml:space="preserve">, v. 107, 1 set. 2022. </w:t>
          </w:r>
        </w:p>
        <w:p w14:paraId="53E11C9E" w14:textId="77777777" w:rsidR="0017253B" w:rsidRDefault="0017253B">
          <w:pPr>
            <w:divId w:val="2038385880"/>
            <w:rPr>
              <w:rFonts w:eastAsia="Times New Roman"/>
            </w:rPr>
          </w:pPr>
          <w:r>
            <w:rPr>
              <w:rFonts w:eastAsia="Times New Roman"/>
            </w:rPr>
            <w:t xml:space="preserve">LITSARDOPOULOS, N. </w:t>
          </w:r>
          <w:r>
            <w:rPr>
              <w:rFonts w:eastAsia="Times New Roman"/>
              <w:i/>
              <w:iCs/>
            </w:rPr>
            <w:t>et al.</w:t>
          </w:r>
          <w:r>
            <w:rPr>
              <w:rFonts w:eastAsia="Times New Roman"/>
            </w:rPr>
            <w:t xml:space="preserve"> Self-</w:t>
          </w:r>
          <w:proofErr w:type="spellStart"/>
          <w:r>
            <w:rPr>
              <w:rFonts w:eastAsia="Times New Roman"/>
            </w:rPr>
            <w:t>employment</w:t>
          </w:r>
          <w:proofErr w:type="spellEnd"/>
          <w:r>
            <w:rPr>
              <w:rFonts w:eastAsia="Times New Roman"/>
            </w:rPr>
            <w:t xml:space="preserve"> </w:t>
          </w:r>
          <w:proofErr w:type="spellStart"/>
          <w:r>
            <w:rPr>
              <w:rFonts w:eastAsia="Times New Roman"/>
            </w:rPr>
            <w:t>experience</w:t>
          </w:r>
          <w:proofErr w:type="spellEnd"/>
          <w:r>
            <w:rPr>
              <w:rFonts w:eastAsia="Times New Roman"/>
            </w:rPr>
            <w:t xml:space="preserve"> </w:t>
          </w:r>
          <w:proofErr w:type="spellStart"/>
          <w:r>
            <w:rPr>
              <w:rFonts w:eastAsia="Times New Roman"/>
            </w:rPr>
            <w:t>effects</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well-being</w:t>
          </w:r>
          <w:proofErr w:type="spellEnd"/>
          <w:r>
            <w:rPr>
              <w:rFonts w:eastAsia="Times New Roman"/>
            </w:rPr>
            <w:t xml:space="preserve">: A longitudinal </w:t>
          </w:r>
          <w:proofErr w:type="spellStart"/>
          <w:r>
            <w:rPr>
              <w:rFonts w:eastAsia="Times New Roman"/>
            </w:rPr>
            <w:t>study</w:t>
          </w:r>
          <w:proofErr w:type="spellEnd"/>
          <w:r>
            <w:rPr>
              <w:rFonts w:eastAsia="Times New Roman"/>
            </w:rPr>
            <w:t xml:space="preserve">. </w:t>
          </w:r>
          <w:r>
            <w:rPr>
              <w:rFonts w:eastAsia="Times New Roman"/>
              <w:b/>
              <w:bCs/>
            </w:rPr>
            <w:t xml:space="preserve">Economic </w:t>
          </w:r>
          <w:proofErr w:type="spellStart"/>
          <w:r>
            <w:rPr>
              <w:rFonts w:eastAsia="Times New Roman"/>
              <w:b/>
              <w:bCs/>
            </w:rPr>
            <w:t>and</w:t>
          </w:r>
          <w:proofErr w:type="spellEnd"/>
          <w:r>
            <w:rPr>
              <w:rFonts w:eastAsia="Times New Roman"/>
              <w:b/>
              <w:bCs/>
            </w:rPr>
            <w:t xml:space="preserve"> Industrial </w:t>
          </w:r>
          <w:proofErr w:type="spellStart"/>
          <w:r>
            <w:rPr>
              <w:rFonts w:eastAsia="Times New Roman"/>
              <w:b/>
              <w:bCs/>
            </w:rPr>
            <w:t>Democracy</w:t>
          </w:r>
          <w:proofErr w:type="spellEnd"/>
          <w:r>
            <w:rPr>
              <w:rFonts w:eastAsia="Times New Roman"/>
            </w:rPr>
            <w:t xml:space="preserve">, v. 44, n. 2, p. 454–480, 1 maio 2023. </w:t>
          </w:r>
        </w:p>
        <w:p w14:paraId="7E13B6AE" w14:textId="77777777" w:rsidR="0017253B" w:rsidRDefault="0017253B">
          <w:pPr>
            <w:divId w:val="539976092"/>
            <w:rPr>
              <w:rFonts w:eastAsia="Times New Roman"/>
            </w:rPr>
          </w:pPr>
          <w:r>
            <w:rPr>
              <w:rFonts w:eastAsia="Times New Roman"/>
            </w:rPr>
            <w:lastRenderedPageBreak/>
            <w:t>NARITA, R. Self-</w:t>
          </w:r>
          <w:proofErr w:type="spellStart"/>
          <w:r>
            <w:rPr>
              <w:rFonts w:eastAsia="Times New Roman"/>
            </w:rPr>
            <w:t>employment</w:t>
          </w:r>
          <w:proofErr w:type="spellEnd"/>
          <w:r>
            <w:rPr>
              <w:rFonts w:eastAsia="Times New Roman"/>
            </w:rPr>
            <w:t xml:space="preserve"> in </w:t>
          </w:r>
          <w:proofErr w:type="spellStart"/>
          <w:r>
            <w:rPr>
              <w:rFonts w:eastAsia="Times New Roman"/>
            </w:rPr>
            <w:t>developing</w:t>
          </w:r>
          <w:proofErr w:type="spellEnd"/>
          <w:r>
            <w:rPr>
              <w:rFonts w:eastAsia="Times New Roman"/>
            </w:rPr>
            <w:t xml:space="preserve"> countries: A </w:t>
          </w:r>
          <w:proofErr w:type="spellStart"/>
          <w:r>
            <w:rPr>
              <w:rFonts w:eastAsia="Times New Roman"/>
            </w:rPr>
            <w:t>search-equilibrium</w:t>
          </w:r>
          <w:proofErr w:type="spellEnd"/>
          <w:r>
            <w:rPr>
              <w:rFonts w:eastAsia="Times New Roman"/>
            </w:rPr>
            <w:t xml:space="preserve"> approach. </w:t>
          </w:r>
          <w:r>
            <w:rPr>
              <w:rFonts w:eastAsia="Times New Roman"/>
              <w:b/>
              <w:bCs/>
            </w:rPr>
            <w:t xml:space="preserve">Review </w:t>
          </w:r>
          <w:proofErr w:type="spellStart"/>
          <w:r>
            <w:rPr>
              <w:rFonts w:eastAsia="Times New Roman"/>
              <w:b/>
              <w:bCs/>
            </w:rPr>
            <w:t>of</w:t>
          </w:r>
          <w:proofErr w:type="spellEnd"/>
          <w:r>
            <w:rPr>
              <w:rFonts w:eastAsia="Times New Roman"/>
              <w:b/>
              <w:bCs/>
            </w:rPr>
            <w:t xml:space="preserve"> Economic Dynamics</w:t>
          </w:r>
          <w:r>
            <w:rPr>
              <w:rFonts w:eastAsia="Times New Roman"/>
            </w:rPr>
            <w:t xml:space="preserve">, v. 35, p. 1–34, 1 jan. 2020. </w:t>
          </w:r>
        </w:p>
        <w:p w14:paraId="555436E2" w14:textId="77777777" w:rsidR="0017253B" w:rsidRDefault="0017253B">
          <w:pPr>
            <w:divId w:val="893155383"/>
            <w:rPr>
              <w:rFonts w:eastAsia="Times New Roman"/>
            </w:rPr>
          </w:pPr>
          <w:r>
            <w:rPr>
              <w:rFonts w:eastAsia="Times New Roman"/>
            </w:rPr>
            <w:t>NOGUEIRA, M. O. “</w:t>
          </w:r>
          <w:proofErr w:type="spellStart"/>
          <w:r>
            <w:rPr>
              <w:rFonts w:eastAsia="Times New Roman"/>
            </w:rPr>
            <w:t>Don’t</w:t>
          </w:r>
          <w:proofErr w:type="spellEnd"/>
          <w:r>
            <w:rPr>
              <w:rFonts w:eastAsia="Times New Roman"/>
            </w:rPr>
            <w:t xml:space="preserve"> </w:t>
          </w:r>
          <w:proofErr w:type="spellStart"/>
          <w:r>
            <w:rPr>
              <w:rFonts w:eastAsia="Times New Roman"/>
            </w:rPr>
            <w:t>Bring</w:t>
          </w:r>
          <w:proofErr w:type="spellEnd"/>
          <w:r>
            <w:rPr>
              <w:rFonts w:eastAsia="Times New Roman"/>
            </w:rPr>
            <w:t xml:space="preserve"> Me </w:t>
          </w:r>
          <w:proofErr w:type="spellStart"/>
          <w:r>
            <w:rPr>
              <w:rFonts w:eastAsia="Times New Roman"/>
            </w:rPr>
            <w:t>Problems</w:t>
          </w:r>
          <w:proofErr w:type="spellEnd"/>
          <w:r>
            <w:rPr>
              <w:rFonts w:eastAsia="Times New Roman"/>
            </w:rPr>
            <w:t xml:space="preserve">, </w:t>
          </w:r>
          <w:proofErr w:type="spellStart"/>
          <w:r>
            <w:rPr>
              <w:rFonts w:eastAsia="Times New Roman"/>
            </w:rPr>
            <w:t>Bring</w:t>
          </w:r>
          <w:proofErr w:type="spellEnd"/>
          <w:r>
            <w:rPr>
              <w:rFonts w:eastAsia="Times New Roman"/>
            </w:rPr>
            <w:t xml:space="preserve"> Me </w:t>
          </w:r>
          <w:proofErr w:type="spellStart"/>
          <w:r>
            <w:rPr>
              <w:rFonts w:eastAsia="Times New Roman"/>
            </w:rPr>
            <w:t>Solutions</w:t>
          </w:r>
          <w:proofErr w:type="spellEnd"/>
          <w:r>
            <w:rPr>
              <w:rFonts w:eastAsia="Times New Roman"/>
            </w:rPr>
            <w:t xml:space="preserve">!” </w:t>
          </w:r>
          <w:proofErr w:type="spellStart"/>
          <w:r>
            <w:rPr>
              <w:rFonts w:eastAsia="Times New Roman"/>
            </w:rPr>
            <w:t>Believe</w:t>
          </w:r>
          <w:proofErr w:type="spellEnd"/>
          <w:r>
            <w:rPr>
              <w:rFonts w:eastAsia="Times New Roman"/>
            </w:rPr>
            <w:t xml:space="preserve"> me, </w:t>
          </w:r>
          <w:proofErr w:type="spellStart"/>
          <w:r>
            <w:rPr>
              <w:rFonts w:eastAsia="Times New Roman"/>
            </w:rPr>
            <w:t>they</w:t>
          </w:r>
          <w:proofErr w:type="spellEnd"/>
          <w:r>
            <w:rPr>
              <w:rFonts w:eastAsia="Times New Roman"/>
            </w:rPr>
            <w:t xml:space="preserve"> </w:t>
          </w:r>
          <w:proofErr w:type="spellStart"/>
          <w:r>
            <w:rPr>
              <w:rFonts w:eastAsia="Times New Roman"/>
            </w:rPr>
            <w:t>can</w:t>
          </w:r>
          <w:proofErr w:type="spellEnd"/>
          <w:r>
            <w:rPr>
              <w:rFonts w:eastAsia="Times New Roman"/>
            </w:rPr>
            <w:t xml:space="preserve"> </w:t>
          </w:r>
          <w:proofErr w:type="spellStart"/>
          <w:r>
            <w:rPr>
              <w:rFonts w:eastAsia="Times New Roman"/>
            </w:rPr>
            <w:t>be</w:t>
          </w:r>
          <w:proofErr w:type="spellEnd"/>
          <w:r>
            <w:rPr>
              <w:rFonts w:eastAsia="Times New Roman"/>
            </w:rPr>
            <w:t xml:space="preserve"> </w:t>
          </w:r>
          <w:proofErr w:type="spellStart"/>
          <w:r>
            <w:rPr>
              <w:rFonts w:eastAsia="Times New Roman"/>
            </w:rPr>
            <w:t>found</w:t>
          </w:r>
          <w:proofErr w:type="spellEnd"/>
          <w:r>
            <w:rPr>
              <w:rFonts w:eastAsia="Times New Roman"/>
            </w:rPr>
            <w:t xml:space="preserve"> in micro </w:t>
          </w:r>
          <w:proofErr w:type="spellStart"/>
          <w:r>
            <w:rPr>
              <w:rFonts w:eastAsia="Times New Roman"/>
            </w:rPr>
            <w:t>and</w:t>
          </w:r>
          <w:proofErr w:type="spellEnd"/>
          <w:r>
            <w:rPr>
              <w:rFonts w:eastAsia="Times New Roman"/>
            </w:rPr>
            <w:t xml:space="preserve"> </w:t>
          </w:r>
          <w:proofErr w:type="spellStart"/>
          <w:r>
            <w:rPr>
              <w:rFonts w:eastAsia="Times New Roman"/>
            </w:rPr>
            <w:t>small</w:t>
          </w:r>
          <w:proofErr w:type="spellEnd"/>
          <w:r>
            <w:rPr>
              <w:rFonts w:eastAsia="Times New Roman"/>
            </w:rPr>
            <w:t xml:space="preserve"> </w:t>
          </w:r>
          <w:proofErr w:type="spellStart"/>
          <w:r>
            <w:rPr>
              <w:rFonts w:eastAsia="Times New Roman"/>
            </w:rPr>
            <w:t>enterprises</w:t>
          </w:r>
          <w:proofErr w:type="spellEnd"/>
          <w:r>
            <w:rPr>
              <w:rFonts w:eastAsia="Times New Roman"/>
            </w:rPr>
            <w:t xml:space="preserve">. </w:t>
          </w:r>
          <w:r>
            <w:rPr>
              <w:rFonts w:eastAsia="Times New Roman"/>
              <w:b/>
              <w:bCs/>
            </w:rPr>
            <w:t xml:space="preserve">REGEPE </w:t>
          </w:r>
          <w:proofErr w:type="spellStart"/>
          <w:r>
            <w:rPr>
              <w:rFonts w:eastAsia="Times New Roman"/>
              <w:b/>
              <w:bCs/>
            </w:rPr>
            <w:t>Entrepreneurship</w:t>
          </w:r>
          <w:proofErr w:type="spellEnd"/>
          <w:r>
            <w:rPr>
              <w:rFonts w:eastAsia="Times New Roman"/>
              <w:b/>
              <w:bCs/>
            </w:rPr>
            <w:t xml:space="preserve"> </w:t>
          </w:r>
          <w:proofErr w:type="spellStart"/>
          <w:r>
            <w:rPr>
              <w:rFonts w:eastAsia="Times New Roman"/>
              <w:b/>
              <w:bCs/>
            </w:rPr>
            <w:t>and</w:t>
          </w:r>
          <w:proofErr w:type="spellEnd"/>
          <w:r>
            <w:rPr>
              <w:rFonts w:eastAsia="Times New Roman"/>
              <w:b/>
              <w:bCs/>
            </w:rPr>
            <w:t xml:space="preserve"> </w:t>
          </w:r>
          <w:proofErr w:type="spellStart"/>
          <w:r>
            <w:rPr>
              <w:rFonts w:eastAsia="Times New Roman"/>
              <w:b/>
              <w:bCs/>
            </w:rPr>
            <w:t>Small</w:t>
          </w:r>
          <w:proofErr w:type="spellEnd"/>
          <w:r>
            <w:rPr>
              <w:rFonts w:eastAsia="Times New Roman"/>
              <w:b/>
              <w:bCs/>
            </w:rPr>
            <w:t xml:space="preserve"> Business </w:t>
          </w:r>
          <w:proofErr w:type="spellStart"/>
          <w:r>
            <w:rPr>
              <w:rFonts w:eastAsia="Times New Roman"/>
              <w:b/>
              <w:bCs/>
            </w:rPr>
            <w:t>Journal</w:t>
          </w:r>
          <w:proofErr w:type="spellEnd"/>
          <w:r>
            <w:rPr>
              <w:rFonts w:eastAsia="Times New Roman"/>
            </w:rPr>
            <w:t xml:space="preserve">, v. 14, 1 jan. 2025. </w:t>
          </w:r>
        </w:p>
        <w:p w14:paraId="1ACA57BE" w14:textId="77777777" w:rsidR="0017253B" w:rsidRDefault="0017253B">
          <w:pPr>
            <w:divId w:val="270430639"/>
            <w:rPr>
              <w:rFonts w:eastAsia="Times New Roman"/>
            </w:rPr>
          </w:pPr>
          <w:r>
            <w:rPr>
              <w:rFonts w:eastAsia="Times New Roman"/>
            </w:rPr>
            <w:t>ROMERO, I.; MARTÍNEZ-ROMÁN, J. A. Self-</w:t>
          </w:r>
          <w:proofErr w:type="spellStart"/>
          <w:r>
            <w:rPr>
              <w:rFonts w:eastAsia="Times New Roman"/>
            </w:rPr>
            <w:t>employment</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innovation</w:t>
          </w:r>
          <w:proofErr w:type="spellEnd"/>
          <w:r>
            <w:rPr>
              <w:rFonts w:eastAsia="Times New Roman"/>
            </w:rPr>
            <w:t xml:space="preserve">. </w:t>
          </w:r>
          <w:proofErr w:type="spellStart"/>
          <w:r>
            <w:rPr>
              <w:rFonts w:eastAsia="Times New Roman"/>
            </w:rPr>
            <w:t>Exploring</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determinants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innovative</w:t>
          </w:r>
          <w:proofErr w:type="spellEnd"/>
          <w:r>
            <w:rPr>
              <w:rFonts w:eastAsia="Times New Roman"/>
            </w:rPr>
            <w:t xml:space="preserve"> </w:t>
          </w:r>
          <w:proofErr w:type="spellStart"/>
          <w:r>
            <w:rPr>
              <w:rFonts w:eastAsia="Times New Roman"/>
            </w:rPr>
            <w:t>behavior</w:t>
          </w:r>
          <w:proofErr w:type="spellEnd"/>
          <w:r>
            <w:rPr>
              <w:rFonts w:eastAsia="Times New Roman"/>
            </w:rPr>
            <w:t xml:space="preserve"> in </w:t>
          </w:r>
          <w:proofErr w:type="spellStart"/>
          <w:r>
            <w:rPr>
              <w:rFonts w:eastAsia="Times New Roman"/>
            </w:rPr>
            <w:t>small</w:t>
          </w:r>
          <w:proofErr w:type="spellEnd"/>
          <w:r>
            <w:rPr>
              <w:rFonts w:eastAsia="Times New Roman"/>
            </w:rPr>
            <w:t xml:space="preserve"> businesses. </w:t>
          </w:r>
          <w:proofErr w:type="spellStart"/>
          <w:r>
            <w:rPr>
              <w:rFonts w:eastAsia="Times New Roman"/>
              <w:b/>
              <w:bCs/>
            </w:rPr>
            <w:t>Research</w:t>
          </w:r>
          <w:proofErr w:type="spellEnd"/>
          <w:r>
            <w:rPr>
              <w:rFonts w:eastAsia="Times New Roman"/>
              <w:b/>
              <w:bCs/>
            </w:rPr>
            <w:t xml:space="preserve"> </w:t>
          </w:r>
          <w:proofErr w:type="spellStart"/>
          <w:r>
            <w:rPr>
              <w:rFonts w:eastAsia="Times New Roman"/>
              <w:b/>
              <w:bCs/>
            </w:rPr>
            <w:t>Policy</w:t>
          </w:r>
          <w:proofErr w:type="spellEnd"/>
          <w:r>
            <w:rPr>
              <w:rFonts w:eastAsia="Times New Roman"/>
            </w:rPr>
            <w:t xml:space="preserve">, v. 41, n. 1, p. 178–189, fev. 2012. </w:t>
          </w:r>
        </w:p>
        <w:p w14:paraId="5F94CD1E" w14:textId="77777777" w:rsidR="0017253B" w:rsidRDefault="0017253B">
          <w:pPr>
            <w:divId w:val="1664136"/>
            <w:rPr>
              <w:rFonts w:eastAsia="Times New Roman"/>
            </w:rPr>
          </w:pPr>
          <w:r>
            <w:rPr>
              <w:rFonts w:eastAsia="Times New Roman"/>
            </w:rPr>
            <w:t xml:space="preserve">SANTIAGO, C. E. P.; VASCONCELOS, A. M. N. Do catador ao doutor: Um retrato da informalidade do trabalhador por conta própria no Brasil. </w:t>
          </w:r>
          <w:r>
            <w:rPr>
              <w:rFonts w:eastAsia="Times New Roman"/>
              <w:b/>
              <w:bCs/>
            </w:rPr>
            <w:t>Nova Economia</w:t>
          </w:r>
          <w:r>
            <w:rPr>
              <w:rFonts w:eastAsia="Times New Roman"/>
            </w:rPr>
            <w:t xml:space="preserve">, v. 27, n. 2, p. 213–246, 2017. </w:t>
          </w:r>
        </w:p>
        <w:p w14:paraId="6A8DE178" w14:textId="77777777" w:rsidR="0017253B" w:rsidRDefault="0017253B">
          <w:pPr>
            <w:divId w:val="1852453746"/>
            <w:rPr>
              <w:rFonts w:eastAsia="Times New Roman"/>
            </w:rPr>
          </w:pPr>
          <w:r>
            <w:rPr>
              <w:rFonts w:eastAsia="Times New Roman"/>
            </w:rPr>
            <w:t xml:space="preserve">SKRZEK-LUBASIŃSKA, M.; SZABAN, J. M. Nomenclature </w:t>
          </w:r>
          <w:proofErr w:type="spellStart"/>
          <w:r>
            <w:rPr>
              <w:rFonts w:eastAsia="Times New Roman"/>
            </w:rPr>
            <w:t>and</w:t>
          </w:r>
          <w:proofErr w:type="spellEnd"/>
          <w:r>
            <w:rPr>
              <w:rFonts w:eastAsia="Times New Roman"/>
            </w:rPr>
            <w:t xml:space="preserve"> </w:t>
          </w:r>
          <w:proofErr w:type="spellStart"/>
          <w:r>
            <w:rPr>
              <w:rFonts w:eastAsia="Times New Roman"/>
            </w:rPr>
            <w:t>harmonised</w:t>
          </w:r>
          <w:proofErr w:type="spellEnd"/>
          <w:r>
            <w:rPr>
              <w:rFonts w:eastAsia="Times New Roman"/>
            </w:rPr>
            <w:t xml:space="preserve"> </w:t>
          </w:r>
          <w:proofErr w:type="spellStart"/>
          <w:r>
            <w:rPr>
              <w:rFonts w:eastAsia="Times New Roman"/>
            </w:rPr>
            <w:t>criteria</w:t>
          </w:r>
          <w:proofErr w:type="spellEnd"/>
          <w:r>
            <w:rPr>
              <w:rFonts w:eastAsia="Times New Roman"/>
            </w:rPr>
            <w:t xml:space="preserve"> for </w:t>
          </w:r>
          <w:proofErr w:type="spellStart"/>
          <w:r>
            <w:rPr>
              <w:rFonts w:eastAsia="Times New Roman"/>
            </w:rPr>
            <w:t>the</w:t>
          </w:r>
          <w:proofErr w:type="spellEnd"/>
          <w:r>
            <w:rPr>
              <w:rFonts w:eastAsia="Times New Roman"/>
            </w:rPr>
            <w:t xml:space="preserve"> self-</w:t>
          </w:r>
          <w:proofErr w:type="spellStart"/>
          <w:r>
            <w:rPr>
              <w:rFonts w:eastAsia="Times New Roman"/>
            </w:rPr>
            <w:t>employment</w:t>
          </w:r>
          <w:proofErr w:type="spellEnd"/>
          <w:r>
            <w:rPr>
              <w:rFonts w:eastAsia="Times New Roman"/>
            </w:rPr>
            <w:t xml:space="preserve"> </w:t>
          </w:r>
          <w:proofErr w:type="spellStart"/>
          <w:r>
            <w:rPr>
              <w:rFonts w:eastAsia="Times New Roman"/>
            </w:rPr>
            <w:t>categorisation</w:t>
          </w:r>
          <w:proofErr w:type="spellEnd"/>
          <w:r>
            <w:rPr>
              <w:rFonts w:eastAsia="Times New Roman"/>
            </w:rPr>
            <w:t xml:space="preserve">. </w:t>
          </w:r>
          <w:proofErr w:type="spellStart"/>
          <w:r>
            <w:rPr>
              <w:rFonts w:eastAsia="Times New Roman"/>
            </w:rPr>
            <w:t>An</w:t>
          </w:r>
          <w:proofErr w:type="spellEnd"/>
          <w:r>
            <w:rPr>
              <w:rFonts w:eastAsia="Times New Roman"/>
            </w:rPr>
            <w:t xml:space="preserve"> approach </w:t>
          </w:r>
          <w:proofErr w:type="spellStart"/>
          <w:r>
            <w:rPr>
              <w:rFonts w:eastAsia="Times New Roman"/>
            </w:rPr>
            <w:t>pursuant</w:t>
          </w:r>
          <w:proofErr w:type="spellEnd"/>
          <w:r>
            <w:rPr>
              <w:rFonts w:eastAsia="Times New Roman"/>
            </w:rPr>
            <w:t xml:space="preserve"> </w:t>
          </w:r>
          <w:proofErr w:type="spellStart"/>
          <w:r>
            <w:rPr>
              <w:rFonts w:eastAsia="Times New Roman"/>
            </w:rPr>
            <w:t>to</w:t>
          </w:r>
          <w:proofErr w:type="spellEnd"/>
          <w:r>
            <w:rPr>
              <w:rFonts w:eastAsia="Times New Roman"/>
            </w:rPr>
            <w:t xml:space="preserve"> a </w:t>
          </w:r>
          <w:proofErr w:type="spellStart"/>
          <w:r>
            <w:rPr>
              <w:rFonts w:eastAsia="Times New Roman"/>
            </w:rPr>
            <w:t>systematic</w:t>
          </w:r>
          <w:proofErr w:type="spellEnd"/>
          <w:r>
            <w:rPr>
              <w:rFonts w:eastAsia="Times New Roman"/>
            </w:rPr>
            <w:t xml:space="preserve"> review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literature</w:t>
          </w:r>
          <w:proofErr w:type="spellEnd"/>
          <w:r>
            <w:rPr>
              <w:rFonts w:eastAsia="Times New Roman"/>
            </w:rPr>
            <w:t xml:space="preserve">. </w:t>
          </w:r>
          <w:proofErr w:type="spellStart"/>
          <w:r>
            <w:rPr>
              <w:rFonts w:eastAsia="Times New Roman"/>
              <w:b/>
              <w:bCs/>
            </w:rPr>
            <w:t>European</w:t>
          </w:r>
          <w:proofErr w:type="spellEnd"/>
          <w:r>
            <w:rPr>
              <w:rFonts w:eastAsia="Times New Roman"/>
              <w:b/>
              <w:bCs/>
            </w:rPr>
            <w:t xml:space="preserve"> Management </w:t>
          </w:r>
          <w:proofErr w:type="spellStart"/>
          <w:r>
            <w:rPr>
              <w:rFonts w:eastAsia="Times New Roman"/>
              <w:b/>
              <w:bCs/>
            </w:rPr>
            <w:t>Journal</w:t>
          </w:r>
          <w:proofErr w:type="spellEnd"/>
          <w:r>
            <w:rPr>
              <w:rFonts w:eastAsia="Times New Roman"/>
            </w:rPr>
            <w:t xml:space="preserve">, v. 37, n. 3, p. 376–386, 1 jun. 2019. </w:t>
          </w:r>
        </w:p>
        <w:p w14:paraId="600FB62C" w14:textId="77777777" w:rsidR="0017253B" w:rsidRDefault="0017253B">
          <w:pPr>
            <w:divId w:val="775321368"/>
            <w:rPr>
              <w:rFonts w:eastAsia="Times New Roman"/>
            </w:rPr>
          </w:pPr>
          <w:r>
            <w:rPr>
              <w:rFonts w:eastAsia="Times New Roman"/>
            </w:rPr>
            <w:t xml:space="preserve">SUN, S. B.; JIN, L.; ZHAO, X. The </w:t>
          </w:r>
          <w:proofErr w:type="spellStart"/>
          <w:r>
            <w:rPr>
              <w:rFonts w:eastAsia="Times New Roman"/>
            </w:rPr>
            <w:t>career</w:t>
          </w:r>
          <w:proofErr w:type="spellEnd"/>
          <w:r>
            <w:rPr>
              <w:rFonts w:eastAsia="Times New Roman"/>
            </w:rPr>
            <w:t xml:space="preserve"> </w:t>
          </w:r>
          <w:proofErr w:type="spellStart"/>
          <w:r>
            <w:rPr>
              <w:rFonts w:eastAsia="Times New Roman"/>
            </w:rPr>
            <w:t>history</w:t>
          </w:r>
          <w:proofErr w:type="spellEnd"/>
          <w:r>
            <w:rPr>
              <w:rFonts w:eastAsia="Times New Roman"/>
            </w:rPr>
            <w:t xml:space="preserve"> </w:t>
          </w:r>
          <w:proofErr w:type="spellStart"/>
          <w:r>
            <w:rPr>
              <w:rFonts w:eastAsia="Times New Roman"/>
            </w:rPr>
            <w:t>of</w:t>
          </w:r>
          <w:proofErr w:type="spellEnd"/>
          <w:r>
            <w:rPr>
              <w:rFonts w:eastAsia="Times New Roman"/>
            </w:rPr>
            <w:t xml:space="preserve"> Chinese entrepreneurs </w:t>
          </w:r>
          <w:proofErr w:type="spellStart"/>
          <w:r>
            <w:rPr>
              <w:rFonts w:eastAsia="Times New Roman"/>
            </w:rPr>
            <w:t>and</w:t>
          </w:r>
          <w:proofErr w:type="spellEnd"/>
          <w:r>
            <w:rPr>
              <w:rFonts w:eastAsia="Times New Roman"/>
            </w:rPr>
            <w:t xml:space="preserve"> </w:t>
          </w:r>
          <w:proofErr w:type="spellStart"/>
          <w:r>
            <w:rPr>
              <w:rFonts w:eastAsia="Times New Roman"/>
            </w:rPr>
            <w:t>their</w:t>
          </w:r>
          <w:proofErr w:type="spellEnd"/>
          <w:r>
            <w:rPr>
              <w:rFonts w:eastAsia="Times New Roman"/>
            </w:rPr>
            <w:t xml:space="preserve"> </w:t>
          </w:r>
          <w:proofErr w:type="spellStart"/>
          <w:r>
            <w:rPr>
              <w:rFonts w:eastAsia="Times New Roman"/>
            </w:rPr>
            <w:t>life</w:t>
          </w:r>
          <w:proofErr w:type="spellEnd"/>
          <w:r>
            <w:rPr>
              <w:rFonts w:eastAsia="Times New Roman"/>
            </w:rPr>
            <w:t xml:space="preserve"> </w:t>
          </w:r>
          <w:proofErr w:type="spellStart"/>
          <w:r>
            <w:rPr>
              <w:rFonts w:eastAsia="Times New Roman"/>
            </w:rPr>
            <w:t>outcomes</w:t>
          </w:r>
          <w:proofErr w:type="spellEnd"/>
          <w:r>
            <w:rPr>
              <w:rFonts w:eastAsia="Times New Roman"/>
            </w:rPr>
            <w:t xml:space="preserve">: a </w:t>
          </w:r>
          <w:proofErr w:type="spellStart"/>
          <w:r>
            <w:rPr>
              <w:rFonts w:eastAsia="Times New Roman"/>
            </w:rPr>
            <w:t>life</w:t>
          </w:r>
          <w:proofErr w:type="spellEnd"/>
          <w:r>
            <w:rPr>
              <w:rFonts w:eastAsia="Times New Roman"/>
            </w:rPr>
            <w:t xml:space="preserve"> </w:t>
          </w:r>
          <w:proofErr w:type="spellStart"/>
          <w:r>
            <w:rPr>
              <w:rFonts w:eastAsia="Times New Roman"/>
            </w:rPr>
            <w:t>history</w:t>
          </w:r>
          <w:proofErr w:type="spellEnd"/>
          <w:r>
            <w:rPr>
              <w:rFonts w:eastAsia="Times New Roman"/>
            </w:rPr>
            <w:t xml:space="preserve"> </w:t>
          </w:r>
          <w:proofErr w:type="spellStart"/>
          <w:r>
            <w:rPr>
              <w:rFonts w:eastAsia="Times New Roman"/>
            </w:rPr>
            <w:t>study</w:t>
          </w:r>
          <w:proofErr w:type="spellEnd"/>
          <w:r>
            <w:rPr>
              <w:rFonts w:eastAsia="Times New Roman"/>
            </w:rPr>
            <w:t xml:space="preserve"> </w:t>
          </w:r>
          <w:proofErr w:type="spellStart"/>
          <w:r>
            <w:rPr>
              <w:rFonts w:eastAsia="Times New Roman"/>
            </w:rPr>
            <w:t>using</w:t>
          </w:r>
          <w:proofErr w:type="spellEnd"/>
          <w:r>
            <w:rPr>
              <w:rFonts w:eastAsia="Times New Roman"/>
            </w:rPr>
            <w:t xml:space="preserve"> </w:t>
          </w:r>
          <w:proofErr w:type="spellStart"/>
          <w:r>
            <w:rPr>
              <w:rFonts w:eastAsia="Times New Roman"/>
            </w:rPr>
            <w:t>sequence</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w:t>
          </w:r>
          <w:r>
            <w:rPr>
              <w:rFonts w:eastAsia="Times New Roman"/>
              <w:b/>
              <w:bCs/>
            </w:rPr>
            <w:t xml:space="preserve">Longitudinal </w:t>
          </w:r>
          <w:proofErr w:type="spellStart"/>
          <w:r>
            <w:rPr>
              <w:rFonts w:eastAsia="Times New Roman"/>
              <w:b/>
              <w:bCs/>
            </w:rPr>
            <w:t>and</w:t>
          </w:r>
          <w:proofErr w:type="spellEnd"/>
          <w:r>
            <w:rPr>
              <w:rFonts w:eastAsia="Times New Roman"/>
              <w:b/>
              <w:bCs/>
            </w:rPr>
            <w:t xml:space="preserve"> Life </w:t>
          </w:r>
          <w:proofErr w:type="spellStart"/>
          <w:r>
            <w:rPr>
              <w:rFonts w:eastAsia="Times New Roman"/>
              <w:b/>
              <w:bCs/>
            </w:rPr>
            <w:t>Course</w:t>
          </w:r>
          <w:proofErr w:type="spellEnd"/>
          <w:r>
            <w:rPr>
              <w:rFonts w:eastAsia="Times New Roman"/>
              <w:b/>
              <w:bCs/>
            </w:rPr>
            <w:t xml:space="preserve"> </w:t>
          </w:r>
          <w:proofErr w:type="spellStart"/>
          <w:r>
            <w:rPr>
              <w:rFonts w:eastAsia="Times New Roman"/>
              <w:b/>
              <w:bCs/>
            </w:rPr>
            <w:t>Studies</w:t>
          </w:r>
          <w:proofErr w:type="spellEnd"/>
          <w:r>
            <w:rPr>
              <w:rFonts w:eastAsia="Times New Roman"/>
            </w:rPr>
            <w:t xml:space="preserve">, v. 15, n. 2, p. 176–208, 1 abr. 2024. </w:t>
          </w:r>
        </w:p>
        <w:p w14:paraId="2354D1CD" w14:textId="55CCA04E" w:rsidR="00F409D8" w:rsidRPr="00377A93" w:rsidRDefault="0017253B" w:rsidP="00515AE7">
          <w:pPr>
            <w:spacing w:line="360" w:lineRule="auto"/>
            <w:jc w:val="both"/>
            <w:rPr>
              <w:rFonts w:ascii="Times New Roman" w:hAnsi="Times New Roman" w:cs="Times New Roman"/>
              <w:sz w:val="24"/>
              <w:szCs w:val="24"/>
            </w:rPr>
          </w:pPr>
          <w:r>
            <w:rPr>
              <w:rFonts w:eastAsia="Times New Roman"/>
            </w:rPr>
            <w:t> </w:t>
          </w:r>
        </w:p>
      </w:sdtContent>
    </w:sdt>
    <w:sectPr w:rsidR="00F409D8" w:rsidRPr="00377A9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Alef Santos" w:date="2025-09-03T14:47:00Z" w:initials="AS">
    <w:p w14:paraId="07A9A956" w14:textId="792529B1" w:rsidR="00573981" w:rsidRDefault="00573981">
      <w:pPr>
        <w:pStyle w:val="Textodecomentrio"/>
      </w:pPr>
      <w:r>
        <w:rPr>
          <w:rStyle w:val="Refdecomentrio"/>
        </w:rPr>
        <w:annotationRef/>
      </w:r>
      <w:r w:rsidR="007F47F9">
        <w:t>Não sei se vale a pena descrever os demais padrões</w:t>
      </w:r>
      <w:r w:rsidR="0081484A">
        <w:t>. Existem alguns casos que podem inclusive ser excluídos, como 1 período TCP, 2 períodos</w:t>
      </w:r>
      <w:r w:rsidR="000C24E5">
        <w:t xml:space="preserve"> privado e </w:t>
      </w:r>
      <w:r w:rsidR="00E2305C">
        <w:t>2</w:t>
      </w:r>
      <w:r w:rsidR="000C24E5">
        <w:t xml:space="preserve"> períodos sem trabalho, o algoritmo obviamente faz a classificação, </w:t>
      </w:r>
      <w:r w:rsidR="00E2305C">
        <w:t>mas seria legítimo</w:t>
      </w:r>
      <w:r w:rsidR="00A34EC1">
        <w:t xml:space="preserve"> descartar, já que é difícil concordar com as classificações.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A9A9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62D386" w16cex:dateUtc="2025-09-03T1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A9A956" w16cid:durableId="2C62D3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2139A"/>
    <w:multiLevelType w:val="hybridMultilevel"/>
    <w:tmpl w:val="58AE8C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C170A71"/>
    <w:multiLevelType w:val="hybridMultilevel"/>
    <w:tmpl w:val="A7CAA5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f Santos">
    <w15:presenceInfo w15:providerId="Windows Live" w15:userId="e94e91ad3b9f2a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9A8"/>
    <w:rsid w:val="000028B5"/>
    <w:rsid w:val="000033F5"/>
    <w:rsid w:val="000076EF"/>
    <w:rsid w:val="00012351"/>
    <w:rsid w:val="00015A67"/>
    <w:rsid w:val="00015D65"/>
    <w:rsid w:val="00016665"/>
    <w:rsid w:val="00025324"/>
    <w:rsid w:val="00032DD2"/>
    <w:rsid w:val="00034C2E"/>
    <w:rsid w:val="00037A67"/>
    <w:rsid w:val="00077991"/>
    <w:rsid w:val="0008724E"/>
    <w:rsid w:val="000954F5"/>
    <w:rsid w:val="000A7B98"/>
    <w:rsid w:val="000B22CF"/>
    <w:rsid w:val="000B50B0"/>
    <w:rsid w:val="000B7FBA"/>
    <w:rsid w:val="000C1B31"/>
    <w:rsid w:val="000C24E5"/>
    <w:rsid w:val="000D32B0"/>
    <w:rsid w:val="000D5670"/>
    <w:rsid w:val="000F7E9E"/>
    <w:rsid w:val="00104E98"/>
    <w:rsid w:val="00111A9F"/>
    <w:rsid w:val="00113C56"/>
    <w:rsid w:val="0012087E"/>
    <w:rsid w:val="00120972"/>
    <w:rsid w:val="001213ED"/>
    <w:rsid w:val="00131E45"/>
    <w:rsid w:val="00133465"/>
    <w:rsid w:val="001369FF"/>
    <w:rsid w:val="00137974"/>
    <w:rsid w:val="0015359E"/>
    <w:rsid w:val="00153777"/>
    <w:rsid w:val="00155882"/>
    <w:rsid w:val="001571F7"/>
    <w:rsid w:val="00161623"/>
    <w:rsid w:val="0017219C"/>
    <w:rsid w:val="0017253B"/>
    <w:rsid w:val="0018212C"/>
    <w:rsid w:val="00182CCE"/>
    <w:rsid w:val="001878EE"/>
    <w:rsid w:val="001A0A03"/>
    <w:rsid w:val="001A23F2"/>
    <w:rsid w:val="001B0B68"/>
    <w:rsid w:val="001B272C"/>
    <w:rsid w:val="001B420C"/>
    <w:rsid w:val="001B4433"/>
    <w:rsid w:val="001C0475"/>
    <w:rsid w:val="001C345D"/>
    <w:rsid w:val="001C348F"/>
    <w:rsid w:val="001C367E"/>
    <w:rsid w:val="001D0D86"/>
    <w:rsid w:val="001E0505"/>
    <w:rsid w:val="001E4185"/>
    <w:rsid w:val="001F6425"/>
    <w:rsid w:val="001F7F14"/>
    <w:rsid w:val="00221156"/>
    <w:rsid w:val="0022175F"/>
    <w:rsid w:val="00222684"/>
    <w:rsid w:val="002246C7"/>
    <w:rsid w:val="002254BF"/>
    <w:rsid w:val="00234CB8"/>
    <w:rsid w:val="002409FC"/>
    <w:rsid w:val="00243F77"/>
    <w:rsid w:val="00247283"/>
    <w:rsid w:val="00252697"/>
    <w:rsid w:val="002671F6"/>
    <w:rsid w:val="00267AA0"/>
    <w:rsid w:val="00271F67"/>
    <w:rsid w:val="00292A59"/>
    <w:rsid w:val="0029744E"/>
    <w:rsid w:val="002A5C9D"/>
    <w:rsid w:val="002B557C"/>
    <w:rsid w:val="002D00D1"/>
    <w:rsid w:val="002D5293"/>
    <w:rsid w:val="002E2EF1"/>
    <w:rsid w:val="002F29DE"/>
    <w:rsid w:val="002F3481"/>
    <w:rsid w:val="003123E0"/>
    <w:rsid w:val="00314B96"/>
    <w:rsid w:val="003210AC"/>
    <w:rsid w:val="003230F0"/>
    <w:rsid w:val="0033386E"/>
    <w:rsid w:val="00350E64"/>
    <w:rsid w:val="00355A1E"/>
    <w:rsid w:val="0036012D"/>
    <w:rsid w:val="003604BA"/>
    <w:rsid w:val="0036530A"/>
    <w:rsid w:val="00367EED"/>
    <w:rsid w:val="00375898"/>
    <w:rsid w:val="00377A93"/>
    <w:rsid w:val="00381705"/>
    <w:rsid w:val="00385B7C"/>
    <w:rsid w:val="003860CB"/>
    <w:rsid w:val="003868FF"/>
    <w:rsid w:val="0038792B"/>
    <w:rsid w:val="00390E33"/>
    <w:rsid w:val="00396242"/>
    <w:rsid w:val="00397954"/>
    <w:rsid w:val="003B22EB"/>
    <w:rsid w:val="003C7BEC"/>
    <w:rsid w:val="003D0EF6"/>
    <w:rsid w:val="003D118F"/>
    <w:rsid w:val="003D15F5"/>
    <w:rsid w:val="003D17CE"/>
    <w:rsid w:val="003D1C0B"/>
    <w:rsid w:val="003D25A5"/>
    <w:rsid w:val="003E46D5"/>
    <w:rsid w:val="003F17F5"/>
    <w:rsid w:val="003F1C2E"/>
    <w:rsid w:val="00400600"/>
    <w:rsid w:val="00401618"/>
    <w:rsid w:val="00402906"/>
    <w:rsid w:val="00402C11"/>
    <w:rsid w:val="004048AD"/>
    <w:rsid w:val="00406B3A"/>
    <w:rsid w:val="00407F1A"/>
    <w:rsid w:val="00413B52"/>
    <w:rsid w:val="00413D80"/>
    <w:rsid w:val="004257E7"/>
    <w:rsid w:val="00427F56"/>
    <w:rsid w:val="004315A7"/>
    <w:rsid w:val="00436BF3"/>
    <w:rsid w:val="0043749E"/>
    <w:rsid w:val="00440E09"/>
    <w:rsid w:val="00451EAA"/>
    <w:rsid w:val="004534F4"/>
    <w:rsid w:val="004776B6"/>
    <w:rsid w:val="0048189A"/>
    <w:rsid w:val="00485CBE"/>
    <w:rsid w:val="004903D2"/>
    <w:rsid w:val="004975A2"/>
    <w:rsid w:val="004A45BC"/>
    <w:rsid w:val="004B19CB"/>
    <w:rsid w:val="004B5B61"/>
    <w:rsid w:val="004C0ABB"/>
    <w:rsid w:val="004C1783"/>
    <w:rsid w:val="004E70AF"/>
    <w:rsid w:val="004F2BBC"/>
    <w:rsid w:val="004F3719"/>
    <w:rsid w:val="004F43C9"/>
    <w:rsid w:val="004F7E9B"/>
    <w:rsid w:val="00501987"/>
    <w:rsid w:val="005034CC"/>
    <w:rsid w:val="00503739"/>
    <w:rsid w:val="00507676"/>
    <w:rsid w:val="00515AE7"/>
    <w:rsid w:val="00525B68"/>
    <w:rsid w:val="00525E26"/>
    <w:rsid w:val="0053044A"/>
    <w:rsid w:val="005333FC"/>
    <w:rsid w:val="00533CC0"/>
    <w:rsid w:val="005368E1"/>
    <w:rsid w:val="0054118F"/>
    <w:rsid w:val="005437B2"/>
    <w:rsid w:val="00543860"/>
    <w:rsid w:val="005450B1"/>
    <w:rsid w:val="00557E39"/>
    <w:rsid w:val="0056383B"/>
    <w:rsid w:val="00564D43"/>
    <w:rsid w:val="00572198"/>
    <w:rsid w:val="00573981"/>
    <w:rsid w:val="00576951"/>
    <w:rsid w:val="00580FEA"/>
    <w:rsid w:val="0058232B"/>
    <w:rsid w:val="00592A13"/>
    <w:rsid w:val="00593330"/>
    <w:rsid w:val="005A2560"/>
    <w:rsid w:val="005A3B8B"/>
    <w:rsid w:val="005C3EE7"/>
    <w:rsid w:val="005C68C8"/>
    <w:rsid w:val="005D1C98"/>
    <w:rsid w:val="005D5781"/>
    <w:rsid w:val="005E04D4"/>
    <w:rsid w:val="005E1902"/>
    <w:rsid w:val="005E4BB5"/>
    <w:rsid w:val="005F25A4"/>
    <w:rsid w:val="005F31EA"/>
    <w:rsid w:val="005F7748"/>
    <w:rsid w:val="00600624"/>
    <w:rsid w:val="00601711"/>
    <w:rsid w:val="00610BFC"/>
    <w:rsid w:val="00617B84"/>
    <w:rsid w:val="006209A8"/>
    <w:rsid w:val="00622799"/>
    <w:rsid w:val="00627E68"/>
    <w:rsid w:val="0063203B"/>
    <w:rsid w:val="00641092"/>
    <w:rsid w:val="006418F5"/>
    <w:rsid w:val="00643D58"/>
    <w:rsid w:val="0064562D"/>
    <w:rsid w:val="006463D2"/>
    <w:rsid w:val="00646EA0"/>
    <w:rsid w:val="00657C10"/>
    <w:rsid w:val="00660B3F"/>
    <w:rsid w:val="00663EB1"/>
    <w:rsid w:val="006766B7"/>
    <w:rsid w:val="00676BDD"/>
    <w:rsid w:val="00681251"/>
    <w:rsid w:val="0068161B"/>
    <w:rsid w:val="00685C4D"/>
    <w:rsid w:val="00696669"/>
    <w:rsid w:val="006966CC"/>
    <w:rsid w:val="006A0C97"/>
    <w:rsid w:val="006B02F0"/>
    <w:rsid w:val="006B05A5"/>
    <w:rsid w:val="006B0DAB"/>
    <w:rsid w:val="006B2EDD"/>
    <w:rsid w:val="006B708D"/>
    <w:rsid w:val="006C7D68"/>
    <w:rsid w:val="006D7DDB"/>
    <w:rsid w:val="006E49D0"/>
    <w:rsid w:val="006F060A"/>
    <w:rsid w:val="006F105D"/>
    <w:rsid w:val="007072C9"/>
    <w:rsid w:val="00711899"/>
    <w:rsid w:val="007122F0"/>
    <w:rsid w:val="00717473"/>
    <w:rsid w:val="007179E3"/>
    <w:rsid w:val="00731CA0"/>
    <w:rsid w:val="00745621"/>
    <w:rsid w:val="00750B74"/>
    <w:rsid w:val="007546A4"/>
    <w:rsid w:val="00755C42"/>
    <w:rsid w:val="007629A8"/>
    <w:rsid w:val="007743FC"/>
    <w:rsid w:val="00783410"/>
    <w:rsid w:val="00794BFE"/>
    <w:rsid w:val="007A70DE"/>
    <w:rsid w:val="007B35F7"/>
    <w:rsid w:val="007C0C29"/>
    <w:rsid w:val="007C3F45"/>
    <w:rsid w:val="007E1A99"/>
    <w:rsid w:val="007F128B"/>
    <w:rsid w:val="007F47F9"/>
    <w:rsid w:val="007F4F67"/>
    <w:rsid w:val="007F650A"/>
    <w:rsid w:val="007F7BF2"/>
    <w:rsid w:val="0080651F"/>
    <w:rsid w:val="00810F37"/>
    <w:rsid w:val="00812EAF"/>
    <w:rsid w:val="0081484A"/>
    <w:rsid w:val="00827FBA"/>
    <w:rsid w:val="0083064A"/>
    <w:rsid w:val="008339FF"/>
    <w:rsid w:val="00843F87"/>
    <w:rsid w:val="00852A2C"/>
    <w:rsid w:val="008621FE"/>
    <w:rsid w:val="008632D5"/>
    <w:rsid w:val="00877F87"/>
    <w:rsid w:val="008A4D58"/>
    <w:rsid w:val="008A7AA8"/>
    <w:rsid w:val="008B0254"/>
    <w:rsid w:val="008B7771"/>
    <w:rsid w:val="008D6019"/>
    <w:rsid w:val="008E1995"/>
    <w:rsid w:val="008E79E1"/>
    <w:rsid w:val="008F508C"/>
    <w:rsid w:val="00905F65"/>
    <w:rsid w:val="009134E1"/>
    <w:rsid w:val="009150E9"/>
    <w:rsid w:val="009212D3"/>
    <w:rsid w:val="00922501"/>
    <w:rsid w:val="009348F0"/>
    <w:rsid w:val="009400C0"/>
    <w:rsid w:val="00944079"/>
    <w:rsid w:val="00944208"/>
    <w:rsid w:val="009517CE"/>
    <w:rsid w:val="0095189A"/>
    <w:rsid w:val="00961C3E"/>
    <w:rsid w:val="00972A38"/>
    <w:rsid w:val="00973C9E"/>
    <w:rsid w:val="00973D86"/>
    <w:rsid w:val="00987DA3"/>
    <w:rsid w:val="009A6005"/>
    <w:rsid w:val="009B1547"/>
    <w:rsid w:val="009B2F03"/>
    <w:rsid w:val="009C23C8"/>
    <w:rsid w:val="009E5AE5"/>
    <w:rsid w:val="009F63A9"/>
    <w:rsid w:val="00A26EF7"/>
    <w:rsid w:val="00A314EF"/>
    <w:rsid w:val="00A34EC1"/>
    <w:rsid w:val="00A415D3"/>
    <w:rsid w:val="00A7111D"/>
    <w:rsid w:val="00A7115F"/>
    <w:rsid w:val="00A75EE3"/>
    <w:rsid w:val="00A840F5"/>
    <w:rsid w:val="00AA359B"/>
    <w:rsid w:val="00AA367F"/>
    <w:rsid w:val="00AA41C4"/>
    <w:rsid w:val="00AA5057"/>
    <w:rsid w:val="00AB2F75"/>
    <w:rsid w:val="00AB470A"/>
    <w:rsid w:val="00AB7D82"/>
    <w:rsid w:val="00AC3641"/>
    <w:rsid w:val="00AC6E39"/>
    <w:rsid w:val="00AF0A7A"/>
    <w:rsid w:val="00AF5FBB"/>
    <w:rsid w:val="00AF6491"/>
    <w:rsid w:val="00B006A2"/>
    <w:rsid w:val="00B21B48"/>
    <w:rsid w:val="00B22006"/>
    <w:rsid w:val="00B249B7"/>
    <w:rsid w:val="00B30B71"/>
    <w:rsid w:val="00B51B06"/>
    <w:rsid w:val="00B53C21"/>
    <w:rsid w:val="00B6309B"/>
    <w:rsid w:val="00B6399D"/>
    <w:rsid w:val="00B65F5E"/>
    <w:rsid w:val="00B85110"/>
    <w:rsid w:val="00BA0C89"/>
    <w:rsid w:val="00BA33B0"/>
    <w:rsid w:val="00BC1F40"/>
    <w:rsid w:val="00BC1FA8"/>
    <w:rsid w:val="00BE2BB4"/>
    <w:rsid w:val="00BE3849"/>
    <w:rsid w:val="00BE71B8"/>
    <w:rsid w:val="00C0158E"/>
    <w:rsid w:val="00C0688B"/>
    <w:rsid w:val="00C16729"/>
    <w:rsid w:val="00C30581"/>
    <w:rsid w:val="00C3278E"/>
    <w:rsid w:val="00C33480"/>
    <w:rsid w:val="00C44D44"/>
    <w:rsid w:val="00C45FC3"/>
    <w:rsid w:val="00C55E3F"/>
    <w:rsid w:val="00C56EA5"/>
    <w:rsid w:val="00C576EC"/>
    <w:rsid w:val="00C61BCB"/>
    <w:rsid w:val="00C759F3"/>
    <w:rsid w:val="00C83210"/>
    <w:rsid w:val="00C917F1"/>
    <w:rsid w:val="00C93727"/>
    <w:rsid w:val="00C95689"/>
    <w:rsid w:val="00CA0889"/>
    <w:rsid w:val="00CA18D2"/>
    <w:rsid w:val="00CB4903"/>
    <w:rsid w:val="00CB51FB"/>
    <w:rsid w:val="00CD268F"/>
    <w:rsid w:val="00CD404C"/>
    <w:rsid w:val="00CD74A2"/>
    <w:rsid w:val="00CD7DC9"/>
    <w:rsid w:val="00CE04EF"/>
    <w:rsid w:val="00CF1492"/>
    <w:rsid w:val="00CF7D54"/>
    <w:rsid w:val="00D3046F"/>
    <w:rsid w:val="00D32C3B"/>
    <w:rsid w:val="00D37BF2"/>
    <w:rsid w:val="00D42470"/>
    <w:rsid w:val="00D52F51"/>
    <w:rsid w:val="00D5370E"/>
    <w:rsid w:val="00D63659"/>
    <w:rsid w:val="00D65964"/>
    <w:rsid w:val="00D66086"/>
    <w:rsid w:val="00D71085"/>
    <w:rsid w:val="00D72078"/>
    <w:rsid w:val="00D75642"/>
    <w:rsid w:val="00D7761B"/>
    <w:rsid w:val="00D7764D"/>
    <w:rsid w:val="00DA08D9"/>
    <w:rsid w:val="00DA0B66"/>
    <w:rsid w:val="00DA222E"/>
    <w:rsid w:val="00DA44BC"/>
    <w:rsid w:val="00DD043F"/>
    <w:rsid w:val="00DD4C2A"/>
    <w:rsid w:val="00DE1FC5"/>
    <w:rsid w:val="00DE47E3"/>
    <w:rsid w:val="00DE7784"/>
    <w:rsid w:val="00DF6E2D"/>
    <w:rsid w:val="00DF6E85"/>
    <w:rsid w:val="00E03213"/>
    <w:rsid w:val="00E212B4"/>
    <w:rsid w:val="00E2305C"/>
    <w:rsid w:val="00E2633E"/>
    <w:rsid w:val="00E3795B"/>
    <w:rsid w:val="00E52E97"/>
    <w:rsid w:val="00E55744"/>
    <w:rsid w:val="00E572BB"/>
    <w:rsid w:val="00E7715F"/>
    <w:rsid w:val="00E80609"/>
    <w:rsid w:val="00E810F8"/>
    <w:rsid w:val="00E838A2"/>
    <w:rsid w:val="00E91F9A"/>
    <w:rsid w:val="00EA1BA5"/>
    <w:rsid w:val="00EA6AA1"/>
    <w:rsid w:val="00EB3983"/>
    <w:rsid w:val="00EB4B32"/>
    <w:rsid w:val="00EB56CB"/>
    <w:rsid w:val="00EC3EF0"/>
    <w:rsid w:val="00EE04F3"/>
    <w:rsid w:val="00EE0910"/>
    <w:rsid w:val="00EE19E7"/>
    <w:rsid w:val="00EE4A52"/>
    <w:rsid w:val="00EF4654"/>
    <w:rsid w:val="00F06231"/>
    <w:rsid w:val="00F108A4"/>
    <w:rsid w:val="00F10C48"/>
    <w:rsid w:val="00F11AF4"/>
    <w:rsid w:val="00F149E8"/>
    <w:rsid w:val="00F36D52"/>
    <w:rsid w:val="00F409D8"/>
    <w:rsid w:val="00F506AE"/>
    <w:rsid w:val="00F5298F"/>
    <w:rsid w:val="00F74822"/>
    <w:rsid w:val="00F901F9"/>
    <w:rsid w:val="00FC1A3F"/>
    <w:rsid w:val="00FC7878"/>
    <w:rsid w:val="00FC78C8"/>
    <w:rsid w:val="00FD0B2C"/>
    <w:rsid w:val="00FD4128"/>
    <w:rsid w:val="00FE625C"/>
    <w:rsid w:val="00FF00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F95A"/>
  <w15:chartTrackingRefBased/>
  <w15:docId w15:val="{47230765-03FB-4200-B0F2-05699F97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F060A"/>
    <w:rPr>
      <w:sz w:val="16"/>
      <w:szCs w:val="16"/>
    </w:rPr>
  </w:style>
  <w:style w:type="paragraph" w:styleId="Textodecomentrio">
    <w:name w:val="annotation text"/>
    <w:basedOn w:val="Normal"/>
    <w:link w:val="TextodecomentrioChar"/>
    <w:uiPriority w:val="99"/>
    <w:semiHidden/>
    <w:unhideWhenUsed/>
    <w:rsid w:val="006F060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F060A"/>
    <w:rPr>
      <w:sz w:val="20"/>
      <w:szCs w:val="20"/>
    </w:rPr>
  </w:style>
  <w:style w:type="paragraph" w:styleId="Assuntodocomentrio">
    <w:name w:val="annotation subject"/>
    <w:basedOn w:val="Textodecomentrio"/>
    <w:next w:val="Textodecomentrio"/>
    <w:link w:val="AssuntodocomentrioChar"/>
    <w:uiPriority w:val="99"/>
    <w:semiHidden/>
    <w:unhideWhenUsed/>
    <w:rsid w:val="006F060A"/>
    <w:rPr>
      <w:b/>
      <w:bCs/>
    </w:rPr>
  </w:style>
  <w:style w:type="character" w:customStyle="1" w:styleId="AssuntodocomentrioChar">
    <w:name w:val="Assunto do comentário Char"/>
    <w:basedOn w:val="TextodecomentrioChar"/>
    <w:link w:val="Assuntodocomentrio"/>
    <w:uiPriority w:val="99"/>
    <w:semiHidden/>
    <w:rsid w:val="006F060A"/>
    <w:rPr>
      <w:b/>
      <w:bCs/>
      <w:sz w:val="20"/>
      <w:szCs w:val="20"/>
    </w:rPr>
  </w:style>
  <w:style w:type="character" w:styleId="TextodoEspaoReservado">
    <w:name w:val="Placeholder Text"/>
    <w:basedOn w:val="Fontepargpadro"/>
    <w:uiPriority w:val="99"/>
    <w:semiHidden/>
    <w:rsid w:val="005C68C8"/>
    <w:rPr>
      <w:color w:val="808080"/>
    </w:rPr>
  </w:style>
  <w:style w:type="paragraph" w:styleId="SemEspaamento">
    <w:name w:val="No Spacing"/>
    <w:uiPriority w:val="1"/>
    <w:qFormat/>
    <w:rsid w:val="00D3046F"/>
    <w:pPr>
      <w:spacing w:after="0" w:line="240" w:lineRule="auto"/>
    </w:pPr>
  </w:style>
  <w:style w:type="table" w:styleId="Tabelacomgrade">
    <w:name w:val="Table Grid"/>
    <w:basedOn w:val="Tabelanormal"/>
    <w:uiPriority w:val="39"/>
    <w:rsid w:val="00172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17253B"/>
    <w:pPr>
      <w:ind w:left="720"/>
      <w:contextualSpacing/>
    </w:pPr>
  </w:style>
  <w:style w:type="paragraph" w:styleId="Legenda">
    <w:name w:val="caption"/>
    <w:basedOn w:val="Normal"/>
    <w:next w:val="Normal"/>
    <w:uiPriority w:val="35"/>
    <w:semiHidden/>
    <w:unhideWhenUsed/>
    <w:qFormat/>
    <w:rsid w:val="001725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665">
      <w:bodyDiv w:val="1"/>
      <w:marLeft w:val="0"/>
      <w:marRight w:val="0"/>
      <w:marTop w:val="0"/>
      <w:marBottom w:val="0"/>
      <w:divBdr>
        <w:top w:val="none" w:sz="0" w:space="0" w:color="auto"/>
        <w:left w:val="none" w:sz="0" w:space="0" w:color="auto"/>
        <w:bottom w:val="none" w:sz="0" w:space="0" w:color="auto"/>
        <w:right w:val="none" w:sz="0" w:space="0" w:color="auto"/>
      </w:divBdr>
    </w:div>
    <w:div w:id="9457665">
      <w:bodyDiv w:val="1"/>
      <w:marLeft w:val="0"/>
      <w:marRight w:val="0"/>
      <w:marTop w:val="0"/>
      <w:marBottom w:val="0"/>
      <w:divBdr>
        <w:top w:val="none" w:sz="0" w:space="0" w:color="auto"/>
        <w:left w:val="none" w:sz="0" w:space="0" w:color="auto"/>
        <w:bottom w:val="none" w:sz="0" w:space="0" w:color="auto"/>
        <w:right w:val="none" w:sz="0" w:space="0" w:color="auto"/>
      </w:divBdr>
    </w:div>
    <w:div w:id="12848554">
      <w:bodyDiv w:val="1"/>
      <w:marLeft w:val="0"/>
      <w:marRight w:val="0"/>
      <w:marTop w:val="0"/>
      <w:marBottom w:val="0"/>
      <w:divBdr>
        <w:top w:val="none" w:sz="0" w:space="0" w:color="auto"/>
        <w:left w:val="none" w:sz="0" w:space="0" w:color="auto"/>
        <w:bottom w:val="none" w:sz="0" w:space="0" w:color="auto"/>
        <w:right w:val="none" w:sz="0" w:space="0" w:color="auto"/>
      </w:divBdr>
    </w:div>
    <w:div w:id="14041660">
      <w:bodyDiv w:val="1"/>
      <w:marLeft w:val="0"/>
      <w:marRight w:val="0"/>
      <w:marTop w:val="0"/>
      <w:marBottom w:val="0"/>
      <w:divBdr>
        <w:top w:val="none" w:sz="0" w:space="0" w:color="auto"/>
        <w:left w:val="none" w:sz="0" w:space="0" w:color="auto"/>
        <w:bottom w:val="none" w:sz="0" w:space="0" w:color="auto"/>
        <w:right w:val="none" w:sz="0" w:space="0" w:color="auto"/>
      </w:divBdr>
    </w:div>
    <w:div w:id="19017975">
      <w:bodyDiv w:val="1"/>
      <w:marLeft w:val="0"/>
      <w:marRight w:val="0"/>
      <w:marTop w:val="0"/>
      <w:marBottom w:val="0"/>
      <w:divBdr>
        <w:top w:val="none" w:sz="0" w:space="0" w:color="auto"/>
        <w:left w:val="none" w:sz="0" w:space="0" w:color="auto"/>
        <w:bottom w:val="none" w:sz="0" w:space="0" w:color="auto"/>
        <w:right w:val="none" w:sz="0" w:space="0" w:color="auto"/>
      </w:divBdr>
    </w:div>
    <w:div w:id="35542599">
      <w:bodyDiv w:val="1"/>
      <w:marLeft w:val="0"/>
      <w:marRight w:val="0"/>
      <w:marTop w:val="0"/>
      <w:marBottom w:val="0"/>
      <w:divBdr>
        <w:top w:val="none" w:sz="0" w:space="0" w:color="auto"/>
        <w:left w:val="none" w:sz="0" w:space="0" w:color="auto"/>
        <w:bottom w:val="none" w:sz="0" w:space="0" w:color="auto"/>
        <w:right w:val="none" w:sz="0" w:space="0" w:color="auto"/>
      </w:divBdr>
    </w:div>
    <w:div w:id="36244078">
      <w:bodyDiv w:val="1"/>
      <w:marLeft w:val="0"/>
      <w:marRight w:val="0"/>
      <w:marTop w:val="0"/>
      <w:marBottom w:val="0"/>
      <w:divBdr>
        <w:top w:val="none" w:sz="0" w:space="0" w:color="auto"/>
        <w:left w:val="none" w:sz="0" w:space="0" w:color="auto"/>
        <w:bottom w:val="none" w:sz="0" w:space="0" w:color="auto"/>
        <w:right w:val="none" w:sz="0" w:space="0" w:color="auto"/>
      </w:divBdr>
    </w:div>
    <w:div w:id="36592192">
      <w:bodyDiv w:val="1"/>
      <w:marLeft w:val="0"/>
      <w:marRight w:val="0"/>
      <w:marTop w:val="0"/>
      <w:marBottom w:val="0"/>
      <w:divBdr>
        <w:top w:val="none" w:sz="0" w:space="0" w:color="auto"/>
        <w:left w:val="none" w:sz="0" w:space="0" w:color="auto"/>
        <w:bottom w:val="none" w:sz="0" w:space="0" w:color="auto"/>
        <w:right w:val="none" w:sz="0" w:space="0" w:color="auto"/>
      </w:divBdr>
    </w:div>
    <w:div w:id="37123534">
      <w:bodyDiv w:val="1"/>
      <w:marLeft w:val="0"/>
      <w:marRight w:val="0"/>
      <w:marTop w:val="0"/>
      <w:marBottom w:val="0"/>
      <w:divBdr>
        <w:top w:val="none" w:sz="0" w:space="0" w:color="auto"/>
        <w:left w:val="none" w:sz="0" w:space="0" w:color="auto"/>
        <w:bottom w:val="none" w:sz="0" w:space="0" w:color="auto"/>
        <w:right w:val="none" w:sz="0" w:space="0" w:color="auto"/>
      </w:divBdr>
    </w:div>
    <w:div w:id="50352908">
      <w:bodyDiv w:val="1"/>
      <w:marLeft w:val="0"/>
      <w:marRight w:val="0"/>
      <w:marTop w:val="0"/>
      <w:marBottom w:val="0"/>
      <w:divBdr>
        <w:top w:val="none" w:sz="0" w:space="0" w:color="auto"/>
        <w:left w:val="none" w:sz="0" w:space="0" w:color="auto"/>
        <w:bottom w:val="none" w:sz="0" w:space="0" w:color="auto"/>
        <w:right w:val="none" w:sz="0" w:space="0" w:color="auto"/>
      </w:divBdr>
    </w:div>
    <w:div w:id="62988255">
      <w:bodyDiv w:val="1"/>
      <w:marLeft w:val="0"/>
      <w:marRight w:val="0"/>
      <w:marTop w:val="0"/>
      <w:marBottom w:val="0"/>
      <w:divBdr>
        <w:top w:val="none" w:sz="0" w:space="0" w:color="auto"/>
        <w:left w:val="none" w:sz="0" w:space="0" w:color="auto"/>
        <w:bottom w:val="none" w:sz="0" w:space="0" w:color="auto"/>
        <w:right w:val="none" w:sz="0" w:space="0" w:color="auto"/>
      </w:divBdr>
      <w:divsChild>
        <w:div w:id="1778867824">
          <w:marLeft w:val="480"/>
          <w:marRight w:val="0"/>
          <w:marTop w:val="0"/>
          <w:marBottom w:val="0"/>
          <w:divBdr>
            <w:top w:val="none" w:sz="0" w:space="0" w:color="auto"/>
            <w:left w:val="none" w:sz="0" w:space="0" w:color="auto"/>
            <w:bottom w:val="none" w:sz="0" w:space="0" w:color="auto"/>
            <w:right w:val="none" w:sz="0" w:space="0" w:color="auto"/>
          </w:divBdr>
        </w:div>
        <w:div w:id="28530669">
          <w:marLeft w:val="480"/>
          <w:marRight w:val="0"/>
          <w:marTop w:val="0"/>
          <w:marBottom w:val="0"/>
          <w:divBdr>
            <w:top w:val="none" w:sz="0" w:space="0" w:color="auto"/>
            <w:left w:val="none" w:sz="0" w:space="0" w:color="auto"/>
            <w:bottom w:val="none" w:sz="0" w:space="0" w:color="auto"/>
            <w:right w:val="none" w:sz="0" w:space="0" w:color="auto"/>
          </w:divBdr>
        </w:div>
        <w:div w:id="900336427">
          <w:marLeft w:val="480"/>
          <w:marRight w:val="0"/>
          <w:marTop w:val="0"/>
          <w:marBottom w:val="0"/>
          <w:divBdr>
            <w:top w:val="none" w:sz="0" w:space="0" w:color="auto"/>
            <w:left w:val="none" w:sz="0" w:space="0" w:color="auto"/>
            <w:bottom w:val="none" w:sz="0" w:space="0" w:color="auto"/>
            <w:right w:val="none" w:sz="0" w:space="0" w:color="auto"/>
          </w:divBdr>
        </w:div>
        <w:div w:id="1857190388">
          <w:marLeft w:val="480"/>
          <w:marRight w:val="0"/>
          <w:marTop w:val="0"/>
          <w:marBottom w:val="0"/>
          <w:divBdr>
            <w:top w:val="none" w:sz="0" w:space="0" w:color="auto"/>
            <w:left w:val="none" w:sz="0" w:space="0" w:color="auto"/>
            <w:bottom w:val="none" w:sz="0" w:space="0" w:color="auto"/>
            <w:right w:val="none" w:sz="0" w:space="0" w:color="auto"/>
          </w:divBdr>
        </w:div>
        <w:div w:id="1005941607">
          <w:marLeft w:val="480"/>
          <w:marRight w:val="0"/>
          <w:marTop w:val="0"/>
          <w:marBottom w:val="0"/>
          <w:divBdr>
            <w:top w:val="none" w:sz="0" w:space="0" w:color="auto"/>
            <w:left w:val="none" w:sz="0" w:space="0" w:color="auto"/>
            <w:bottom w:val="none" w:sz="0" w:space="0" w:color="auto"/>
            <w:right w:val="none" w:sz="0" w:space="0" w:color="auto"/>
          </w:divBdr>
        </w:div>
        <w:div w:id="1946378333">
          <w:marLeft w:val="480"/>
          <w:marRight w:val="0"/>
          <w:marTop w:val="0"/>
          <w:marBottom w:val="0"/>
          <w:divBdr>
            <w:top w:val="none" w:sz="0" w:space="0" w:color="auto"/>
            <w:left w:val="none" w:sz="0" w:space="0" w:color="auto"/>
            <w:bottom w:val="none" w:sz="0" w:space="0" w:color="auto"/>
            <w:right w:val="none" w:sz="0" w:space="0" w:color="auto"/>
          </w:divBdr>
        </w:div>
        <w:div w:id="83963531">
          <w:marLeft w:val="480"/>
          <w:marRight w:val="0"/>
          <w:marTop w:val="0"/>
          <w:marBottom w:val="0"/>
          <w:divBdr>
            <w:top w:val="none" w:sz="0" w:space="0" w:color="auto"/>
            <w:left w:val="none" w:sz="0" w:space="0" w:color="auto"/>
            <w:bottom w:val="none" w:sz="0" w:space="0" w:color="auto"/>
            <w:right w:val="none" w:sz="0" w:space="0" w:color="auto"/>
          </w:divBdr>
        </w:div>
        <w:div w:id="246814888">
          <w:marLeft w:val="480"/>
          <w:marRight w:val="0"/>
          <w:marTop w:val="0"/>
          <w:marBottom w:val="0"/>
          <w:divBdr>
            <w:top w:val="none" w:sz="0" w:space="0" w:color="auto"/>
            <w:left w:val="none" w:sz="0" w:space="0" w:color="auto"/>
            <w:bottom w:val="none" w:sz="0" w:space="0" w:color="auto"/>
            <w:right w:val="none" w:sz="0" w:space="0" w:color="auto"/>
          </w:divBdr>
        </w:div>
        <w:div w:id="1843008266">
          <w:marLeft w:val="480"/>
          <w:marRight w:val="0"/>
          <w:marTop w:val="0"/>
          <w:marBottom w:val="0"/>
          <w:divBdr>
            <w:top w:val="none" w:sz="0" w:space="0" w:color="auto"/>
            <w:left w:val="none" w:sz="0" w:space="0" w:color="auto"/>
            <w:bottom w:val="none" w:sz="0" w:space="0" w:color="auto"/>
            <w:right w:val="none" w:sz="0" w:space="0" w:color="auto"/>
          </w:divBdr>
        </w:div>
        <w:div w:id="1855724765">
          <w:marLeft w:val="480"/>
          <w:marRight w:val="0"/>
          <w:marTop w:val="0"/>
          <w:marBottom w:val="0"/>
          <w:divBdr>
            <w:top w:val="none" w:sz="0" w:space="0" w:color="auto"/>
            <w:left w:val="none" w:sz="0" w:space="0" w:color="auto"/>
            <w:bottom w:val="none" w:sz="0" w:space="0" w:color="auto"/>
            <w:right w:val="none" w:sz="0" w:space="0" w:color="auto"/>
          </w:divBdr>
        </w:div>
        <w:div w:id="1833331352">
          <w:marLeft w:val="480"/>
          <w:marRight w:val="0"/>
          <w:marTop w:val="0"/>
          <w:marBottom w:val="0"/>
          <w:divBdr>
            <w:top w:val="none" w:sz="0" w:space="0" w:color="auto"/>
            <w:left w:val="none" w:sz="0" w:space="0" w:color="auto"/>
            <w:bottom w:val="none" w:sz="0" w:space="0" w:color="auto"/>
            <w:right w:val="none" w:sz="0" w:space="0" w:color="auto"/>
          </w:divBdr>
        </w:div>
      </w:divsChild>
    </w:div>
    <w:div w:id="65930222">
      <w:bodyDiv w:val="1"/>
      <w:marLeft w:val="0"/>
      <w:marRight w:val="0"/>
      <w:marTop w:val="0"/>
      <w:marBottom w:val="0"/>
      <w:divBdr>
        <w:top w:val="none" w:sz="0" w:space="0" w:color="auto"/>
        <w:left w:val="none" w:sz="0" w:space="0" w:color="auto"/>
        <w:bottom w:val="none" w:sz="0" w:space="0" w:color="auto"/>
        <w:right w:val="none" w:sz="0" w:space="0" w:color="auto"/>
      </w:divBdr>
    </w:div>
    <w:div w:id="67777189">
      <w:bodyDiv w:val="1"/>
      <w:marLeft w:val="0"/>
      <w:marRight w:val="0"/>
      <w:marTop w:val="0"/>
      <w:marBottom w:val="0"/>
      <w:divBdr>
        <w:top w:val="none" w:sz="0" w:space="0" w:color="auto"/>
        <w:left w:val="none" w:sz="0" w:space="0" w:color="auto"/>
        <w:bottom w:val="none" w:sz="0" w:space="0" w:color="auto"/>
        <w:right w:val="none" w:sz="0" w:space="0" w:color="auto"/>
      </w:divBdr>
    </w:div>
    <w:div w:id="67924981">
      <w:bodyDiv w:val="1"/>
      <w:marLeft w:val="0"/>
      <w:marRight w:val="0"/>
      <w:marTop w:val="0"/>
      <w:marBottom w:val="0"/>
      <w:divBdr>
        <w:top w:val="none" w:sz="0" w:space="0" w:color="auto"/>
        <w:left w:val="none" w:sz="0" w:space="0" w:color="auto"/>
        <w:bottom w:val="none" w:sz="0" w:space="0" w:color="auto"/>
        <w:right w:val="none" w:sz="0" w:space="0" w:color="auto"/>
      </w:divBdr>
    </w:div>
    <w:div w:id="68043319">
      <w:bodyDiv w:val="1"/>
      <w:marLeft w:val="0"/>
      <w:marRight w:val="0"/>
      <w:marTop w:val="0"/>
      <w:marBottom w:val="0"/>
      <w:divBdr>
        <w:top w:val="none" w:sz="0" w:space="0" w:color="auto"/>
        <w:left w:val="none" w:sz="0" w:space="0" w:color="auto"/>
        <w:bottom w:val="none" w:sz="0" w:space="0" w:color="auto"/>
        <w:right w:val="none" w:sz="0" w:space="0" w:color="auto"/>
      </w:divBdr>
    </w:div>
    <w:div w:id="69667013">
      <w:bodyDiv w:val="1"/>
      <w:marLeft w:val="0"/>
      <w:marRight w:val="0"/>
      <w:marTop w:val="0"/>
      <w:marBottom w:val="0"/>
      <w:divBdr>
        <w:top w:val="none" w:sz="0" w:space="0" w:color="auto"/>
        <w:left w:val="none" w:sz="0" w:space="0" w:color="auto"/>
        <w:bottom w:val="none" w:sz="0" w:space="0" w:color="auto"/>
        <w:right w:val="none" w:sz="0" w:space="0" w:color="auto"/>
      </w:divBdr>
    </w:div>
    <w:div w:id="74085465">
      <w:bodyDiv w:val="1"/>
      <w:marLeft w:val="0"/>
      <w:marRight w:val="0"/>
      <w:marTop w:val="0"/>
      <w:marBottom w:val="0"/>
      <w:divBdr>
        <w:top w:val="none" w:sz="0" w:space="0" w:color="auto"/>
        <w:left w:val="none" w:sz="0" w:space="0" w:color="auto"/>
        <w:bottom w:val="none" w:sz="0" w:space="0" w:color="auto"/>
        <w:right w:val="none" w:sz="0" w:space="0" w:color="auto"/>
      </w:divBdr>
    </w:div>
    <w:div w:id="76024358">
      <w:bodyDiv w:val="1"/>
      <w:marLeft w:val="0"/>
      <w:marRight w:val="0"/>
      <w:marTop w:val="0"/>
      <w:marBottom w:val="0"/>
      <w:divBdr>
        <w:top w:val="none" w:sz="0" w:space="0" w:color="auto"/>
        <w:left w:val="none" w:sz="0" w:space="0" w:color="auto"/>
        <w:bottom w:val="none" w:sz="0" w:space="0" w:color="auto"/>
        <w:right w:val="none" w:sz="0" w:space="0" w:color="auto"/>
      </w:divBdr>
    </w:div>
    <w:div w:id="77748505">
      <w:bodyDiv w:val="1"/>
      <w:marLeft w:val="0"/>
      <w:marRight w:val="0"/>
      <w:marTop w:val="0"/>
      <w:marBottom w:val="0"/>
      <w:divBdr>
        <w:top w:val="none" w:sz="0" w:space="0" w:color="auto"/>
        <w:left w:val="none" w:sz="0" w:space="0" w:color="auto"/>
        <w:bottom w:val="none" w:sz="0" w:space="0" w:color="auto"/>
        <w:right w:val="none" w:sz="0" w:space="0" w:color="auto"/>
      </w:divBdr>
    </w:div>
    <w:div w:id="80100721">
      <w:bodyDiv w:val="1"/>
      <w:marLeft w:val="0"/>
      <w:marRight w:val="0"/>
      <w:marTop w:val="0"/>
      <w:marBottom w:val="0"/>
      <w:divBdr>
        <w:top w:val="none" w:sz="0" w:space="0" w:color="auto"/>
        <w:left w:val="none" w:sz="0" w:space="0" w:color="auto"/>
        <w:bottom w:val="none" w:sz="0" w:space="0" w:color="auto"/>
        <w:right w:val="none" w:sz="0" w:space="0" w:color="auto"/>
      </w:divBdr>
    </w:div>
    <w:div w:id="83454418">
      <w:bodyDiv w:val="1"/>
      <w:marLeft w:val="0"/>
      <w:marRight w:val="0"/>
      <w:marTop w:val="0"/>
      <w:marBottom w:val="0"/>
      <w:divBdr>
        <w:top w:val="none" w:sz="0" w:space="0" w:color="auto"/>
        <w:left w:val="none" w:sz="0" w:space="0" w:color="auto"/>
        <w:bottom w:val="none" w:sz="0" w:space="0" w:color="auto"/>
        <w:right w:val="none" w:sz="0" w:space="0" w:color="auto"/>
      </w:divBdr>
      <w:divsChild>
        <w:div w:id="1184057853">
          <w:marLeft w:val="480"/>
          <w:marRight w:val="0"/>
          <w:marTop w:val="0"/>
          <w:marBottom w:val="0"/>
          <w:divBdr>
            <w:top w:val="none" w:sz="0" w:space="0" w:color="auto"/>
            <w:left w:val="none" w:sz="0" w:space="0" w:color="auto"/>
            <w:bottom w:val="none" w:sz="0" w:space="0" w:color="auto"/>
            <w:right w:val="none" w:sz="0" w:space="0" w:color="auto"/>
          </w:divBdr>
        </w:div>
        <w:div w:id="53162348">
          <w:marLeft w:val="480"/>
          <w:marRight w:val="0"/>
          <w:marTop w:val="0"/>
          <w:marBottom w:val="0"/>
          <w:divBdr>
            <w:top w:val="none" w:sz="0" w:space="0" w:color="auto"/>
            <w:left w:val="none" w:sz="0" w:space="0" w:color="auto"/>
            <w:bottom w:val="none" w:sz="0" w:space="0" w:color="auto"/>
            <w:right w:val="none" w:sz="0" w:space="0" w:color="auto"/>
          </w:divBdr>
        </w:div>
        <w:div w:id="551580880">
          <w:marLeft w:val="480"/>
          <w:marRight w:val="0"/>
          <w:marTop w:val="0"/>
          <w:marBottom w:val="0"/>
          <w:divBdr>
            <w:top w:val="none" w:sz="0" w:space="0" w:color="auto"/>
            <w:left w:val="none" w:sz="0" w:space="0" w:color="auto"/>
            <w:bottom w:val="none" w:sz="0" w:space="0" w:color="auto"/>
            <w:right w:val="none" w:sz="0" w:space="0" w:color="auto"/>
          </w:divBdr>
        </w:div>
        <w:div w:id="1831867087">
          <w:marLeft w:val="480"/>
          <w:marRight w:val="0"/>
          <w:marTop w:val="0"/>
          <w:marBottom w:val="0"/>
          <w:divBdr>
            <w:top w:val="none" w:sz="0" w:space="0" w:color="auto"/>
            <w:left w:val="none" w:sz="0" w:space="0" w:color="auto"/>
            <w:bottom w:val="none" w:sz="0" w:space="0" w:color="auto"/>
            <w:right w:val="none" w:sz="0" w:space="0" w:color="auto"/>
          </w:divBdr>
        </w:div>
        <w:div w:id="398601439">
          <w:marLeft w:val="480"/>
          <w:marRight w:val="0"/>
          <w:marTop w:val="0"/>
          <w:marBottom w:val="0"/>
          <w:divBdr>
            <w:top w:val="none" w:sz="0" w:space="0" w:color="auto"/>
            <w:left w:val="none" w:sz="0" w:space="0" w:color="auto"/>
            <w:bottom w:val="none" w:sz="0" w:space="0" w:color="auto"/>
            <w:right w:val="none" w:sz="0" w:space="0" w:color="auto"/>
          </w:divBdr>
        </w:div>
        <w:div w:id="2078748443">
          <w:marLeft w:val="480"/>
          <w:marRight w:val="0"/>
          <w:marTop w:val="0"/>
          <w:marBottom w:val="0"/>
          <w:divBdr>
            <w:top w:val="none" w:sz="0" w:space="0" w:color="auto"/>
            <w:left w:val="none" w:sz="0" w:space="0" w:color="auto"/>
            <w:bottom w:val="none" w:sz="0" w:space="0" w:color="auto"/>
            <w:right w:val="none" w:sz="0" w:space="0" w:color="auto"/>
          </w:divBdr>
        </w:div>
        <w:div w:id="1007364943">
          <w:marLeft w:val="480"/>
          <w:marRight w:val="0"/>
          <w:marTop w:val="0"/>
          <w:marBottom w:val="0"/>
          <w:divBdr>
            <w:top w:val="none" w:sz="0" w:space="0" w:color="auto"/>
            <w:left w:val="none" w:sz="0" w:space="0" w:color="auto"/>
            <w:bottom w:val="none" w:sz="0" w:space="0" w:color="auto"/>
            <w:right w:val="none" w:sz="0" w:space="0" w:color="auto"/>
          </w:divBdr>
        </w:div>
        <w:div w:id="229539303">
          <w:marLeft w:val="480"/>
          <w:marRight w:val="0"/>
          <w:marTop w:val="0"/>
          <w:marBottom w:val="0"/>
          <w:divBdr>
            <w:top w:val="none" w:sz="0" w:space="0" w:color="auto"/>
            <w:left w:val="none" w:sz="0" w:space="0" w:color="auto"/>
            <w:bottom w:val="none" w:sz="0" w:space="0" w:color="auto"/>
            <w:right w:val="none" w:sz="0" w:space="0" w:color="auto"/>
          </w:divBdr>
        </w:div>
        <w:div w:id="876547712">
          <w:marLeft w:val="480"/>
          <w:marRight w:val="0"/>
          <w:marTop w:val="0"/>
          <w:marBottom w:val="0"/>
          <w:divBdr>
            <w:top w:val="none" w:sz="0" w:space="0" w:color="auto"/>
            <w:left w:val="none" w:sz="0" w:space="0" w:color="auto"/>
            <w:bottom w:val="none" w:sz="0" w:space="0" w:color="auto"/>
            <w:right w:val="none" w:sz="0" w:space="0" w:color="auto"/>
          </w:divBdr>
        </w:div>
        <w:div w:id="1156457625">
          <w:marLeft w:val="480"/>
          <w:marRight w:val="0"/>
          <w:marTop w:val="0"/>
          <w:marBottom w:val="0"/>
          <w:divBdr>
            <w:top w:val="none" w:sz="0" w:space="0" w:color="auto"/>
            <w:left w:val="none" w:sz="0" w:space="0" w:color="auto"/>
            <w:bottom w:val="none" w:sz="0" w:space="0" w:color="auto"/>
            <w:right w:val="none" w:sz="0" w:space="0" w:color="auto"/>
          </w:divBdr>
        </w:div>
        <w:div w:id="131286891">
          <w:marLeft w:val="480"/>
          <w:marRight w:val="0"/>
          <w:marTop w:val="0"/>
          <w:marBottom w:val="0"/>
          <w:divBdr>
            <w:top w:val="none" w:sz="0" w:space="0" w:color="auto"/>
            <w:left w:val="none" w:sz="0" w:space="0" w:color="auto"/>
            <w:bottom w:val="none" w:sz="0" w:space="0" w:color="auto"/>
            <w:right w:val="none" w:sz="0" w:space="0" w:color="auto"/>
          </w:divBdr>
        </w:div>
        <w:div w:id="1695381487">
          <w:marLeft w:val="480"/>
          <w:marRight w:val="0"/>
          <w:marTop w:val="0"/>
          <w:marBottom w:val="0"/>
          <w:divBdr>
            <w:top w:val="none" w:sz="0" w:space="0" w:color="auto"/>
            <w:left w:val="none" w:sz="0" w:space="0" w:color="auto"/>
            <w:bottom w:val="none" w:sz="0" w:space="0" w:color="auto"/>
            <w:right w:val="none" w:sz="0" w:space="0" w:color="auto"/>
          </w:divBdr>
        </w:div>
        <w:div w:id="817183575">
          <w:marLeft w:val="480"/>
          <w:marRight w:val="0"/>
          <w:marTop w:val="0"/>
          <w:marBottom w:val="0"/>
          <w:divBdr>
            <w:top w:val="none" w:sz="0" w:space="0" w:color="auto"/>
            <w:left w:val="none" w:sz="0" w:space="0" w:color="auto"/>
            <w:bottom w:val="none" w:sz="0" w:space="0" w:color="auto"/>
            <w:right w:val="none" w:sz="0" w:space="0" w:color="auto"/>
          </w:divBdr>
        </w:div>
        <w:div w:id="274220575">
          <w:marLeft w:val="480"/>
          <w:marRight w:val="0"/>
          <w:marTop w:val="0"/>
          <w:marBottom w:val="0"/>
          <w:divBdr>
            <w:top w:val="none" w:sz="0" w:space="0" w:color="auto"/>
            <w:left w:val="none" w:sz="0" w:space="0" w:color="auto"/>
            <w:bottom w:val="none" w:sz="0" w:space="0" w:color="auto"/>
            <w:right w:val="none" w:sz="0" w:space="0" w:color="auto"/>
          </w:divBdr>
        </w:div>
        <w:div w:id="1061834034">
          <w:marLeft w:val="480"/>
          <w:marRight w:val="0"/>
          <w:marTop w:val="0"/>
          <w:marBottom w:val="0"/>
          <w:divBdr>
            <w:top w:val="none" w:sz="0" w:space="0" w:color="auto"/>
            <w:left w:val="none" w:sz="0" w:space="0" w:color="auto"/>
            <w:bottom w:val="none" w:sz="0" w:space="0" w:color="auto"/>
            <w:right w:val="none" w:sz="0" w:space="0" w:color="auto"/>
          </w:divBdr>
        </w:div>
        <w:div w:id="164634122">
          <w:marLeft w:val="480"/>
          <w:marRight w:val="0"/>
          <w:marTop w:val="0"/>
          <w:marBottom w:val="0"/>
          <w:divBdr>
            <w:top w:val="none" w:sz="0" w:space="0" w:color="auto"/>
            <w:left w:val="none" w:sz="0" w:space="0" w:color="auto"/>
            <w:bottom w:val="none" w:sz="0" w:space="0" w:color="auto"/>
            <w:right w:val="none" w:sz="0" w:space="0" w:color="auto"/>
          </w:divBdr>
        </w:div>
        <w:div w:id="27418009">
          <w:marLeft w:val="480"/>
          <w:marRight w:val="0"/>
          <w:marTop w:val="0"/>
          <w:marBottom w:val="0"/>
          <w:divBdr>
            <w:top w:val="none" w:sz="0" w:space="0" w:color="auto"/>
            <w:left w:val="none" w:sz="0" w:space="0" w:color="auto"/>
            <w:bottom w:val="none" w:sz="0" w:space="0" w:color="auto"/>
            <w:right w:val="none" w:sz="0" w:space="0" w:color="auto"/>
          </w:divBdr>
        </w:div>
        <w:div w:id="1491823994">
          <w:marLeft w:val="480"/>
          <w:marRight w:val="0"/>
          <w:marTop w:val="0"/>
          <w:marBottom w:val="0"/>
          <w:divBdr>
            <w:top w:val="none" w:sz="0" w:space="0" w:color="auto"/>
            <w:left w:val="none" w:sz="0" w:space="0" w:color="auto"/>
            <w:bottom w:val="none" w:sz="0" w:space="0" w:color="auto"/>
            <w:right w:val="none" w:sz="0" w:space="0" w:color="auto"/>
          </w:divBdr>
        </w:div>
      </w:divsChild>
    </w:div>
    <w:div w:id="86581564">
      <w:bodyDiv w:val="1"/>
      <w:marLeft w:val="0"/>
      <w:marRight w:val="0"/>
      <w:marTop w:val="0"/>
      <w:marBottom w:val="0"/>
      <w:divBdr>
        <w:top w:val="none" w:sz="0" w:space="0" w:color="auto"/>
        <w:left w:val="none" w:sz="0" w:space="0" w:color="auto"/>
        <w:bottom w:val="none" w:sz="0" w:space="0" w:color="auto"/>
        <w:right w:val="none" w:sz="0" w:space="0" w:color="auto"/>
      </w:divBdr>
    </w:div>
    <w:div w:id="87581608">
      <w:bodyDiv w:val="1"/>
      <w:marLeft w:val="0"/>
      <w:marRight w:val="0"/>
      <w:marTop w:val="0"/>
      <w:marBottom w:val="0"/>
      <w:divBdr>
        <w:top w:val="none" w:sz="0" w:space="0" w:color="auto"/>
        <w:left w:val="none" w:sz="0" w:space="0" w:color="auto"/>
        <w:bottom w:val="none" w:sz="0" w:space="0" w:color="auto"/>
        <w:right w:val="none" w:sz="0" w:space="0" w:color="auto"/>
      </w:divBdr>
      <w:divsChild>
        <w:div w:id="1096287853">
          <w:marLeft w:val="480"/>
          <w:marRight w:val="0"/>
          <w:marTop w:val="0"/>
          <w:marBottom w:val="0"/>
          <w:divBdr>
            <w:top w:val="none" w:sz="0" w:space="0" w:color="auto"/>
            <w:left w:val="none" w:sz="0" w:space="0" w:color="auto"/>
            <w:bottom w:val="none" w:sz="0" w:space="0" w:color="auto"/>
            <w:right w:val="none" w:sz="0" w:space="0" w:color="auto"/>
          </w:divBdr>
        </w:div>
        <w:div w:id="187449123">
          <w:marLeft w:val="480"/>
          <w:marRight w:val="0"/>
          <w:marTop w:val="0"/>
          <w:marBottom w:val="0"/>
          <w:divBdr>
            <w:top w:val="none" w:sz="0" w:space="0" w:color="auto"/>
            <w:left w:val="none" w:sz="0" w:space="0" w:color="auto"/>
            <w:bottom w:val="none" w:sz="0" w:space="0" w:color="auto"/>
            <w:right w:val="none" w:sz="0" w:space="0" w:color="auto"/>
          </w:divBdr>
        </w:div>
        <w:div w:id="1316111113">
          <w:marLeft w:val="480"/>
          <w:marRight w:val="0"/>
          <w:marTop w:val="0"/>
          <w:marBottom w:val="0"/>
          <w:divBdr>
            <w:top w:val="none" w:sz="0" w:space="0" w:color="auto"/>
            <w:left w:val="none" w:sz="0" w:space="0" w:color="auto"/>
            <w:bottom w:val="none" w:sz="0" w:space="0" w:color="auto"/>
            <w:right w:val="none" w:sz="0" w:space="0" w:color="auto"/>
          </w:divBdr>
        </w:div>
        <w:div w:id="1526168565">
          <w:marLeft w:val="480"/>
          <w:marRight w:val="0"/>
          <w:marTop w:val="0"/>
          <w:marBottom w:val="0"/>
          <w:divBdr>
            <w:top w:val="none" w:sz="0" w:space="0" w:color="auto"/>
            <w:left w:val="none" w:sz="0" w:space="0" w:color="auto"/>
            <w:bottom w:val="none" w:sz="0" w:space="0" w:color="auto"/>
            <w:right w:val="none" w:sz="0" w:space="0" w:color="auto"/>
          </w:divBdr>
        </w:div>
        <w:div w:id="136185475">
          <w:marLeft w:val="480"/>
          <w:marRight w:val="0"/>
          <w:marTop w:val="0"/>
          <w:marBottom w:val="0"/>
          <w:divBdr>
            <w:top w:val="none" w:sz="0" w:space="0" w:color="auto"/>
            <w:left w:val="none" w:sz="0" w:space="0" w:color="auto"/>
            <w:bottom w:val="none" w:sz="0" w:space="0" w:color="auto"/>
            <w:right w:val="none" w:sz="0" w:space="0" w:color="auto"/>
          </w:divBdr>
        </w:div>
        <w:div w:id="1585143210">
          <w:marLeft w:val="480"/>
          <w:marRight w:val="0"/>
          <w:marTop w:val="0"/>
          <w:marBottom w:val="0"/>
          <w:divBdr>
            <w:top w:val="none" w:sz="0" w:space="0" w:color="auto"/>
            <w:left w:val="none" w:sz="0" w:space="0" w:color="auto"/>
            <w:bottom w:val="none" w:sz="0" w:space="0" w:color="auto"/>
            <w:right w:val="none" w:sz="0" w:space="0" w:color="auto"/>
          </w:divBdr>
        </w:div>
        <w:div w:id="1699165155">
          <w:marLeft w:val="480"/>
          <w:marRight w:val="0"/>
          <w:marTop w:val="0"/>
          <w:marBottom w:val="0"/>
          <w:divBdr>
            <w:top w:val="none" w:sz="0" w:space="0" w:color="auto"/>
            <w:left w:val="none" w:sz="0" w:space="0" w:color="auto"/>
            <w:bottom w:val="none" w:sz="0" w:space="0" w:color="auto"/>
            <w:right w:val="none" w:sz="0" w:space="0" w:color="auto"/>
          </w:divBdr>
        </w:div>
        <w:div w:id="532613412">
          <w:marLeft w:val="480"/>
          <w:marRight w:val="0"/>
          <w:marTop w:val="0"/>
          <w:marBottom w:val="0"/>
          <w:divBdr>
            <w:top w:val="none" w:sz="0" w:space="0" w:color="auto"/>
            <w:left w:val="none" w:sz="0" w:space="0" w:color="auto"/>
            <w:bottom w:val="none" w:sz="0" w:space="0" w:color="auto"/>
            <w:right w:val="none" w:sz="0" w:space="0" w:color="auto"/>
          </w:divBdr>
        </w:div>
        <w:div w:id="748696335">
          <w:marLeft w:val="480"/>
          <w:marRight w:val="0"/>
          <w:marTop w:val="0"/>
          <w:marBottom w:val="0"/>
          <w:divBdr>
            <w:top w:val="none" w:sz="0" w:space="0" w:color="auto"/>
            <w:left w:val="none" w:sz="0" w:space="0" w:color="auto"/>
            <w:bottom w:val="none" w:sz="0" w:space="0" w:color="auto"/>
            <w:right w:val="none" w:sz="0" w:space="0" w:color="auto"/>
          </w:divBdr>
        </w:div>
        <w:div w:id="1720739743">
          <w:marLeft w:val="480"/>
          <w:marRight w:val="0"/>
          <w:marTop w:val="0"/>
          <w:marBottom w:val="0"/>
          <w:divBdr>
            <w:top w:val="none" w:sz="0" w:space="0" w:color="auto"/>
            <w:left w:val="none" w:sz="0" w:space="0" w:color="auto"/>
            <w:bottom w:val="none" w:sz="0" w:space="0" w:color="auto"/>
            <w:right w:val="none" w:sz="0" w:space="0" w:color="auto"/>
          </w:divBdr>
        </w:div>
        <w:div w:id="1794211502">
          <w:marLeft w:val="480"/>
          <w:marRight w:val="0"/>
          <w:marTop w:val="0"/>
          <w:marBottom w:val="0"/>
          <w:divBdr>
            <w:top w:val="none" w:sz="0" w:space="0" w:color="auto"/>
            <w:left w:val="none" w:sz="0" w:space="0" w:color="auto"/>
            <w:bottom w:val="none" w:sz="0" w:space="0" w:color="auto"/>
            <w:right w:val="none" w:sz="0" w:space="0" w:color="auto"/>
          </w:divBdr>
        </w:div>
        <w:div w:id="83308088">
          <w:marLeft w:val="480"/>
          <w:marRight w:val="0"/>
          <w:marTop w:val="0"/>
          <w:marBottom w:val="0"/>
          <w:divBdr>
            <w:top w:val="none" w:sz="0" w:space="0" w:color="auto"/>
            <w:left w:val="none" w:sz="0" w:space="0" w:color="auto"/>
            <w:bottom w:val="none" w:sz="0" w:space="0" w:color="auto"/>
            <w:right w:val="none" w:sz="0" w:space="0" w:color="auto"/>
          </w:divBdr>
        </w:div>
        <w:div w:id="910427120">
          <w:marLeft w:val="480"/>
          <w:marRight w:val="0"/>
          <w:marTop w:val="0"/>
          <w:marBottom w:val="0"/>
          <w:divBdr>
            <w:top w:val="none" w:sz="0" w:space="0" w:color="auto"/>
            <w:left w:val="none" w:sz="0" w:space="0" w:color="auto"/>
            <w:bottom w:val="none" w:sz="0" w:space="0" w:color="auto"/>
            <w:right w:val="none" w:sz="0" w:space="0" w:color="auto"/>
          </w:divBdr>
        </w:div>
        <w:div w:id="474882435">
          <w:marLeft w:val="480"/>
          <w:marRight w:val="0"/>
          <w:marTop w:val="0"/>
          <w:marBottom w:val="0"/>
          <w:divBdr>
            <w:top w:val="none" w:sz="0" w:space="0" w:color="auto"/>
            <w:left w:val="none" w:sz="0" w:space="0" w:color="auto"/>
            <w:bottom w:val="none" w:sz="0" w:space="0" w:color="auto"/>
            <w:right w:val="none" w:sz="0" w:space="0" w:color="auto"/>
          </w:divBdr>
        </w:div>
        <w:div w:id="557204956">
          <w:marLeft w:val="480"/>
          <w:marRight w:val="0"/>
          <w:marTop w:val="0"/>
          <w:marBottom w:val="0"/>
          <w:divBdr>
            <w:top w:val="none" w:sz="0" w:space="0" w:color="auto"/>
            <w:left w:val="none" w:sz="0" w:space="0" w:color="auto"/>
            <w:bottom w:val="none" w:sz="0" w:space="0" w:color="auto"/>
            <w:right w:val="none" w:sz="0" w:space="0" w:color="auto"/>
          </w:divBdr>
        </w:div>
        <w:div w:id="355233009">
          <w:marLeft w:val="480"/>
          <w:marRight w:val="0"/>
          <w:marTop w:val="0"/>
          <w:marBottom w:val="0"/>
          <w:divBdr>
            <w:top w:val="none" w:sz="0" w:space="0" w:color="auto"/>
            <w:left w:val="none" w:sz="0" w:space="0" w:color="auto"/>
            <w:bottom w:val="none" w:sz="0" w:space="0" w:color="auto"/>
            <w:right w:val="none" w:sz="0" w:space="0" w:color="auto"/>
          </w:divBdr>
        </w:div>
        <w:div w:id="235752183">
          <w:marLeft w:val="480"/>
          <w:marRight w:val="0"/>
          <w:marTop w:val="0"/>
          <w:marBottom w:val="0"/>
          <w:divBdr>
            <w:top w:val="none" w:sz="0" w:space="0" w:color="auto"/>
            <w:left w:val="none" w:sz="0" w:space="0" w:color="auto"/>
            <w:bottom w:val="none" w:sz="0" w:space="0" w:color="auto"/>
            <w:right w:val="none" w:sz="0" w:space="0" w:color="auto"/>
          </w:divBdr>
        </w:div>
      </w:divsChild>
    </w:div>
    <w:div w:id="104539618">
      <w:bodyDiv w:val="1"/>
      <w:marLeft w:val="0"/>
      <w:marRight w:val="0"/>
      <w:marTop w:val="0"/>
      <w:marBottom w:val="0"/>
      <w:divBdr>
        <w:top w:val="none" w:sz="0" w:space="0" w:color="auto"/>
        <w:left w:val="none" w:sz="0" w:space="0" w:color="auto"/>
        <w:bottom w:val="none" w:sz="0" w:space="0" w:color="auto"/>
        <w:right w:val="none" w:sz="0" w:space="0" w:color="auto"/>
      </w:divBdr>
    </w:div>
    <w:div w:id="106510932">
      <w:bodyDiv w:val="1"/>
      <w:marLeft w:val="0"/>
      <w:marRight w:val="0"/>
      <w:marTop w:val="0"/>
      <w:marBottom w:val="0"/>
      <w:divBdr>
        <w:top w:val="none" w:sz="0" w:space="0" w:color="auto"/>
        <w:left w:val="none" w:sz="0" w:space="0" w:color="auto"/>
        <w:bottom w:val="none" w:sz="0" w:space="0" w:color="auto"/>
        <w:right w:val="none" w:sz="0" w:space="0" w:color="auto"/>
      </w:divBdr>
      <w:divsChild>
        <w:div w:id="927419384">
          <w:marLeft w:val="0"/>
          <w:marRight w:val="0"/>
          <w:marTop w:val="0"/>
          <w:marBottom w:val="0"/>
          <w:divBdr>
            <w:top w:val="none" w:sz="0" w:space="0" w:color="auto"/>
            <w:left w:val="none" w:sz="0" w:space="0" w:color="auto"/>
            <w:bottom w:val="none" w:sz="0" w:space="0" w:color="auto"/>
            <w:right w:val="none" w:sz="0" w:space="0" w:color="auto"/>
          </w:divBdr>
        </w:div>
        <w:div w:id="54470932">
          <w:marLeft w:val="0"/>
          <w:marRight w:val="0"/>
          <w:marTop w:val="0"/>
          <w:marBottom w:val="0"/>
          <w:divBdr>
            <w:top w:val="none" w:sz="0" w:space="0" w:color="auto"/>
            <w:left w:val="none" w:sz="0" w:space="0" w:color="auto"/>
            <w:bottom w:val="none" w:sz="0" w:space="0" w:color="auto"/>
            <w:right w:val="none" w:sz="0" w:space="0" w:color="auto"/>
          </w:divBdr>
        </w:div>
        <w:div w:id="1856378543">
          <w:marLeft w:val="0"/>
          <w:marRight w:val="0"/>
          <w:marTop w:val="0"/>
          <w:marBottom w:val="0"/>
          <w:divBdr>
            <w:top w:val="none" w:sz="0" w:space="0" w:color="auto"/>
            <w:left w:val="none" w:sz="0" w:space="0" w:color="auto"/>
            <w:bottom w:val="none" w:sz="0" w:space="0" w:color="auto"/>
            <w:right w:val="none" w:sz="0" w:space="0" w:color="auto"/>
          </w:divBdr>
        </w:div>
        <w:div w:id="1286623553">
          <w:marLeft w:val="0"/>
          <w:marRight w:val="0"/>
          <w:marTop w:val="0"/>
          <w:marBottom w:val="0"/>
          <w:divBdr>
            <w:top w:val="none" w:sz="0" w:space="0" w:color="auto"/>
            <w:left w:val="none" w:sz="0" w:space="0" w:color="auto"/>
            <w:bottom w:val="none" w:sz="0" w:space="0" w:color="auto"/>
            <w:right w:val="none" w:sz="0" w:space="0" w:color="auto"/>
          </w:divBdr>
        </w:div>
        <w:div w:id="1332375052">
          <w:marLeft w:val="0"/>
          <w:marRight w:val="0"/>
          <w:marTop w:val="0"/>
          <w:marBottom w:val="0"/>
          <w:divBdr>
            <w:top w:val="none" w:sz="0" w:space="0" w:color="auto"/>
            <w:left w:val="none" w:sz="0" w:space="0" w:color="auto"/>
            <w:bottom w:val="none" w:sz="0" w:space="0" w:color="auto"/>
            <w:right w:val="none" w:sz="0" w:space="0" w:color="auto"/>
          </w:divBdr>
        </w:div>
        <w:div w:id="1735813725">
          <w:marLeft w:val="0"/>
          <w:marRight w:val="0"/>
          <w:marTop w:val="0"/>
          <w:marBottom w:val="0"/>
          <w:divBdr>
            <w:top w:val="none" w:sz="0" w:space="0" w:color="auto"/>
            <w:left w:val="none" w:sz="0" w:space="0" w:color="auto"/>
            <w:bottom w:val="none" w:sz="0" w:space="0" w:color="auto"/>
            <w:right w:val="none" w:sz="0" w:space="0" w:color="auto"/>
          </w:divBdr>
        </w:div>
        <w:div w:id="519509803">
          <w:marLeft w:val="0"/>
          <w:marRight w:val="0"/>
          <w:marTop w:val="0"/>
          <w:marBottom w:val="0"/>
          <w:divBdr>
            <w:top w:val="none" w:sz="0" w:space="0" w:color="auto"/>
            <w:left w:val="none" w:sz="0" w:space="0" w:color="auto"/>
            <w:bottom w:val="none" w:sz="0" w:space="0" w:color="auto"/>
            <w:right w:val="none" w:sz="0" w:space="0" w:color="auto"/>
          </w:divBdr>
        </w:div>
        <w:div w:id="1621107214">
          <w:marLeft w:val="0"/>
          <w:marRight w:val="0"/>
          <w:marTop w:val="0"/>
          <w:marBottom w:val="0"/>
          <w:divBdr>
            <w:top w:val="none" w:sz="0" w:space="0" w:color="auto"/>
            <w:left w:val="none" w:sz="0" w:space="0" w:color="auto"/>
            <w:bottom w:val="none" w:sz="0" w:space="0" w:color="auto"/>
            <w:right w:val="none" w:sz="0" w:space="0" w:color="auto"/>
          </w:divBdr>
        </w:div>
        <w:div w:id="2007636279">
          <w:marLeft w:val="0"/>
          <w:marRight w:val="0"/>
          <w:marTop w:val="0"/>
          <w:marBottom w:val="0"/>
          <w:divBdr>
            <w:top w:val="none" w:sz="0" w:space="0" w:color="auto"/>
            <w:left w:val="none" w:sz="0" w:space="0" w:color="auto"/>
            <w:bottom w:val="none" w:sz="0" w:space="0" w:color="auto"/>
            <w:right w:val="none" w:sz="0" w:space="0" w:color="auto"/>
          </w:divBdr>
        </w:div>
        <w:div w:id="1740665303">
          <w:marLeft w:val="0"/>
          <w:marRight w:val="0"/>
          <w:marTop w:val="0"/>
          <w:marBottom w:val="0"/>
          <w:divBdr>
            <w:top w:val="none" w:sz="0" w:space="0" w:color="auto"/>
            <w:left w:val="none" w:sz="0" w:space="0" w:color="auto"/>
            <w:bottom w:val="none" w:sz="0" w:space="0" w:color="auto"/>
            <w:right w:val="none" w:sz="0" w:space="0" w:color="auto"/>
          </w:divBdr>
        </w:div>
        <w:div w:id="2129201542">
          <w:marLeft w:val="0"/>
          <w:marRight w:val="0"/>
          <w:marTop w:val="0"/>
          <w:marBottom w:val="0"/>
          <w:divBdr>
            <w:top w:val="none" w:sz="0" w:space="0" w:color="auto"/>
            <w:left w:val="none" w:sz="0" w:space="0" w:color="auto"/>
            <w:bottom w:val="none" w:sz="0" w:space="0" w:color="auto"/>
            <w:right w:val="none" w:sz="0" w:space="0" w:color="auto"/>
          </w:divBdr>
        </w:div>
        <w:div w:id="1520972529">
          <w:marLeft w:val="0"/>
          <w:marRight w:val="0"/>
          <w:marTop w:val="0"/>
          <w:marBottom w:val="0"/>
          <w:divBdr>
            <w:top w:val="none" w:sz="0" w:space="0" w:color="auto"/>
            <w:left w:val="none" w:sz="0" w:space="0" w:color="auto"/>
            <w:bottom w:val="none" w:sz="0" w:space="0" w:color="auto"/>
            <w:right w:val="none" w:sz="0" w:space="0" w:color="auto"/>
          </w:divBdr>
        </w:div>
        <w:div w:id="1862354916">
          <w:marLeft w:val="0"/>
          <w:marRight w:val="0"/>
          <w:marTop w:val="0"/>
          <w:marBottom w:val="0"/>
          <w:divBdr>
            <w:top w:val="none" w:sz="0" w:space="0" w:color="auto"/>
            <w:left w:val="none" w:sz="0" w:space="0" w:color="auto"/>
            <w:bottom w:val="none" w:sz="0" w:space="0" w:color="auto"/>
            <w:right w:val="none" w:sz="0" w:space="0" w:color="auto"/>
          </w:divBdr>
        </w:div>
        <w:div w:id="451632185">
          <w:marLeft w:val="0"/>
          <w:marRight w:val="0"/>
          <w:marTop w:val="0"/>
          <w:marBottom w:val="0"/>
          <w:divBdr>
            <w:top w:val="none" w:sz="0" w:space="0" w:color="auto"/>
            <w:left w:val="none" w:sz="0" w:space="0" w:color="auto"/>
            <w:bottom w:val="none" w:sz="0" w:space="0" w:color="auto"/>
            <w:right w:val="none" w:sz="0" w:space="0" w:color="auto"/>
          </w:divBdr>
        </w:div>
        <w:div w:id="448551358">
          <w:marLeft w:val="0"/>
          <w:marRight w:val="0"/>
          <w:marTop w:val="0"/>
          <w:marBottom w:val="0"/>
          <w:divBdr>
            <w:top w:val="none" w:sz="0" w:space="0" w:color="auto"/>
            <w:left w:val="none" w:sz="0" w:space="0" w:color="auto"/>
            <w:bottom w:val="none" w:sz="0" w:space="0" w:color="auto"/>
            <w:right w:val="none" w:sz="0" w:space="0" w:color="auto"/>
          </w:divBdr>
        </w:div>
        <w:div w:id="1806660735">
          <w:marLeft w:val="0"/>
          <w:marRight w:val="0"/>
          <w:marTop w:val="0"/>
          <w:marBottom w:val="0"/>
          <w:divBdr>
            <w:top w:val="none" w:sz="0" w:space="0" w:color="auto"/>
            <w:left w:val="none" w:sz="0" w:space="0" w:color="auto"/>
            <w:bottom w:val="none" w:sz="0" w:space="0" w:color="auto"/>
            <w:right w:val="none" w:sz="0" w:space="0" w:color="auto"/>
          </w:divBdr>
        </w:div>
        <w:div w:id="1663658935">
          <w:marLeft w:val="0"/>
          <w:marRight w:val="0"/>
          <w:marTop w:val="0"/>
          <w:marBottom w:val="0"/>
          <w:divBdr>
            <w:top w:val="none" w:sz="0" w:space="0" w:color="auto"/>
            <w:left w:val="none" w:sz="0" w:space="0" w:color="auto"/>
            <w:bottom w:val="none" w:sz="0" w:space="0" w:color="auto"/>
            <w:right w:val="none" w:sz="0" w:space="0" w:color="auto"/>
          </w:divBdr>
        </w:div>
        <w:div w:id="1647126202">
          <w:marLeft w:val="0"/>
          <w:marRight w:val="0"/>
          <w:marTop w:val="0"/>
          <w:marBottom w:val="0"/>
          <w:divBdr>
            <w:top w:val="none" w:sz="0" w:space="0" w:color="auto"/>
            <w:left w:val="none" w:sz="0" w:space="0" w:color="auto"/>
            <w:bottom w:val="none" w:sz="0" w:space="0" w:color="auto"/>
            <w:right w:val="none" w:sz="0" w:space="0" w:color="auto"/>
          </w:divBdr>
        </w:div>
        <w:div w:id="841236241">
          <w:marLeft w:val="0"/>
          <w:marRight w:val="0"/>
          <w:marTop w:val="0"/>
          <w:marBottom w:val="0"/>
          <w:divBdr>
            <w:top w:val="none" w:sz="0" w:space="0" w:color="auto"/>
            <w:left w:val="none" w:sz="0" w:space="0" w:color="auto"/>
            <w:bottom w:val="none" w:sz="0" w:space="0" w:color="auto"/>
            <w:right w:val="none" w:sz="0" w:space="0" w:color="auto"/>
          </w:divBdr>
        </w:div>
      </w:divsChild>
    </w:div>
    <w:div w:id="109932961">
      <w:bodyDiv w:val="1"/>
      <w:marLeft w:val="0"/>
      <w:marRight w:val="0"/>
      <w:marTop w:val="0"/>
      <w:marBottom w:val="0"/>
      <w:divBdr>
        <w:top w:val="none" w:sz="0" w:space="0" w:color="auto"/>
        <w:left w:val="none" w:sz="0" w:space="0" w:color="auto"/>
        <w:bottom w:val="none" w:sz="0" w:space="0" w:color="auto"/>
        <w:right w:val="none" w:sz="0" w:space="0" w:color="auto"/>
      </w:divBdr>
      <w:divsChild>
        <w:div w:id="29034764">
          <w:marLeft w:val="480"/>
          <w:marRight w:val="0"/>
          <w:marTop w:val="0"/>
          <w:marBottom w:val="0"/>
          <w:divBdr>
            <w:top w:val="none" w:sz="0" w:space="0" w:color="auto"/>
            <w:left w:val="none" w:sz="0" w:space="0" w:color="auto"/>
            <w:bottom w:val="none" w:sz="0" w:space="0" w:color="auto"/>
            <w:right w:val="none" w:sz="0" w:space="0" w:color="auto"/>
          </w:divBdr>
        </w:div>
        <w:div w:id="175658308">
          <w:marLeft w:val="480"/>
          <w:marRight w:val="0"/>
          <w:marTop w:val="0"/>
          <w:marBottom w:val="0"/>
          <w:divBdr>
            <w:top w:val="none" w:sz="0" w:space="0" w:color="auto"/>
            <w:left w:val="none" w:sz="0" w:space="0" w:color="auto"/>
            <w:bottom w:val="none" w:sz="0" w:space="0" w:color="auto"/>
            <w:right w:val="none" w:sz="0" w:space="0" w:color="auto"/>
          </w:divBdr>
        </w:div>
        <w:div w:id="968515985">
          <w:marLeft w:val="480"/>
          <w:marRight w:val="0"/>
          <w:marTop w:val="0"/>
          <w:marBottom w:val="0"/>
          <w:divBdr>
            <w:top w:val="none" w:sz="0" w:space="0" w:color="auto"/>
            <w:left w:val="none" w:sz="0" w:space="0" w:color="auto"/>
            <w:bottom w:val="none" w:sz="0" w:space="0" w:color="auto"/>
            <w:right w:val="none" w:sz="0" w:space="0" w:color="auto"/>
          </w:divBdr>
        </w:div>
        <w:div w:id="660698362">
          <w:marLeft w:val="480"/>
          <w:marRight w:val="0"/>
          <w:marTop w:val="0"/>
          <w:marBottom w:val="0"/>
          <w:divBdr>
            <w:top w:val="none" w:sz="0" w:space="0" w:color="auto"/>
            <w:left w:val="none" w:sz="0" w:space="0" w:color="auto"/>
            <w:bottom w:val="none" w:sz="0" w:space="0" w:color="auto"/>
            <w:right w:val="none" w:sz="0" w:space="0" w:color="auto"/>
          </w:divBdr>
        </w:div>
        <w:div w:id="1277056498">
          <w:marLeft w:val="480"/>
          <w:marRight w:val="0"/>
          <w:marTop w:val="0"/>
          <w:marBottom w:val="0"/>
          <w:divBdr>
            <w:top w:val="none" w:sz="0" w:space="0" w:color="auto"/>
            <w:left w:val="none" w:sz="0" w:space="0" w:color="auto"/>
            <w:bottom w:val="none" w:sz="0" w:space="0" w:color="auto"/>
            <w:right w:val="none" w:sz="0" w:space="0" w:color="auto"/>
          </w:divBdr>
        </w:div>
        <w:div w:id="1317808252">
          <w:marLeft w:val="480"/>
          <w:marRight w:val="0"/>
          <w:marTop w:val="0"/>
          <w:marBottom w:val="0"/>
          <w:divBdr>
            <w:top w:val="none" w:sz="0" w:space="0" w:color="auto"/>
            <w:left w:val="none" w:sz="0" w:space="0" w:color="auto"/>
            <w:bottom w:val="none" w:sz="0" w:space="0" w:color="auto"/>
            <w:right w:val="none" w:sz="0" w:space="0" w:color="auto"/>
          </w:divBdr>
        </w:div>
        <w:div w:id="697900494">
          <w:marLeft w:val="480"/>
          <w:marRight w:val="0"/>
          <w:marTop w:val="0"/>
          <w:marBottom w:val="0"/>
          <w:divBdr>
            <w:top w:val="none" w:sz="0" w:space="0" w:color="auto"/>
            <w:left w:val="none" w:sz="0" w:space="0" w:color="auto"/>
            <w:bottom w:val="none" w:sz="0" w:space="0" w:color="auto"/>
            <w:right w:val="none" w:sz="0" w:space="0" w:color="auto"/>
          </w:divBdr>
        </w:div>
        <w:div w:id="26028669">
          <w:marLeft w:val="480"/>
          <w:marRight w:val="0"/>
          <w:marTop w:val="0"/>
          <w:marBottom w:val="0"/>
          <w:divBdr>
            <w:top w:val="none" w:sz="0" w:space="0" w:color="auto"/>
            <w:left w:val="none" w:sz="0" w:space="0" w:color="auto"/>
            <w:bottom w:val="none" w:sz="0" w:space="0" w:color="auto"/>
            <w:right w:val="none" w:sz="0" w:space="0" w:color="auto"/>
          </w:divBdr>
        </w:div>
        <w:div w:id="91051298">
          <w:marLeft w:val="480"/>
          <w:marRight w:val="0"/>
          <w:marTop w:val="0"/>
          <w:marBottom w:val="0"/>
          <w:divBdr>
            <w:top w:val="none" w:sz="0" w:space="0" w:color="auto"/>
            <w:left w:val="none" w:sz="0" w:space="0" w:color="auto"/>
            <w:bottom w:val="none" w:sz="0" w:space="0" w:color="auto"/>
            <w:right w:val="none" w:sz="0" w:space="0" w:color="auto"/>
          </w:divBdr>
        </w:div>
        <w:div w:id="137263470">
          <w:marLeft w:val="480"/>
          <w:marRight w:val="0"/>
          <w:marTop w:val="0"/>
          <w:marBottom w:val="0"/>
          <w:divBdr>
            <w:top w:val="none" w:sz="0" w:space="0" w:color="auto"/>
            <w:left w:val="none" w:sz="0" w:space="0" w:color="auto"/>
            <w:bottom w:val="none" w:sz="0" w:space="0" w:color="auto"/>
            <w:right w:val="none" w:sz="0" w:space="0" w:color="auto"/>
          </w:divBdr>
        </w:div>
        <w:div w:id="455488518">
          <w:marLeft w:val="480"/>
          <w:marRight w:val="0"/>
          <w:marTop w:val="0"/>
          <w:marBottom w:val="0"/>
          <w:divBdr>
            <w:top w:val="none" w:sz="0" w:space="0" w:color="auto"/>
            <w:left w:val="none" w:sz="0" w:space="0" w:color="auto"/>
            <w:bottom w:val="none" w:sz="0" w:space="0" w:color="auto"/>
            <w:right w:val="none" w:sz="0" w:space="0" w:color="auto"/>
          </w:divBdr>
        </w:div>
        <w:div w:id="1565721497">
          <w:marLeft w:val="480"/>
          <w:marRight w:val="0"/>
          <w:marTop w:val="0"/>
          <w:marBottom w:val="0"/>
          <w:divBdr>
            <w:top w:val="none" w:sz="0" w:space="0" w:color="auto"/>
            <w:left w:val="none" w:sz="0" w:space="0" w:color="auto"/>
            <w:bottom w:val="none" w:sz="0" w:space="0" w:color="auto"/>
            <w:right w:val="none" w:sz="0" w:space="0" w:color="auto"/>
          </w:divBdr>
        </w:div>
        <w:div w:id="221870393">
          <w:marLeft w:val="480"/>
          <w:marRight w:val="0"/>
          <w:marTop w:val="0"/>
          <w:marBottom w:val="0"/>
          <w:divBdr>
            <w:top w:val="none" w:sz="0" w:space="0" w:color="auto"/>
            <w:left w:val="none" w:sz="0" w:space="0" w:color="auto"/>
            <w:bottom w:val="none" w:sz="0" w:space="0" w:color="auto"/>
            <w:right w:val="none" w:sz="0" w:space="0" w:color="auto"/>
          </w:divBdr>
        </w:div>
        <w:div w:id="714739452">
          <w:marLeft w:val="480"/>
          <w:marRight w:val="0"/>
          <w:marTop w:val="0"/>
          <w:marBottom w:val="0"/>
          <w:divBdr>
            <w:top w:val="none" w:sz="0" w:space="0" w:color="auto"/>
            <w:left w:val="none" w:sz="0" w:space="0" w:color="auto"/>
            <w:bottom w:val="none" w:sz="0" w:space="0" w:color="auto"/>
            <w:right w:val="none" w:sz="0" w:space="0" w:color="auto"/>
          </w:divBdr>
        </w:div>
        <w:div w:id="1796679886">
          <w:marLeft w:val="480"/>
          <w:marRight w:val="0"/>
          <w:marTop w:val="0"/>
          <w:marBottom w:val="0"/>
          <w:divBdr>
            <w:top w:val="none" w:sz="0" w:space="0" w:color="auto"/>
            <w:left w:val="none" w:sz="0" w:space="0" w:color="auto"/>
            <w:bottom w:val="none" w:sz="0" w:space="0" w:color="auto"/>
            <w:right w:val="none" w:sz="0" w:space="0" w:color="auto"/>
          </w:divBdr>
        </w:div>
        <w:div w:id="1917207728">
          <w:marLeft w:val="480"/>
          <w:marRight w:val="0"/>
          <w:marTop w:val="0"/>
          <w:marBottom w:val="0"/>
          <w:divBdr>
            <w:top w:val="none" w:sz="0" w:space="0" w:color="auto"/>
            <w:left w:val="none" w:sz="0" w:space="0" w:color="auto"/>
            <w:bottom w:val="none" w:sz="0" w:space="0" w:color="auto"/>
            <w:right w:val="none" w:sz="0" w:space="0" w:color="auto"/>
          </w:divBdr>
        </w:div>
        <w:div w:id="587159331">
          <w:marLeft w:val="480"/>
          <w:marRight w:val="0"/>
          <w:marTop w:val="0"/>
          <w:marBottom w:val="0"/>
          <w:divBdr>
            <w:top w:val="none" w:sz="0" w:space="0" w:color="auto"/>
            <w:left w:val="none" w:sz="0" w:space="0" w:color="auto"/>
            <w:bottom w:val="none" w:sz="0" w:space="0" w:color="auto"/>
            <w:right w:val="none" w:sz="0" w:space="0" w:color="auto"/>
          </w:divBdr>
        </w:div>
      </w:divsChild>
    </w:div>
    <w:div w:id="114061295">
      <w:bodyDiv w:val="1"/>
      <w:marLeft w:val="0"/>
      <w:marRight w:val="0"/>
      <w:marTop w:val="0"/>
      <w:marBottom w:val="0"/>
      <w:divBdr>
        <w:top w:val="none" w:sz="0" w:space="0" w:color="auto"/>
        <w:left w:val="none" w:sz="0" w:space="0" w:color="auto"/>
        <w:bottom w:val="none" w:sz="0" w:space="0" w:color="auto"/>
        <w:right w:val="none" w:sz="0" w:space="0" w:color="auto"/>
      </w:divBdr>
      <w:divsChild>
        <w:div w:id="448354271">
          <w:marLeft w:val="480"/>
          <w:marRight w:val="0"/>
          <w:marTop w:val="0"/>
          <w:marBottom w:val="0"/>
          <w:divBdr>
            <w:top w:val="none" w:sz="0" w:space="0" w:color="auto"/>
            <w:left w:val="none" w:sz="0" w:space="0" w:color="auto"/>
            <w:bottom w:val="none" w:sz="0" w:space="0" w:color="auto"/>
            <w:right w:val="none" w:sz="0" w:space="0" w:color="auto"/>
          </w:divBdr>
        </w:div>
        <w:div w:id="852452403">
          <w:marLeft w:val="480"/>
          <w:marRight w:val="0"/>
          <w:marTop w:val="0"/>
          <w:marBottom w:val="0"/>
          <w:divBdr>
            <w:top w:val="none" w:sz="0" w:space="0" w:color="auto"/>
            <w:left w:val="none" w:sz="0" w:space="0" w:color="auto"/>
            <w:bottom w:val="none" w:sz="0" w:space="0" w:color="auto"/>
            <w:right w:val="none" w:sz="0" w:space="0" w:color="auto"/>
          </w:divBdr>
        </w:div>
        <w:div w:id="810246548">
          <w:marLeft w:val="480"/>
          <w:marRight w:val="0"/>
          <w:marTop w:val="0"/>
          <w:marBottom w:val="0"/>
          <w:divBdr>
            <w:top w:val="none" w:sz="0" w:space="0" w:color="auto"/>
            <w:left w:val="none" w:sz="0" w:space="0" w:color="auto"/>
            <w:bottom w:val="none" w:sz="0" w:space="0" w:color="auto"/>
            <w:right w:val="none" w:sz="0" w:space="0" w:color="auto"/>
          </w:divBdr>
        </w:div>
        <w:div w:id="55016110">
          <w:marLeft w:val="480"/>
          <w:marRight w:val="0"/>
          <w:marTop w:val="0"/>
          <w:marBottom w:val="0"/>
          <w:divBdr>
            <w:top w:val="none" w:sz="0" w:space="0" w:color="auto"/>
            <w:left w:val="none" w:sz="0" w:space="0" w:color="auto"/>
            <w:bottom w:val="none" w:sz="0" w:space="0" w:color="auto"/>
            <w:right w:val="none" w:sz="0" w:space="0" w:color="auto"/>
          </w:divBdr>
        </w:div>
        <w:div w:id="553005214">
          <w:marLeft w:val="480"/>
          <w:marRight w:val="0"/>
          <w:marTop w:val="0"/>
          <w:marBottom w:val="0"/>
          <w:divBdr>
            <w:top w:val="none" w:sz="0" w:space="0" w:color="auto"/>
            <w:left w:val="none" w:sz="0" w:space="0" w:color="auto"/>
            <w:bottom w:val="none" w:sz="0" w:space="0" w:color="auto"/>
            <w:right w:val="none" w:sz="0" w:space="0" w:color="auto"/>
          </w:divBdr>
        </w:div>
        <w:div w:id="983852534">
          <w:marLeft w:val="480"/>
          <w:marRight w:val="0"/>
          <w:marTop w:val="0"/>
          <w:marBottom w:val="0"/>
          <w:divBdr>
            <w:top w:val="none" w:sz="0" w:space="0" w:color="auto"/>
            <w:left w:val="none" w:sz="0" w:space="0" w:color="auto"/>
            <w:bottom w:val="none" w:sz="0" w:space="0" w:color="auto"/>
            <w:right w:val="none" w:sz="0" w:space="0" w:color="auto"/>
          </w:divBdr>
        </w:div>
        <w:div w:id="871765137">
          <w:marLeft w:val="480"/>
          <w:marRight w:val="0"/>
          <w:marTop w:val="0"/>
          <w:marBottom w:val="0"/>
          <w:divBdr>
            <w:top w:val="none" w:sz="0" w:space="0" w:color="auto"/>
            <w:left w:val="none" w:sz="0" w:space="0" w:color="auto"/>
            <w:bottom w:val="none" w:sz="0" w:space="0" w:color="auto"/>
            <w:right w:val="none" w:sz="0" w:space="0" w:color="auto"/>
          </w:divBdr>
        </w:div>
        <w:div w:id="158155123">
          <w:marLeft w:val="480"/>
          <w:marRight w:val="0"/>
          <w:marTop w:val="0"/>
          <w:marBottom w:val="0"/>
          <w:divBdr>
            <w:top w:val="none" w:sz="0" w:space="0" w:color="auto"/>
            <w:left w:val="none" w:sz="0" w:space="0" w:color="auto"/>
            <w:bottom w:val="none" w:sz="0" w:space="0" w:color="auto"/>
            <w:right w:val="none" w:sz="0" w:space="0" w:color="auto"/>
          </w:divBdr>
        </w:div>
        <w:div w:id="1805150127">
          <w:marLeft w:val="480"/>
          <w:marRight w:val="0"/>
          <w:marTop w:val="0"/>
          <w:marBottom w:val="0"/>
          <w:divBdr>
            <w:top w:val="none" w:sz="0" w:space="0" w:color="auto"/>
            <w:left w:val="none" w:sz="0" w:space="0" w:color="auto"/>
            <w:bottom w:val="none" w:sz="0" w:space="0" w:color="auto"/>
            <w:right w:val="none" w:sz="0" w:space="0" w:color="auto"/>
          </w:divBdr>
        </w:div>
        <w:div w:id="1168905518">
          <w:marLeft w:val="480"/>
          <w:marRight w:val="0"/>
          <w:marTop w:val="0"/>
          <w:marBottom w:val="0"/>
          <w:divBdr>
            <w:top w:val="none" w:sz="0" w:space="0" w:color="auto"/>
            <w:left w:val="none" w:sz="0" w:space="0" w:color="auto"/>
            <w:bottom w:val="none" w:sz="0" w:space="0" w:color="auto"/>
            <w:right w:val="none" w:sz="0" w:space="0" w:color="auto"/>
          </w:divBdr>
        </w:div>
        <w:div w:id="365252657">
          <w:marLeft w:val="480"/>
          <w:marRight w:val="0"/>
          <w:marTop w:val="0"/>
          <w:marBottom w:val="0"/>
          <w:divBdr>
            <w:top w:val="none" w:sz="0" w:space="0" w:color="auto"/>
            <w:left w:val="none" w:sz="0" w:space="0" w:color="auto"/>
            <w:bottom w:val="none" w:sz="0" w:space="0" w:color="auto"/>
            <w:right w:val="none" w:sz="0" w:space="0" w:color="auto"/>
          </w:divBdr>
        </w:div>
        <w:div w:id="149488103">
          <w:marLeft w:val="480"/>
          <w:marRight w:val="0"/>
          <w:marTop w:val="0"/>
          <w:marBottom w:val="0"/>
          <w:divBdr>
            <w:top w:val="none" w:sz="0" w:space="0" w:color="auto"/>
            <w:left w:val="none" w:sz="0" w:space="0" w:color="auto"/>
            <w:bottom w:val="none" w:sz="0" w:space="0" w:color="auto"/>
            <w:right w:val="none" w:sz="0" w:space="0" w:color="auto"/>
          </w:divBdr>
        </w:div>
        <w:div w:id="165899387">
          <w:marLeft w:val="480"/>
          <w:marRight w:val="0"/>
          <w:marTop w:val="0"/>
          <w:marBottom w:val="0"/>
          <w:divBdr>
            <w:top w:val="none" w:sz="0" w:space="0" w:color="auto"/>
            <w:left w:val="none" w:sz="0" w:space="0" w:color="auto"/>
            <w:bottom w:val="none" w:sz="0" w:space="0" w:color="auto"/>
            <w:right w:val="none" w:sz="0" w:space="0" w:color="auto"/>
          </w:divBdr>
        </w:div>
        <w:div w:id="1496872649">
          <w:marLeft w:val="480"/>
          <w:marRight w:val="0"/>
          <w:marTop w:val="0"/>
          <w:marBottom w:val="0"/>
          <w:divBdr>
            <w:top w:val="none" w:sz="0" w:space="0" w:color="auto"/>
            <w:left w:val="none" w:sz="0" w:space="0" w:color="auto"/>
            <w:bottom w:val="none" w:sz="0" w:space="0" w:color="auto"/>
            <w:right w:val="none" w:sz="0" w:space="0" w:color="auto"/>
          </w:divBdr>
        </w:div>
        <w:div w:id="768769645">
          <w:marLeft w:val="480"/>
          <w:marRight w:val="0"/>
          <w:marTop w:val="0"/>
          <w:marBottom w:val="0"/>
          <w:divBdr>
            <w:top w:val="none" w:sz="0" w:space="0" w:color="auto"/>
            <w:left w:val="none" w:sz="0" w:space="0" w:color="auto"/>
            <w:bottom w:val="none" w:sz="0" w:space="0" w:color="auto"/>
            <w:right w:val="none" w:sz="0" w:space="0" w:color="auto"/>
          </w:divBdr>
        </w:div>
        <w:div w:id="1291863029">
          <w:marLeft w:val="480"/>
          <w:marRight w:val="0"/>
          <w:marTop w:val="0"/>
          <w:marBottom w:val="0"/>
          <w:divBdr>
            <w:top w:val="none" w:sz="0" w:space="0" w:color="auto"/>
            <w:left w:val="none" w:sz="0" w:space="0" w:color="auto"/>
            <w:bottom w:val="none" w:sz="0" w:space="0" w:color="auto"/>
            <w:right w:val="none" w:sz="0" w:space="0" w:color="auto"/>
          </w:divBdr>
        </w:div>
        <w:div w:id="648824593">
          <w:marLeft w:val="480"/>
          <w:marRight w:val="0"/>
          <w:marTop w:val="0"/>
          <w:marBottom w:val="0"/>
          <w:divBdr>
            <w:top w:val="none" w:sz="0" w:space="0" w:color="auto"/>
            <w:left w:val="none" w:sz="0" w:space="0" w:color="auto"/>
            <w:bottom w:val="none" w:sz="0" w:space="0" w:color="auto"/>
            <w:right w:val="none" w:sz="0" w:space="0" w:color="auto"/>
          </w:divBdr>
        </w:div>
      </w:divsChild>
    </w:div>
    <w:div w:id="123424138">
      <w:bodyDiv w:val="1"/>
      <w:marLeft w:val="0"/>
      <w:marRight w:val="0"/>
      <w:marTop w:val="0"/>
      <w:marBottom w:val="0"/>
      <w:divBdr>
        <w:top w:val="none" w:sz="0" w:space="0" w:color="auto"/>
        <w:left w:val="none" w:sz="0" w:space="0" w:color="auto"/>
        <w:bottom w:val="none" w:sz="0" w:space="0" w:color="auto"/>
        <w:right w:val="none" w:sz="0" w:space="0" w:color="auto"/>
      </w:divBdr>
    </w:div>
    <w:div w:id="135268014">
      <w:bodyDiv w:val="1"/>
      <w:marLeft w:val="0"/>
      <w:marRight w:val="0"/>
      <w:marTop w:val="0"/>
      <w:marBottom w:val="0"/>
      <w:divBdr>
        <w:top w:val="none" w:sz="0" w:space="0" w:color="auto"/>
        <w:left w:val="none" w:sz="0" w:space="0" w:color="auto"/>
        <w:bottom w:val="none" w:sz="0" w:space="0" w:color="auto"/>
        <w:right w:val="none" w:sz="0" w:space="0" w:color="auto"/>
      </w:divBdr>
    </w:div>
    <w:div w:id="143283558">
      <w:bodyDiv w:val="1"/>
      <w:marLeft w:val="0"/>
      <w:marRight w:val="0"/>
      <w:marTop w:val="0"/>
      <w:marBottom w:val="0"/>
      <w:divBdr>
        <w:top w:val="none" w:sz="0" w:space="0" w:color="auto"/>
        <w:left w:val="none" w:sz="0" w:space="0" w:color="auto"/>
        <w:bottom w:val="none" w:sz="0" w:space="0" w:color="auto"/>
        <w:right w:val="none" w:sz="0" w:space="0" w:color="auto"/>
      </w:divBdr>
    </w:div>
    <w:div w:id="150296461">
      <w:bodyDiv w:val="1"/>
      <w:marLeft w:val="0"/>
      <w:marRight w:val="0"/>
      <w:marTop w:val="0"/>
      <w:marBottom w:val="0"/>
      <w:divBdr>
        <w:top w:val="none" w:sz="0" w:space="0" w:color="auto"/>
        <w:left w:val="none" w:sz="0" w:space="0" w:color="auto"/>
        <w:bottom w:val="none" w:sz="0" w:space="0" w:color="auto"/>
        <w:right w:val="none" w:sz="0" w:space="0" w:color="auto"/>
      </w:divBdr>
    </w:div>
    <w:div w:id="157694457">
      <w:bodyDiv w:val="1"/>
      <w:marLeft w:val="0"/>
      <w:marRight w:val="0"/>
      <w:marTop w:val="0"/>
      <w:marBottom w:val="0"/>
      <w:divBdr>
        <w:top w:val="none" w:sz="0" w:space="0" w:color="auto"/>
        <w:left w:val="none" w:sz="0" w:space="0" w:color="auto"/>
        <w:bottom w:val="none" w:sz="0" w:space="0" w:color="auto"/>
        <w:right w:val="none" w:sz="0" w:space="0" w:color="auto"/>
      </w:divBdr>
    </w:div>
    <w:div w:id="166289577">
      <w:bodyDiv w:val="1"/>
      <w:marLeft w:val="0"/>
      <w:marRight w:val="0"/>
      <w:marTop w:val="0"/>
      <w:marBottom w:val="0"/>
      <w:divBdr>
        <w:top w:val="none" w:sz="0" w:space="0" w:color="auto"/>
        <w:left w:val="none" w:sz="0" w:space="0" w:color="auto"/>
        <w:bottom w:val="none" w:sz="0" w:space="0" w:color="auto"/>
        <w:right w:val="none" w:sz="0" w:space="0" w:color="auto"/>
      </w:divBdr>
      <w:divsChild>
        <w:div w:id="927271878">
          <w:marLeft w:val="0"/>
          <w:marRight w:val="0"/>
          <w:marTop w:val="0"/>
          <w:marBottom w:val="0"/>
          <w:divBdr>
            <w:top w:val="none" w:sz="0" w:space="0" w:color="auto"/>
            <w:left w:val="none" w:sz="0" w:space="0" w:color="auto"/>
            <w:bottom w:val="none" w:sz="0" w:space="0" w:color="auto"/>
            <w:right w:val="none" w:sz="0" w:space="0" w:color="auto"/>
          </w:divBdr>
        </w:div>
        <w:div w:id="633826004">
          <w:marLeft w:val="0"/>
          <w:marRight w:val="0"/>
          <w:marTop w:val="0"/>
          <w:marBottom w:val="0"/>
          <w:divBdr>
            <w:top w:val="none" w:sz="0" w:space="0" w:color="auto"/>
            <w:left w:val="none" w:sz="0" w:space="0" w:color="auto"/>
            <w:bottom w:val="none" w:sz="0" w:space="0" w:color="auto"/>
            <w:right w:val="none" w:sz="0" w:space="0" w:color="auto"/>
          </w:divBdr>
        </w:div>
        <w:div w:id="1745956846">
          <w:marLeft w:val="0"/>
          <w:marRight w:val="0"/>
          <w:marTop w:val="0"/>
          <w:marBottom w:val="0"/>
          <w:divBdr>
            <w:top w:val="none" w:sz="0" w:space="0" w:color="auto"/>
            <w:left w:val="none" w:sz="0" w:space="0" w:color="auto"/>
            <w:bottom w:val="none" w:sz="0" w:space="0" w:color="auto"/>
            <w:right w:val="none" w:sz="0" w:space="0" w:color="auto"/>
          </w:divBdr>
        </w:div>
        <w:div w:id="1693023470">
          <w:marLeft w:val="0"/>
          <w:marRight w:val="0"/>
          <w:marTop w:val="0"/>
          <w:marBottom w:val="0"/>
          <w:divBdr>
            <w:top w:val="none" w:sz="0" w:space="0" w:color="auto"/>
            <w:left w:val="none" w:sz="0" w:space="0" w:color="auto"/>
            <w:bottom w:val="none" w:sz="0" w:space="0" w:color="auto"/>
            <w:right w:val="none" w:sz="0" w:space="0" w:color="auto"/>
          </w:divBdr>
        </w:div>
        <w:div w:id="1749420825">
          <w:marLeft w:val="0"/>
          <w:marRight w:val="0"/>
          <w:marTop w:val="0"/>
          <w:marBottom w:val="0"/>
          <w:divBdr>
            <w:top w:val="none" w:sz="0" w:space="0" w:color="auto"/>
            <w:left w:val="none" w:sz="0" w:space="0" w:color="auto"/>
            <w:bottom w:val="none" w:sz="0" w:space="0" w:color="auto"/>
            <w:right w:val="none" w:sz="0" w:space="0" w:color="auto"/>
          </w:divBdr>
        </w:div>
        <w:div w:id="1460807127">
          <w:marLeft w:val="0"/>
          <w:marRight w:val="0"/>
          <w:marTop w:val="0"/>
          <w:marBottom w:val="0"/>
          <w:divBdr>
            <w:top w:val="none" w:sz="0" w:space="0" w:color="auto"/>
            <w:left w:val="none" w:sz="0" w:space="0" w:color="auto"/>
            <w:bottom w:val="none" w:sz="0" w:space="0" w:color="auto"/>
            <w:right w:val="none" w:sz="0" w:space="0" w:color="auto"/>
          </w:divBdr>
        </w:div>
        <w:div w:id="697967948">
          <w:marLeft w:val="0"/>
          <w:marRight w:val="0"/>
          <w:marTop w:val="0"/>
          <w:marBottom w:val="0"/>
          <w:divBdr>
            <w:top w:val="none" w:sz="0" w:space="0" w:color="auto"/>
            <w:left w:val="none" w:sz="0" w:space="0" w:color="auto"/>
            <w:bottom w:val="none" w:sz="0" w:space="0" w:color="auto"/>
            <w:right w:val="none" w:sz="0" w:space="0" w:color="auto"/>
          </w:divBdr>
        </w:div>
        <w:div w:id="1889798703">
          <w:marLeft w:val="0"/>
          <w:marRight w:val="0"/>
          <w:marTop w:val="0"/>
          <w:marBottom w:val="0"/>
          <w:divBdr>
            <w:top w:val="none" w:sz="0" w:space="0" w:color="auto"/>
            <w:left w:val="none" w:sz="0" w:space="0" w:color="auto"/>
            <w:bottom w:val="none" w:sz="0" w:space="0" w:color="auto"/>
            <w:right w:val="none" w:sz="0" w:space="0" w:color="auto"/>
          </w:divBdr>
        </w:div>
        <w:div w:id="1244416929">
          <w:marLeft w:val="0"/>
          <w:marRight w:val="0"/>
          <w:marTop w:val="0"/>
          <w:marBottom w:val="0"/>
          <w:divBdr>
            <w:top w:val="none" w:sz="0" w:space="0" w:color="auto"/>
            <w:left w:val="none" w:sz="0" w:space="0" w:color="auto"/>
            <w:bottom w:val="none" w:sz="0" w:space="0" w:color="auto"/>
            <w:right w:val="none" w:sz="0" w:space="0" w:color="auto"/>
          </w:divBdr>
        </w:div>
        <w:div w:id="2046245443">
          <w:marLeft w:val="0"/>
          <w:marRight w:val="0"/>
          <w:marTop w:val="0"/>
          <w:marBottom w:val="0"/>
          <w:divBdr>
            <w:top w:val="none" w:sz="0" w:space="0" w:color="auto"/>
            <w:left w:val="none" w:sz="0" w:space="0" w:color="auto"/>
            <w:bottom w:val="none" w:sz="0" w:space="0" w:color="auto"/>
            <w:right w:val="none" w:sz="0" w:space="0" w:color="auto"/>
          </w:divBdr>
        </w:div>
        <w:div w:id="673729910">
          <w:marLeft w:val="0"/>
          <w:marRight w:val="0"/>
          <w:marTop w:val="0"/>
          <w:marBottom w:val="0"/>
          <w:divBdr>
            <w:top w:val="none" w:sz="0" w:space="0" w:color="auto"/>
            <w:left w:val="none" w:sz="0" w:space="0" w:color="auto"/>
            <w:bottom w:val="none" w:sz="0" w:space="0" w:color="auto"/>
            <w:right w:val="none" w:sz="0" w:space="0" w:color="auto"/>
          </w:divBdr>
        </w:div>
        <w:div w:id="1457597686">
          <w:marLeft w:val="0"/>
          <w:marRight w:val="0"/>
          <w:marTop w:val="0"/>
          <w:marBottom w:val="0"/>
          <w:divBdr>
            <w:top w:val="none" w:sz="0" w:space="0" w:color="auto"/>
            <w:left w:val="none" w:sz="0" w:space="0" w:color="auto"/>
            <w:bottom w:val="none" w:sz="0" w:space="0" w:color="auto"/>
            <w:right w:val="none" w:sz="0" w:space="0" w:color="auto"/>
          </w:divBdr>
        </w:div>
        <w:div w:id="1798253682">
          <w:marLeft w:val="0"/>
          <w:marRight w:val="0"/>
          <w:marTop w:val="0"/>
          <w:marBottom w:val="0"/>
          <w:divBdr>
            <w:top w:val="none" w:sz="0" w:space="0" w:color="auto"/>
            <w:left w:val="none" w:sz="0" w:space="0" w:color="auto"/>
            <w:bottom w:val="none" w:sz="0" w:space="0" w:color="auto"/>
            <w:right w:val="none" w:sz="0" w:space="0" w:color="auto"/>
          </w:divBdr>
        </w:div>
        <w:div w:id="808210732">
          <w:marLeft w:val="0"/>
          <w:marRight w:val="0"/>
          <w:marTop w:val="0"/>
          <w:marBottom w:val="0"/>
          <w:divBdr>
            <w:top w:val="none" w:sz="0" w:space="0" w:color="auto"/>
            <w:left w:val="none" w:sz="0" w:space="0" w:color="auto"/>
            <w:bottom w:val="none" w:sz="0" w:space="0" w:color="auto"/>
            <w:right w:val="none" w:sz="0" w:space="0" w:color="auto"/>
          </w:divBdr>
        </w:div>
        <w:div w:id="580915543">
          <w:marLeft w:val="0"/>
          <w:marRight w:val="0"/>
          <w:marTop w:val="0"/>
          <w:marBottom w:val="0"/>
          <w:divBdr>
            <w:top w:val="none" w:sz="0" w:space="0" w:color="auto"/>
            <w:left w:val="none" w:sz="0" w:space="0" w:color="auto"/>
            <w:bottom w:val="none" w:sz="0" w:space="0" w:color="auto"/>
            <w:right w:val="none" w:sz="0" w:space="0" w:color="auto"/>
          </w:divBdr>
        </w:div>
        <w:div w:id="1364090054">
          <w:marLeft w:val="0"/>
          <w:marRight w:val="0"/>
          <w:marTop w:val="0"/>
          <w:marBottom w:val="0"/>
          <w:divBdr>
            <w:top w:val="none" w:sz="0" w:space="0" w:color="auto"/>
            <w:left w:val="none" w:sz="0" w:space="0" w:color="auto"/>
            <w:bottom w:val="none" w:sz="0" w:space="0" w:color="auto"/>
            <w:right w:val="none" w:sz="0" w:space="0" w:color="auto"/>
          </w:divBdr>
        </w:div>
        <w:div w:id="1058242336">
          <w:marLeft w:val="0"/>
          <w:marRight w:val="0"/>
          <w:marTop w:val="0"/>
          <w:marBottom w:val="0"/>
          <w:divBdr>
            <w:top w:val="none" w:sz="0" w:space="0" w:color="auto"/>
            <w:left w:val="none" w:sz="0" w:space="0" w:color="auto"/>
            <w:bottom w:val="none" w:sz="0" w:space="0" w:color="auto"/>
            <w:right w:val="none" w:sz="0" w:space="0" w:color="auto"/>
          </w:divBdr>
        </w:div>
        <w:div w:id="724790212">
          <w:marLeft w:val="0"/>
          <w:marRight w:val="0"/>
          <w:marTop w:val="0"/>
          <w:marBottom w:val="0"/>
          <w:divBdr>
            <w:top w:val="none" w:sz="0" w:space="0" w:color="auto"/>
            <w:left w:val="none" w:sz="0" w:space="0" w:color="auto"/>
            <w:bottom w:val="none" w:sz="0" w:space="0" w:color="auto"/>
            <w:right w:val="none" w:sz="0" w:space="0" w:color="auto"/>
          </w:divBdr>
        </w:div>
        <w:div w:id="1515420351">
          <w:marLeft w:val="0"/>
          <w:marRight w:val="0"/>
          <w:marTop w:val="0"/>
          <w:marBottom w:val="0"/>
          <w:divBdr>
            <w:top w:val="none" w:sz="0" w:space="0" w:color="auto"/>
            <w:left w:val="none" w:sz="0" w:space="0" w:color="auto"/>
            <w:bottom w:val="none" w:sz="0" w:space="0" w:color="auto"/>
            <w:right w:val="none" w:sz="0" w:space="0" w:color="auto"/>
          </w:divBdr>
        </w:div>
        <w:div w:id="560561891">
          <w:marLeft w:val="0"/>
          <w:marRight w:val="0"/>
          <w:marTop w:val="0"/>
          <w:marBottom w:val="0"/>
          <w:divBdr>
            <w:top w:val="none" w:sz="0" w:space="0" w:color="auto"/>
            <w:left w:val="none" w:sz="0" w:space="0" w:color="auto"/>
            <w:bottom w:val="none" w:sz="0" w:space="0" w:color="auto"/>
            <w:right w:val="none" w:sz="0" w:space="0" w:color="auto"/>
          </w:divBdr>
        </w:div>
      </w:divsChild>
    </w:div>
    <w:div w:id="170027062">
      <w:bodyDiv w:val="1"/>
      <w:marLeft w:val="0"/>
      <w:marRight w:val="0"/>
      <w:marTop w:val="0"/>
      <w:marBottom w:val="0"/>
      <w:divBdr>
        <w:top w:val="none" w:sz="0" w:space="0" w:color="auto"/>
        <w:left w:val="none" w:sz="0" w:space="0" w:color="auto"/>
        <w:bottom w:val="none" w:sz="0" w:space="0" w:color="auto"/>
        <w:right w:val="none" w:sz="0" w:space="0" w:color="auto"/>
      </w:divBdr>
      <w:divsChild>
        <w:div w:id="1137795398">
          <w:marLeft w:val="0"/>
          <w:marRight w:val="0"/>
          <w:marTop w:val="0"/>
          <w:marBottom w:val="0"/>
          <w:divBdr>
            <w:top w:val="none" w:sz="0" w:space="0" w:color="auto"/>
            <w:left w:val="none" w:sz="0" w:space="0" w:color="auto"/>
            <w:bottom w:val="none" w:sz="0" w:space="0" w:color="auto"/>
            <w:right w:val="none" w:sz="0" w:space="0" w:color="auto"/>
          </w:divBdr>
        </w:div>
        <w:div w:id="1662804563">
          <w:marLeft w:val="0"/>
          <w:marRight w:val="0"/>
          <w:marTop w:val="0"/>
          <w:marBottom w:val="0"/>
          <w:divBdr>
            <w:top w:val="none" w:sz="0" w:space="0" w:color="auto"/>
            <w:left w:val="none" w:sz="0" w:space="0" w:color="auto"/>
            <w:bottom w:val="none" w:sz="0" w:space="0" w:color="auto"/>
            <w:right w:val="none" w:sz="0" w:space="0" w:color="auto"/>
          </w:divBdr>
        </w:div>
        <w:div w:id="1033379400">
          <w:marLeft w:val="0"/>
          <w:marRight w:val="0"/>
          <w:marTop w:val="0"/>
          <w:marBottom w:val="0"/>
          <w:divBdr>
            <w:top w:val="none" w:sz="0" w:space="0" w:color="auto"/>
            <w:left w:val="none" w:sz="0" w:space="0" w:color="auto"/>
            <w:bottom w:val="none" w:sz="0" w:space="0" w:color="auto"/>
            <w:right w:val="none" w:sz="0" w:space="0" w:color="auto"/>
          </w:divBdr>
        </w:div>
        <w:div w:id="1112283406">
          <w:marLeft w:val="0"/>
          <w:marRight w:val="0"/>
          <w:marTop w:val="0"/>
          <w:marBottom w:val="0"/>
          <w:divBdr>
            <w:top w:val="none" w:sz="0" w:space="0" w:color="auto"/>
            <w:left w:val="none" w:sz="0" w:space="0" w:color="auto"/>
            <w:bottom w:val="none" w:sz="0" w:space="0" w:color="auto"/>
            <w:right w:val="none" w:sz="0" w:space="0" w:color="auto"/>
          </w:divBdr>
        </w:div>
        <w:div w:id="1243563118">
          <w:marLeft w:val="0"/>
          <w:marRight w:val="0"/>
          <w:marTop w:val="0"/>
          <w:marBottom w:val="0"/>
          <w:divBdr>
            <w:top w:val="none" w:sz="0" w:space="0" w:color="auto"/>
            <w:left w:val="none" w:sz="0" w:space="0" w:color="auto"/>
            <w:bottom w:val="none" w:sz="0" w:space="0" w:color="auto"/>
            <w:right w:val="none" w:sz="0" w:space="0" w:color="auto"/>
          </w:divBdr>
        </w:div>
        <w:div w:id="1098910440">
          <w:marLeft w:val="0"/>
          <w:marRight w:val="0"/>
          <w:marTop w:val="0"/>
          <w:marBottom w:val="0"/>
          <w:divBdr>
            <w:top w:val="none" w:sz="0" w:space="0" w:color="auto"/>
            <w:left w:val="none" w:sz="0" w:space="0" w:color="auto"/>
            <w:bottom w:val="none" w:sz="0" w:space="0" w:color="auto"/>
            <w:right w:val="none" w:sz="0" w:space="0" w:color="auto"/>
          </w:divBdr>
        </w:div>
        <w:div w:id="1623271914">
          <w:marLeft w:val="0"/>
          <w:marRight w:val="0"/>
          <w:marTop w:val="0"/>
          <w:marBottom w:val="0"/>
          <w:divBdr>
            <w:top w:val="none" w:sz="0" w:space="0" w:color="auto"/>
            <w:left w:val="none" w:sz="0" w:space="0" w:color="auto"/>
            <w:bottom w:val="none" w:sz="0" w:space="0" w:color="auto"/>
            <w:right w:val="none" w:sz="0" w:space="0" w:color="auto"/>
          </w:divBdr>
        </w:div>
        <w:div w:id="2134790088">
          <w:marLeft w:val="0"/>
          <w:marRight w:val="0"/>
          <w:marTop w:val="0"/>
          <w:marBottom w:val="0"/>
          <w:divBdr>
            <w:top w:val="none" w:sz="0" w:space="0" w:color="auto"/>
            <w:left w:val="none" w:sz="0" w:space="0" w:color="auto"/>
            <w:bottom w:val="none" w:sz="0" w:space="0" w:color="auto"/>
            <w:right w:val="none" w:sz="0" w:space="0" w:color="auto"/>
          </w:divBdr>
        </w:div>
        <w:div w:id="1539395484">
          <w:marLeft w:val="0"/>
          <w:marRight w:val="0"/>
          <w:marTop w:val="0"/>
          <w:marBottom w:val="0"/>
          <w:divBdr>
            <w:top w:val="none" w:sz="0" w:space="0" w:color="auto"/>
            <w:left w:val="none" w:sz="0" w:space="0" w:color="auto"/>
            <w:bottom w:val="none" w:sz="0" w:space="0" w:color="auto"/>
            <w:right w:val="none" w:sz="0" w:space="0" w:color="auto"/>
          </w:divBdr>
        </w:div>
        <w:div w:id="697388350">
          <w:marLeft w:val="0"/>
          <w:marRight w:val="0"/>
          <w:marTop w:val="0"/>
          <w:marBottom w:val="0"/>
          <w:divBdr>
            <w:top w:val="none" w:sz="0" w:space="0" w:color="auto"/>
            <w:left w:val="none" w:sz="0" w:space="0" w:color="auto"/>
            <w:bottom w:val="none" w:sz="0" w:space="0" w:color="auto"/>
            <w:right w:val="none" w:sz="0" w:space="0" w:color="auto"/>
          </w:divBdr>
        </w:div>
        <w:div w:id="1807745059">
          <w:marLeft w:val="0"/>
          <w:marRight w:val="0"/>
          <w:marTop w:val="0"/>
          <w:marBottom w:val="0"/>
          <w:divBdr>
            <w:top w:val="none" w:sz="0" w:space="0" w:color="auto"/>
            <w:left w:val="none" w:sz="0" w:space="0" w:color="auto"/>
            <w:bottom w:val="none" w:sz="0" w:space="0" w:color="auto"/>
            <w:right w:val="none" w:sz="0" w:space="0" w:color="auto"/>
          </w:divBdr>
        </w:div>
        <w:div w:id="1464885599">
          <w:marLeft w:val="0"/>
          <w:marRight w:val="0"/>
          <w:marTop w:val="0"/>
          <w:marBottom w:val="0"/>
          <w:divBdr>
            <w:top w:val="none" w:sz="0" w:space="0" w:color="auto"/>
            <w:left w:val="none" w:sz="0" w:space="0" w:color="auto"/>
            <w:bottom w:val="none" w:sz="0" w:space="0" w:color="auto"/>
            <w:right w:val="none" w:sz="0" w:space="0" w:color="auto"/>
          </w:divBdr>
        </w:div>
        <w:div w:id="317152056">
          <w:marLeft w:val="0"/>
          <w:marRight w:val="0"/>
          <w:marTop w:val="0"/>
          <w:marBottom w:val="0"/>
          <w:divBdr>
            <w:top w:val="none" w:sz="0" w:space="0" w:color="auto"/>
            <w:left w:val="none" w:sz="0" w:space="0" w:color="auto"/>
            <w:bottom w:val="none" w:sz="0" w:space="0" w:color="auto"/>
            <w:right w:val="none" w:sz="0" w:space="0" w:color="auto"/>
          </w:divBdr>
        </w:div>
        <w:div w:id="447284521">
          <w:marLeft w:val="0"/>
          <w:marRight w:val="0"/>
          <w:marTop w:val="0"/>
          <w:marBottom w:val="0"/>
          <w:divBdr>
            <w:top w:val="none" w:sz="0" w:space="0" w:color="auto"/>
            <w:left w:val="none" w:sz="0" w:space="0" w:color="auto"/>
            <w:bottom w:val="none" w:sz="0" w:space="0" w:color="auto"/>
            <w:right w:val="none" w:sz="0" w:space="0" w:color="auto"/>
          </w:divBdr>
        </w:div>
        <w:div w:id="2004240439">
          <w:marLeft w:val="0"/>
          <w:marRight w:val="0"/>
          <w:marTop w:val="0"/>
          <w:marBottom w:val="0"/>
          <w:divBdr>
            <w:top w:val="none" w:sz="0" w:space="0" w:color="auto"/>
            <w:left w:val="none" w:sz="0" w:space="0" w:color="auto"/>
            <w:bottom w:val="none" w:sz="0" w:space="0" w:color="auto"/>
            <w:right w:val="none" w:sz="0" w:space="0" w:color="auto"/>
          </w:divBdr>
        </w:div>
        <w:div w:id="1990085928">
          <w:marLeft w:val="0"/>
          <w:marRight w:val="0"/>
          <w:marTop w:val="0"/>
          <w:marBottom w:val="0"/>
          <w:divBdr>
            <w:top w:val="none" w:sz="0" w:space="0" w:color="auto"/>
            <w:left w:val="none" w:sz="0" w:space="0" w:color="auto"/>
            <w:bottom w:val="none" w:sz="0" w:space="0" w:color="auto"/>
            <w:right w:val="none" w:sz="0" w:space="0" w:color="auto"/>
          </w:divBdr>
        </w:div>
        <w:div w:id="231241121">
          <w:marLeft w:val="0"/>
          <w:marRight w:val="0"/>
          <w:marTop w:val="0"/>
          <w:marBottom w:val="0"/>
          <w:divBdr>
            <w:top w:val="none" w:sz="0" w:space="0" w:color="auto"/>
            <w:left w:val="none" w:sz="0" w:space="0" w:color="auto"/>
            <w:bottom w:val="none" w:sz="0" w:space="0" w:color="auto"/>
            <w:right w:val="none" w:sz="0" w:space="0" w:color="auto"/>
          </w:divBdr>
        </w:div>
        <w:div w:id="1028525654">
          <w:marLeft w:val="0"/>
          <w:marRight w:val="0"/>
          <w:marTop w:val="0"/>
          <w:marBottom w:val="0"/>
          <w:divBdr>
            <w:top w:val="none" w:sz="0" w:space="0" w:color="auto"/>
            <w:left w:val="none" w:sz="0" w:space="0" w:color="auto"/>
            <w:bottom w:val="none" w:sz="0" w:space="0" w:color="auto"/>
            <w:right w:val="none" w:sz="0" w:space="0" w:color="auto"/>
          </w:divBdr>
        </w:div>
        <w:div w:id="276521786">
          <w:marLeft w:val="0"/>
          <w:marRight w:val="0"/>
          <w:marTop w:val="0"/>
          <w:marBottom w:val="0"/>
          <w:divBdr>
            <w:top w:val="none" w:sz="0" w:space="0" w:color="auto"/>
            <w:left w:val="none" w:sz="0" w:space="0" w:color="auto"/>
            <w:bottom w:val="none" w:sz="0" w:space="0" w:color="auto"/>
            <w:right w:val="none" w:sz="0" w:space="0" w:color="auto"/>
          </w:divBdr>
        </w:div>
        <w:div w:id="1532916764">
          <w:marLeft w:val="0"/>
          <w:marRight w:val="0"/>
          <w:marTop w:val="0"/>
          <w:marBottom w:val="0"/>
          <w:divBdr>
            <w:top w:val="none" w:sz="0" w:space="0" w:color="auto"/>
            <w:left w:val="none" w:sz="0" w:space="0" w:color="auto"/>
            <w:bottom w:val="none" w:sz="0" w:space="0" w:color="auto"/>
            <w:right w:val="none" w:sz="0" w:space="0" w:color="auto"/>
          </w:divBdr>
        </w:div>
      </w:divsChild>
    </w:div>
    <w:div w:id="191378922">
      <w:bodyDiv w:val="1"/>
      <w:marLeft w:val="0"/>
      <w:marRight w:val="0"/>
      <w:marTop w:val="0"/>
      <w:marBottom w:val="0"/>
      <w:divBdr>
        <w:top w:val="none" w:sz="0" w:space="0" w:color="auto"/>
        <w:left w:val="none" w:sz="0" w:space="0" w:color="auto"/>
        <w:bottom w:val="none" w:sz="0" w:space="0" w:color="auto"/>
        <w:right w:val="none" w:sz="0" w:space="0" w:color="auto"/>
      </w:divBdr>
    </w:div>
    <w:div w:id="191915930">
      <w:bodyDiv w:val="1"/>
      <w:marLeft w:val="0"/>
      <w:marRight w:val="0"/>
      <w:marTop w:val="0"/>
      <w:marBottom w:val="0"/>
      <w:divBdr>
        <w:top w:val="none" w:sz="0" w:space="0" w:color="auto"/>
        <w:left w:val="none" w:sz="0" w:space="0" w:color="auto"/>
        <w:bottom w:val="none" w:sz="0" w:space="0" w:color="auto"/>
        <w:right w:val="none" w:sz="0" w:space="0" w:color="auto"/>
      </w:divBdr>
    </w:div>
    <w:div w:id="194659447">
      <w:bodyDiv w:val="1"/>
      <w:marLeft w:val="0"/>
      <w:marRight w:val="0"/>
      <w:marTop w:val="0"/>
      <w:marBottom w:val="0"/>
      <w:divBdr>
        <w:top w:val="none" w:sz="0" w:space="0" w:color="auto"/>
        <w:left w:val="none" w:sz="0" w:space="0" w:color="auto"/>
        <w:bottom w:val="none" w:sz="0" w:space="0" w:color="auto"/>
        <w:right w:val="none" w:sz="0" w:space="0" w:color="auto"/>
      </w:divBdr>
    </w:div>
    <w:div w:id="196814196">
      <w:bodyDiv w:val="1"/>
      <w:marLeft w:val="0"/>
      <w:marRight w:val="0"/>
      <w:marTop w:val="0"/>
      <w:marBottom w:val="0"/>
      <w:divBdr>
        <w:top w:val="none" w:sz="0" w:space="0" w:color="auto"/>
        <w:left w:val="none" w:sz="0" w:space="0" w:color="auto"/>
        <w:bottom w:val="none" w:sz="0" w:space="0" w:color="auto"/>
        <w:right w:val="none" w:sz="0" w:space="0" w:color="auto"/>
      </w:divBdr>
    </w:div>
    <w:div w:id="197009655">
      <w:bodyDiv w:val="1"/>
      <w:marLeft w:val="0"/>
      <w:marRight w:val="0"/>
      <w:marTop w:val="0"/>
      <w:marBottom w:val="0"/>
      <w:divBdr>
        <w:top w:val="none" w:sz="0" w:space="0" w:color="auto"/>
        <w:left w:val="none" w:sz="0" w:space="0" w:color="auto"/>
        <w:bottom w:val="none" w:sz="0" w:space="0" w:color="auto"/>
        <w:right w:val="none" w:sz="0" w:space="0" w:color="auto"/>
      </w:divBdr>
      <w:divsChild>
        <w:div w:id="1906377060">
          <w:marLeft w:val="0"/>
          <w:marRight w:val="0"/>
          <w:marTop w:val="0"/>
          <w:marBottom w:val="0"/>
          <w:divBdr>
            <w:top w:val="none" w:sz="0" w:space="0" w:color="auto"/>
            <w:left w:val="none" w:sz="0" w:space="0" w:color="auto"/>
            <w:bottom w:val="none" w:sz="0" w:space="0" w:color="auto"/>
            <w:right w:val="none" w:sz="0" w:space="0" w:color="auto"/>
          </w:divBdr>
        </w:div>
        <w:div w:id="1816995745">
          <w:marLeft w:val="0"/>
          <w:marRight w:val="0"/>
          <w:marTop w:val="0"/>
          <w:marBottom w:val="0"/>
          <w:divBdr>
            <w:top w:val="none" w:sz="0" w:space="0" w:color="auto"/>
            <w:left w:val="none" w:sz="0" w:space="0" w:color="auto"/>
            <w:bottom w:val="none" w:sz="0" w:space="0" w:color="auto"/>
            <w:right w:val="none" w:sz="0" w:space="0" w:color="auto"/>
          </w:divBdr>
        </w:div>
        <w:div w:id="1909873836">
          <w:marLeft w:val="0"/>
          <w:marRight w:val="0"/>
          <w:marTop w:val="0"/>
          <w:marBottom w:val="0"/>
          <w:divBdr>
            <w:top w:val="none" w:sz="0" w:space="0" w:color="auto"/>
            <w:left w:val="none" w:sz="0" w:space="0" w:color="auto"/>
            <w:bottom w:val="none" w:sz="0" w:space="0" w:color="auto"/>
            <w:right w:val="none" w:sz="0" w:space="0" w:color="auto"/>
          </w:divBdr>
        </w:div>
        <w:div w:id="1600137265">
          <w:marLeft w:val="0"/>
          <w:marRight w:val="0"/>
          <w:marTop w:val="0"/>
          <w:marBottom w:val="0"/>
          <w:divBdr>
            <w:top w:val="none" w:sz="0" w:space="0" w:color="auto"/>
            <w:left w:val="none" w:sz="0" w:space="0" w:color="auto"/>
            <w:bottom w:val="none" w:sz="0" w:space="0" w:color="auto"/>
            <w:right w:val="none" w:sz="0" w:space="0" w:color="auto"/>
          </w:divBdr>
        </w:div>
        <w:div w:id="1884517629">
          <w:marLeft w:val="0"/>
          <w:marRight w:val="0"/>
          <w:marTop w:val="0"/>
          <w:marBottom w:val="0"/>
          <w:divBdr>
            <w:top w:val="none" w:sz="0" w:space="0" w:color="auto"/>
            <w:left w:val="none" w:sz="0" w:space="0" w:color="auto"/>
            <w:bottom w:val="none" w:sz="0" w:space="0" w:color="auto"/>
            <w:right w:val="none" w:sz="0" w:space="0" w:color="auto"/>
          </w:divBdr>
        </w:div>
        <w:div w:id="1215123264">
          <w:marLeft w:val="0"/>
          <w:marRight w:val="0"/>
          <w:marTop w:val="0"/>
          <w:marBottom w:val="0"/>
          <w:divBdr>
            <w:top w:val="none" w:sz="0" w:space="0" w:color="auto"/>
            <w:left w:val="none" w:sz="0" w:space="0" w:color="auto"/>
            <w:bottom w:val="none" w:sz="0" w:space="0" w:color="auto"/>
            <w:right w:val="none" w:sz="0" w:space="0" w:color="auto"/>
          </w:divBdr>
        </w:div>
        <w:div w:id="1869566302">
          <w:marLeft w:val="0"/>
          <w:marRight w:val="0"/>
          <w:marTop w:val="0"/>
          <w:marBottom w:val="0"/>
          <w:divBdr>
            <w:top w:val="none" w:sz="0" w:space="0" w:color="auto"/>
            <w:left w:val="none" w:sz="0" w:space="0" w:color="auto"/>
            <w:bottom w:val="none" w:sz="0" w:space="0" w:color="auto"/>
            <w:right w:val="none" w:sz="0" w:space="0" w:color="auto"/>
          </w:divBdr>
        </w:div>
        <w:div w:id="881134104">
          <w:marLeft w:val="0"/>
          <w:marRight w:val="0"/>
          <w:marTop w:val="0"/>
          <w:marBottom w:val="0"/>
          <w:divBdr>
            <w:top w:val="none" w:sz="0" w:space="0" w:color="auto"/>
            <w:left w:val="none" w:sz="0" w:space="0" w:color="auto"/>
            <w:bottom w:val="none" w:sz="0" w:space="0" w:color="auto"/>
            <w:right w:val="none" w:sz="0" w:space="0" w:color="auto"/>
          </w:divBdr>
        </w:div>
        <w:div w:id="1267233839">
          <w:marLeft w:val="0"/>
          <w:marRight w:val="0"/>
          <w:marTop w:val="0"/>
          <w:marBottom w:val="0"/>
          <w:divBdr>
            <w:top w:val="none" w:sz="0" w:space="0" w:color="auto"/>
            <w:left w:val="none" w:sz="0" w:space="0" w:color="auto"/>
            <w:bottom w:val="none" w:sz="0" w:space="0" w:color="auto"/>
            <w:right w:val="none" w:sz="0" w:space="0" w:color="auto"/>
          </w:divBdr>
        </w:div>
        <w:div w:id="1497379723">
          <w:marLeft w:val="0"/>
          <w:marRight w:val="0"/>
          <w:marTop w:val="0"/>
          <w:marBottom w:val="0"/>
          <w:divBdr>
            <w:top w:val="none" w:sz="0" w:space="0" w:color="auto"/>
            <w:left w:val="none" w:sz="0" w:space="0" w:color="auto"/>
            <w:bottom w:val="none" w:sz="0" w:space="0" w:color="auto"/>
            <w:right w:val="none" w:sz="0" w:space="0" w:color="auto"/>
          </w:divBdr>
        </w:div>
        <w:div w:id="1872256422">
          <w:marLeft w:val="0"/>
          <w:marRight w:val="0"/>
          <w:marTop w:val="0"/>
          <w:marBottom w:val="0"/>
          <w:divBdr>
            <w:top w:val="none" w:sz="0" w:space="0" w:color="auto"/>
            <w:left w:val="none" w:sz="0" w:space="0" w:color="auto"/>
            <w:bottom w:val="none" w:sz="0" w:space="0" w:color="auto"/>
            <w:right w:val="none" w:sz="0" w:space="0" w:color="auto"/>
          </w:divBdr>
        </w:div>
        <w:div w:id="1431773662">
          <w:marLeft w:val="0"/>
          <w:marRight w:val="0"/>
          <w:marTop w:val="0"/>
          <w:marBottom w:val="0"/>
          <w:divBdr>
            <w:top w:val="none" w:sz="0" w:space="0" w:color="auto"/>
            <w:left w:val="none" w:sz="0" w:space="0" w:color="auto"/>
            <w:bottom w:val="none" w:sz="0" w:space="0" w:color="auto"/>
            <w:right w:val="none" w:sz="0" w:space="0" w:color="auto"/>
          </w:divBdr>
        </w:div>
        <w:div w:id="1372421507">
          <w:marLeft w:val="0"/>
          <w:marRight w:val="0"/>
          <w:marTop w:val="0"/>
          <w:marBottom w:val="0"/>
          <w:divBdr>
            <w:top w:val="none" w:sz="0" w:space="0" w:color="auto"/>
            <w:left w:val="none" w:sz="0" w:space="0" w:color="auto"/>
            <w:bottom w:val="none" w:sz="0" w:space="0" w:color="auto"/>
            <w:right w:val="none" w:sz="0" w:space="0" w:color="auto"/>
          </w:divBdr>
        </w:div>
        <w:div w:id="725374319">
          <w:marLeft w:val="0"/>
          <w:marRight w:val="0"/>
          <w:marTop w:val="0"/>
          <w:marBottom w:val="0"/>
          <w:divBdr>
            <w:top w:val="none" w:sz="0" w:space="0" w:color="auto"/>
            <w:left w:val="none" w:sz="0" w:space="0" w:color="auto"/>
            <w:bottom w:val="none" w:sz="0" w:space="0" w:color="auto"/>
            <w:right w:val="none" w:sz="0" w:space="0" w:color="auto"/>
          </w:divBdr>
        </w:div>
        <w:div w:id="610475545">
          <w:marLeft w:val="0"/>
          <w:marRight w:val="0"/>
          <w:marTop w:val="0"/>
          <w:marBottom w:val="0"/>
          <w:divBdr>
            <w:top w:val="none" w:sz="0" w:space="0" w:color="auto"/>
            <w:left w:val="none" w:sz="0" w:space="0" w:color="auto"/>
            <w:bottom w:val="none" w:sz="0" w:space="0" w:color="auto"/>
            <w:right w:val="none" w:sz="0" w:space="0" w:color="auto"/>
          </w:divBdr>
        </w:div>
        <w:div w:id="948898489">
          <w:marLeft w:val="0"/>
          <w:marRight w:val="0"/>
          <w:marTop w:val="0"/>
          <w:marBottom w:val="0"/>
          <w:divBdr>
            <w:top w:val="none" w:sz="0" w:space="0" w:color="auto"/>
            <w:left w:val="none" w:sz="0" w:space="0" w:color="auto"/>
            <w:bottom w:val="none" w:sz="0" w:space="0" w:color="auto"/>
            <w:right w:val="none" w:sz="0" w:space="0" w:color="auto"/>
          </w:divBdr>
        </w:div>
        <w:div w:id="1865359966">
          <w:marLeft w:val="0"/>
          <w:marRight w:val="0"/>
          <w:marTop w:val="0"/>
          <w:marBottom w:val="0"/>
          <w:divBdr>
            <w:top w:val="none" w:sz="0" w:space="0" w:color="auto"/>
            <w:left w:val="none" w:sz="0" w:space="0" w:color="auto"/>
            <w:bottom w:val="none" w:sz="0" w:space="0" w:color="auto"/>
            <w:right w:val="none" w:sz="0" w:space="0" w:color="auto"/>
          </w:divBdr>
        </w:div>
        <w:div w:id="2116438077">
          <w:marLeft w:val="0"/>
          <w:marRight w:val="0"/>
          <w:marTop w:val="0"/>
          <w:marBottom w:val="0"/>
          <w:divBdr>
            <w:top w:val="none" w:sz="0" w:space="0" w:color="auto"/>
            <w:left w:val="none" w:sz="0" w:space="0" w:color="auto"/>
            <w:bottom w:val="none" w:sz="0" w:space="0" w:color="auto"/>
            <w:right w:val="none" w:sz="0" w:space="0" w:color="auto"/>
          </w:divBdr>
        </w:div>
        <w:div w:id="2060667680">
          <w:marLeft w:val="0"/>
          <w:marRight w:val="0"/>
          <w:marTop w:val="0"/>
          <w:marBottom w:val="0"/>
          <w:divBdr>
            <w:top w:val="none" w:sz="0" w:space="0" w:color="auto"/>
            <w:left w:val="none" w:sz="0" w:space="0" w:color="auto"/>
            <w:bottom w:val="none" w:sz="0" w:space="0" w:color="auto"/>
            <w:right w:val="none" w:sz="0" w:space="0" w:color="auto"/>
          </w:divBdr>
        </w:div>
        <w:div w:id="655912621">
          <w:marLeft w:val="0"/>
          <w:marRight w:val="0"/>
          <w:marTop w:val="0"/>
          <w:marBottom w:val="0"/>
          <w:divBdr>
            <w:top w:val="none" w:sz="0" w:space="0" w:color="auto"/>
            <w:left w:val="none" w:sz="0" w:space="0" w:color="auto"/>
            <w:bottom w:val="none" w:sz="0" w:space="0" w:color="auto"/>
            <w:right w:val="none" w:sz="0" w:space="0" w:color="auto"/>
          </w:divBdr>
        </w:div>
      </w:divsChild>
    </w:div>
    <w:div w:id="205801158">
      <w:bodyDiv w:val="1"/>
      <w:marLeft w:val="0"/>
      <w:marRight w:val="0"/>
      <w:marTop w:val="0"/>
      <w:marBottom w:val="0"/>
      <w:divBdr>
        <w:top w:val="none" w:sz="0" w:space="0" w:color="auto"/>
        <w:left w:val="none" w:sz="0" w:space="0" w:color="auto"/>
        <w:bottom w:val="none" w:sz="0" w:space="0" w:color="auto"/>
        <w:right w:val="none" w:sz="0" w:space="0" w:color="auto"/>
      </w:divBdr>
    </w:div>
    <w:div w:id="207229049">
      <w:bodyDiv w:val="1"/>
      <w:marLeft w:val="0"/>
      <w:marRight w:val="0"/>
      <w:marTop w:val="0"/>
      <w:marBottom w:val="0"/>
      <w:divBdr>
        <w:top w:val="none" w:sz="0" w:space="0" w:color="auto"/>
        <w:left w:val="none" w:sz="0" w:space="0" w:color="auto"/>
        <w:bottom w:val="none" w:sz="0" w:space="0" w:color="auto"/>
        <w:right w:val="none" w:sz="0" w:space="0" w:color="auto"/>
      </w:divBdr>
    </w:div>
    <w:div w:id="210656962">
      <w:bodyDiv w:val="1"/>
      <w:marLeft w:val="0"/>
      <w:marRight w:val="0"/>
      <w:marTop w:val="0"/>
      <w:marBottom w:val="0"/>
      <w:divBdr>
        <w:top w:val="none" w:sz="0" w:space="0" w:color="auto"/>
        <w:left w:val="none" w:sz="0" w:space="0" w:color="auto"/>
        <w:bottom w:val="none" w:sz="0" w:space="0" w:color="auto"/>
        <w:right w:val="none" w:sz="0" w:space="0" w:color="auto"/>
      </w:divBdr>
      <w:divsChild>
        <w:div w:id="162941713">
          <w:marLeft w:val="480"/>
          <w:marRight w:val="0"/>
          <w:marTop w:val="0"/>
          <w:marBottom w:val="0"/>
          <w:divBdr>
            <w:top w:val="none" w:sz="0" w:space="0" w:color="auto"/>
            <w:left w:val="none" w:sz="0" w:space="0" w:color="auto"/>
            <w:bottom w:val="none" w:sz="0" w:space="0" w:color="auto"/>
            <w:right w:val="none" w:sz="0" w:space="0" w:color="auto"/>
          </w:divBdr>
        </w:div>
        <w:div w:id="1965117707">
          <w:marLeft w:val="480"/>
          <w:marRight w:val="0"/>
          <w:marTop w:val="0"/>
          <w:marBottom w:val="0"/>
          <w:divBdr>
            <w:top w:val="none" w:sz="0" w:space="0" w:color="auto"/>
            <w:left w:val="none" w:sz="0" w:space="0" w:color="auto"/>
            <w:bottom w:val="none" w:sz="0" w:space="0" w:color="auto"/>
            <w:right w:val="none" w:sz="0" w:space="0" w:color="auto"/>
          </w:divBdr>
        </w:div>
        <w:div w:id="574127059">
          <w:marLeft w:val="480"/>
          <w:marRight w:val="0"/>
          <w:marTop w:val="0"/>
          <w:marBottom w:val="0"/>
          <w:divBdr>
            <w:top w:val="none" w:sz="0" w:space="0" w:color="auto"/>
            <w:left w:val="none" w:sz="0" w:space="0" w:color="auto"/>
            <w:bottom w:val="none" w:sz="0" w:space="0" w:color="auto"/>
            <w:right w:val="none" w:sz="0" w:space="0" w:color="auto"/>
          </w:divBdr>
        </w:div>
        <w:div w:id="13074389">
          <w:marLeft w:val="480"/>
          <w:marRight w:val="0"/>
          <w:marTop w:val="0"/>
          <w:marBottom w:val="0"/>
          <w:divBdr>
            <w:top w:val="none" w:sz="0" w:space="0" w:color="auto"/>
            <w:left w:val="none" w:sz="0" w:space="0" w:color="auto"/>
            <w:bottom w:val="none" w:sz="0" w:space="0" w:color="auto"/>
            <w:right w:val="none" w:sz="0" w:space="0" w:color="auto"/>
          </w:divBdr>
        </w:div>
        <w:div w:id="998925508">
          <w:marLeft w:val="480"/>
          <w:marRight w:val="0"/>
          <w:marTop w:val="0"/>
          <w:marBottom w:val="0"/>
          <w:divBdr>
            <w:top w:val="none" w:sz="0" w:space="0" w:color="auto"/>
            <w:left w:val="none" w:sz="0" w:space="0" w:color="auto"/>
            <w:bottom w:val="none" w:sz="0" w:space="0" w:color="auto"/>
            <w:right w:val="none" w:sz="0" w:space="0" w:color="auto"/>
          </w:divBdr>
        </w:div>
        <w:div w:id="1353334892">
          <w:marLeft w:val="480"/>
          <w:marRight w:val="0"/>
          <w:marTop w:val="0"/>
          <w:marBottom w:val="0"/>
          <w:divBdr>
            <w:top w:val="none" w:sz="0" w:space="0" w:color="auto"/>
            <w:left w:val="none" w:sz="0" w:space="0" w:color="auto"/>
            <w:bottom w:val="none" w:sz="0" w:space="0" w:color="auto"/>
            <w:right w:val="none" w:sz="0" w:space="0" w:color="auto"/>
          </w:divBdr>
        </w:div>
        <w:div w:id="208878253">
          <w:marLeft w:val="480"/>
          <w:marRight w:val="0"/>
          <w:marTop w:val="0"/>
          <w:marBottom w:val="0"/>
          <w:divBdr>
            <w:top w:val="none" w:sz="0" w:space="0" w:color="auto"/>
            <w:left w:val="none" w:sz="0" w:space="0" w:color="auto"/>
            <w:bottom w:val="none" w:sz="0" w:space="0" w:color="auto"/>
            <w:right w:val="none" w:sz="0" w:space="0" w:color="auto"/>
          </w:divBdr>
        </w:div>
        <w:div w:id="713386907">
          <w:marLeft w:val="480"/>
          <w:marRight w:val="0"/>
          <w:marTop w:val="0"/>
          <w:marBottom w:val="0"/>
          <w:divBdr>
            <w:top w:val="none" w:sz="0" w:space="0" w:color="auto"/>
            <w:left w:val="none" w:sz="0" w:space="0" w:color="auto"/>
            <w:bottom w:val="none" w:sz="0" w:space="0" w:color="auto"/>
            <w:right w:val="none" w:sz="0" w:space="0" w:color="auto"/>
          </w:divBdr>
        </w:div>
        <w:div w:id="992563748">
          <w:marLeft w:val="480"/>
          <w:marRight w:val="0"/>
          <w:marTop w:val="0"/>
          <w:marBottom w:val="0"/>
          <w:divBdr>
            <w:top w:val="none" w:sz="0" w:space="0" w:color="auto"/>
            <w:left w:val="none" w:sz="0" w:space="0" w:color="auto"/>
            <w:bottom w:val="none" w:sz="0" w:space="0" w:color="auto"/>
            <w:right w:val="none" w:sz="0" w:space="0" w:color="auto"/>
          </w:divBdr>
        </w:div>
        <w:div w:id="1209226498">
          <w:marLeft w:val="480"/>
          <w:marRight w:val="0"/>
          <w:marTop w:val="0"/>
          <w:marBottom w:val="0"/>
          <w:divBdr>
            <w:top w:val="none" w:sz="0" w:space="0" w:color="auto"/>
            <w:left w:val="none" w:sz="0" w:space="0" w:color="auto"/>
            <w:bottom w:val="none" w:sz="0" w:space="0" w:color="auto"/>
            <w:right w:val="none" w:sz="0" w:space="0" w:color="auto"/>
          </w:divBdr>
        </w:div>
        <w:div w:id="1571310591">
          <w:marLeft w:val="480"/>
          <w:marRight w:val="0"/>
          <w:marTop w:val="0"/>
          <w:marBottom w:val="0"/>
          <w:divBdr>
            <w:top w:val="none" w:sz="0" w:space="0" w:color="auto"/>
            <w:left w:val="none" w:sz="0" w:space="0" w:color="auto"/>
            <w:bottom w:val="none" w:sz="0" w:space="0" w:color="auto"/>
            <w:right w:val="none" w:sz="0" w:space="0" w:color="auto"/>
          </w:divBdr>
        </w:div>
      </w:divsChild>
    </w:div>
    <w:div w:id="214898931">
      <w:bodyDiv w:val="1"/>
      <w:marLeft w:val="0"/>
      <w:marRight w:val="0"/>
      <w:marTop w:val="0"/>
      <w:marBottom w:val="0"/>
      <w:divBdr>
        <w:top w:val="none" w:sz="0" w:space="0" w:color="auto"/>
        <w:left w:val="none" w:sz="0" w:space="0" w:color="auto"/>
        <w:bottom w:val="none" w:sz="0" w:space="0" w:color="auto"/>
        <w:right w:val="none" w:sz="0" w:space="0" w:color="auto"/>
      </w:divBdr>
    </w:div>
    <w:div w:id="217084460">
      <w:bodyDiv w:val="1"/>
      <w:marLeft w:val="0"/>
      <w:marRight w:val="0"/>
      <w:marTop w:val="0"/>
      <w:marBottom w:val="0"/>
      <w:divBdr>
        <w:top w:val="none" w:sz="0" w:space="0" w:color="auto"/>
        <w:left w:val="none" w:sz="0" w:space="0" w:color="auto"/>
        <w:bottom w:val="none" w:sz="0" w:space="0" w:color="auto"/>
        <w:right w:val="none" w:sz="0" w:space="0" w:color="auto"/>
      </w:divBdr>
      <w:divsChild>
        <w:div w:id="247278829">
          <w:marLeft w:val="480"/>
          <w:marRight w:val="0"/>
          <w:marTop w:val="0"/>
          <w:marBottom w:val="0"/>
          <w:divBdr>
            <w:top w:val="none" w:sz="0" w:space="0" w:color="auto"/>
            <w:left w:val="none" w:sz="0" w:space="0" w:color="auto"/>
            <w:bottom w:val="none" w:sz="0" w:space="0" w:color="auto"/>
            <w:right w:val="none" w:sz="0" w:space="0" w:color="auto"/>
          </w:divBdr>
        </w:div>
        <w:div w:id="328145140">
          <w:marLeft w:val="480"/>
          <w:marRight w:val="0"/>
          <w:marTop w:val="0"/>
          <w:marBottom w:val="0"/>
          <w:divBdr>
            <w:top w:val="none" w:sz="0" w:space="0" w:color="auto"/>
            <w:left w:val="none" w:sz="0" w:space="0" w:color="auto"/>
            <w:bottom w:val="none" w:sz="0" w:space="0" w:color="auto"/>
            <w:right w:val="none" w:sz="0" w:space="0" w:color="auto"/>
          </w:divBdr>
        </w:div>
        <w:div w:id="1433933327">
          <w:marLeft w:val="480"/>
          <w:marRight w:val="0"/>
          <w:marTop w:val="0"/>
          <w:marBottom w:val="0"/>
          <w:divBdr>
            <w:top w:val="none" w:sz="0" w:space="0" w:color="auto"/>
            <w:left w:val="none" w:sz="0" w:space="0" w:color="auto"/>
            <w:bottom w:val="none" w:sz="0" w:space="0" w:color="auto"/>
            <w:right w:val="none" w:sz="0" w:space="0" w:color="auto"/>
          </w:divBdr>
        </w:div>
        <w:div w:id="1223103583">
          <w:marLeft w:val="480"/>
          <w:marRight w:val="0"/>
          <w:marTop w:val="0"/>
          <w:marBottom w:val="0"/>
          <w:divBdr>
            <w:top w:val="none" w:sz="0" w:space="0" w:color="auto"/>
            <w:left w:val="none" w:sz="0" w:space="0" w:color="auto"/>
            <w:bottom w:val="none" w:sz="0" w:space="0" w:color="auto"/>
            <w:right w:val="none" w:sz="0" w:space="0" w:color="auto"/>
          </w:divBdr>
        </w:div>
        <w:div w:id="429933857">
          <w:marLeft w:val="480"/>
          <w:marRight w:val="0"/>
          <w:marTop w:val="0"/>
          <w:marBottom w:val="0"/>
          <w:divBdr>
            <w:top w:val="none" w:sz="0" w:space="0" w:color="auto"/>
            <w:left w:val="none" w:sz="0" w:space="0" w:color="auto"/>
            <w:bottom w:val="none" w:sz="0" w:space="0" w:color="auto"/>
            <w:right w:val="none" w:sz="0" w:space="0" w:color="auto"/>
          </w:divBdr>
        </w:div>
        <w:div w:id="500044158">
          <w:marLeft w:val="480"/>
          <w:marRight w:val="0"/>
          <w:marTop w:val="0"/>
          <w:marBottom w:val="0"/>
          <w:divBdr>
            <w:top w:val="none" w:sz="0" w:space="0" w:color="auto"/>
            <w:left w:val="none" w:sz="0" w:space="0" w:color="auto"/>
            <w:bottom w:val="none" w:sz="0" w:space="0" w:color="auto"/>
            <w:right w:val="none" w:sz="0" w:space="0" w:color="auto"/>
          </w:divBdr>
        </w:div>
        <w:div w:id="550768451">
          <w:marLeft w:val="480"/>
          <w:marRight w:val="0"/>
          <w:marTop w:val="0"/>
          <w:marBottom w:val="0"/>
          <w:divBdr>
            <w:top w:val="none" w:sz="0" w:space="0" w:color="auto"/>
            <w:left w:val="none" w:sz="0" w:space="0" w:color="auto"/>
            <w:bottom w:val="none" w:sz="0" w:space="0" w:color="auto"/>
            <w:right w:val="none" w:sz="0" w:space="0" w:color="auto"/>
          </w:divBdr>
        </w:div>
        <w:div w:id="342586171">
          <w:marLeft w:val="480"/>
          <w:marRight w:val="0"/>
          <w:marTop w:val="0"/>
          <w:marBottom w:val="0"/>
          <w:divBdr>
            <w:top w:val="none" w:sz="0" w:space="0" w:color="auto"/>
            <w:left w:val="none" w:sz="0" w:space="0" w:color="auto"/>
            <w:bottom w:val="none" w:sz="0" w:space="0" w:color="auto"/>
            <w:right w:val="none" w:sz="0" w:space="0" w:color="auto"/>
          </w:divBdr>
        </w:div>
        <w:div w:id="1087534570">
          <w:marLeft w:val="480"/>
          <w:marRight w:val="0"/>
          <w:marTop w:val="0"/>
          <w:marBottom w:val="0"/>
          <w:divBdr>
            <w:top w:val="none" w:sz="0" w:space="0" w:color="auto"/>
            <w:left w:val="none" w:sz="0" w:space="0" w:color="auto"/>
            <w:bottom w:val="none" w:sz="0" w:space="0" w:color="auto"/>
            <w:right w:val="none" w:sz="0" w:space="0" w:color="auto"/>
          </w:divBdr>
        </w:div>
        <w:div w:id="845050319">
          <w:marLeft w:val="480"/>
          <w:marRight w:val="0"/>
          <w:marTop w:val="0"/>
          <w:marBottom w:val="0"/>
          <w:divBdr>
            <w:top w:val="none" w:sz="0" w:space="0" w:color="auto"/>
            <w:left w:val="none" w:sz="0" w:space="0" w:color="auto"/>
            <w:bottom w:val="none" w:sz="0" w:space="0" w:color="auto"/>
            <w:right w:val="none" w:sz="0" w:space="0" w:color="auto"/>
          </w:divBdr>
        </w:div>
        <w:div w:id="1141116909">
          <w:marLeft w:val="480"/>
          <w:marRight w:val="0"/>
          <w:marTop w:val="0"/>
          <w:marBottom w:val="0"/>
          <w:divBdr>
            <w:top w:val="none" w:sz="0" w:space="0" w:color="auto"/>
            <w:left w:val="none" w:sz="0" w:space="0" w:color="auto"/>
            <w:bottom w:val="none" w:sz="0" w:space="0" w:color="auto"/>
            <w:right w:val="none" w:sz="0" w:space="0" w:color="auto"/>
          </w:divBdr>
        </w:div>
      </w:divsChild>
    </w:div>
    <w:div w:id="226765828">
      <w:bodyDiv w:val="1"/>
      <w:marLeft w:val="0"/>
      <w:marRight w:val="0"/>
      <w:marTop w:val="0"/>
      <w:marBottom w:val="0"/>
      <w:divBdr>
        <w:top w:val="none" w:sz="0" w:space="0" w:color="auto"/>
        <w:left w:val="none" w:sz="0" w:space="0" w:color="auto"/>
        <w:bottom w:val="none" w:sz="0" w:space="0" w:color="auto"/>
        <w:right w:val="none" w:sz="0" w:space="0" w:color="auto"/>
      </w:divBdr>
    </w:div>
    <w:div w:id="228612146">
      <w:bodyDiv w:val="1"/>
      <w:marLeft w:val="0"/>
      <w:marRight w:val="0"/>
      <w:marTop w:val="0"/>
      <w:marBottom w:val="0"/>
      <w:divBdr>
        <w:top w:val="none" w:sz="0" w:space="0" w:color="auto"/>
        <w:left w:val="none" w:sz="0" w:space="0" w:color="auto"/>
        <w:bottom w:val="none" w:sz="0" w:space="0" w:color="auto"/>
        <w:right w:val="none" w:sz="0" w:space="0" w:color="auto"/>
      </w:divBdr>
    </w:div>
    <w:div w:id="236789772">
      <w:bodyDiv w:val="1"/>
      <w:marLeft w:val="0"/>
      <w:marRight w:val="0"/>
      <w:marTop w:val="0"/>
      <w:marBottom w:val="0"/>
      <w:divBdr>
        <w:top w:val="none" w:sz="0" w:space="0" w:color="auto"/>
        <w:left w:val="none" w:sz="0" w:space="0" w:color="auto"/>
        <w:bottom w:val="none" w:sz="0" w:space="0" w:color="auto"/>
        <w:right w:val="none" w:sz="0" w:space="0" w:color="auto"/>
      </w:divBdr>
    </w:div>
    <w:div w:id="238105138">
      <w:bodyDiv w:val="1"/>
      <w:marLeft w:val="0"/>
      <w:marRight w:val="0"/>
      <w:marTop w:val="0"/>
      <w:marBottom w:val="0"/>
      <w:divBdr>
        <w:top w:val="none" w:sz="0" w:space="0" w:color="auto"/>
        <w:left w:val="none" w:sz="0" w:space="0" w:color="auto"/>
        <w:bottom w:val="none" w:sz="0" w:space="0" w:color="auto"/>
        <w:right w:val="none" w:sz="0" w:space="0" w:color="auto"/>
      </w:divBdr>
    </w:div>
    <w:div w:id="243297080">
      <w:bodyDiv w:val="1"/>
      <w:marLeft w:val="0"/>
      <w:marRight w:val="0"/>
      <w:marTop w:val="0"/>
      <w:marBottom w:val="0"/>
      <w:divBdr>
        <w:top w:val="none" w:sz="0" w:space="0" w:color="auto"/>
        <w:left w:val="none" w:sz="0" w:space="0" w:color="auto"/>
        <w:bottom w:val="none" w:sz="0" w:space="0" w:color="auto"/>
        <w:right w:val="none" w:sz="0" w:space="0" w:color="auto"/>
      </w:divBdr>
      <w:divsChild>
        <w:div w:id="526066737">
          <w:marLeft w:val="0"/>
          <w:marRight w:val="0"/>
          <w:marTop w:val="0"/>
          <w:marBottom w:val="0"/>
          <w:divBdr>
            <w:top w:val="none" w:sz="0" w:space="0" w:color="auto"/>
            <w:left w:val="none" w:sz="0" w:space="0" w:color="auto"/>
            <w:bottom w:val="none" w:sz="0" w:space="0" w:color="auto"/>
            <w:right w:val="none" w:sz="0" w:space="0" w:color="auto"/>
          </w:divBdr>
        </w:div>
        <w:div w:id="2128549429">
          <w:marLeft w:val="0"/>
          <w:marRight w:val="0"/>
          <w:marTop w:val="0"/>
          <w:marBottom w:val="0"/>
          <w:divBdr>
            <w:top w:val="none" w:sz="0" w:space="0" w:color="auto"/>
            <w:left w:val="none" w:sz="0" w:space="0" w:color="auto"/>
            <w:bottom w:val="none" w:sz="0" w:space="0" w:color="auto"/>
            <w:right w:val="none" w:sz="0" w:space="0" w:color="auto"/>
          </w:divBdr>
        </w:div>
        <w:div w:id="2636113">
          <w:marLeft w:val="0"/>
          <w:marRight w:val="0"/>
          <w:marTop w:val="0"/>
          <w:marBottom w:val="0"/>
          <w:divBdr>
            <w:top w:val="none" w:sz="0" w:space="0" w:color="auto"/>
            <w:left w:val="none" w:sz="0" w:space="0" w:color="auto"/>
            <w:bottom w:val="none" w:sz="0" w:space="0" w:color="auto"/>
            <w:right w:val="none" w:sz="0" w:space="0" w:color="auto"/>
          </w:divBdr>
        </w:div>
        <w:div w:id="2143844313">
          <w:marLeft w:val="0"/>
          <w:marRight w:val="0"/>
          <w:marTop w:val="0"/>
          <w:marBottom w:val="0"/>
          <w:divBdr>
            <w:top w:val="none" w:sz="0" w:space="0" w:color="auto"/>
            <w:left w:val="none" w:sz="0" w:space="0" w:color="auto"/>
            <w:bottom w:val="none" w:sz="0" w:space="0" w:color="auto"/>
            <w:right w:val="none" w:sz="0" w:space="0" w:color="auto"/>
          </w:divBdr>
        </w:div>
        <w:div w:id="1912809489">
          <w:marLeft w:val="0"/>
          <w:marRight w:val="0"/>
          <w:marTop w:val="0"/>
          <w:marBottom w:val="0"/>
          <w:divBdr>
            <w:top w:val="none" w:sz="0" w:space="0" w:color="auto"/>
            <w:left w:val="none" w:sz="0" w:space="0" w:color="auto"/>
            <w:bottom w:val="none" w:sz="0" w:space="0" w:color="auto"/>
            <w:right w:val="none" w:sz="0" w:space="0" w:color="auto"/>
          </w:divBdr>
        </w:div>
        <w:div w:id="366757847">
          <w:marLeft w:val="0"/>
          <w:marRight w:val="0"/>
          <w:marTop w:val="0"/>
          <w:marBottom w:val="0"/>
          <w:divBdr>
            <w:top w:val="none" w:sz="0" w:space="0" w:color="auto"/>
            <w:left w:val="none" w:sz="0" w:space="0" w:color="auto"/>
            <w:bottom w:val="none" w:sz="0" w:space="0" w:color="auto"/>
            <w:right w:val="none" w:sz="0" w:space="0" w:color="auto"/>
          </w:divBdr>
        </w:div>
        <w:div w:id="398211564">
          <w:marLeft w:val="0"/>
          <w:marRight w:val="0"/>
          <w:marTop w:val="0"/>
          <w:marBottom w:val="0"/>
          <w:divBdr>
            <w:top w:val="none" w:sz="0" w:space="0" w:color="auto"/>
            <w:left w:val="none" w:sz="0" w:space="0" w:color="auto"/>
            <w:bottom w:val="none" w:sz="0" w:space="0" w:color="auto"/>
            <w:right w:val="none" w:sz="0" w:space="0" w:color="auto"/>
          </w:divBdr>
        </w:div>
        <w:div w:id="986007203">
          <w:marLeft w:val="0"/>
          <w:marRight w:val="0"/>
          <w:marTop w:val="0"/>
          <w:marBottom w:val="0"/>
          <w:divBdr>
            <w:top w:val="none" w:sz="0" w:space="0" w:color="auto"/>
            <w:left w:val="none" w:sz="0" w:space="0" w:color="auto"/>
            <w:bottom w:val="none" w:sz="0" w:space="0" w:color="auto"/>
            <w:right w:val="none" w:sz="0" w:space="0" w:color="auto"/>
          </w:divBdr>
        </w:div>
        <w:div w:id="160854833">
          <w:marLeft w:val="0"/>
          <w:marRight w:val="0"/>
          <w:marTop w:val="0"/>
          <w:marBottom w:val="0"/>
          <w:divBdr>
            <w:top w:val="none" w:sz="0" w:space="0" w:color="auto"/>
            <w:left w:val="none" w:sz="0" w:space="0" w:color="auto"/>
            <w:bottom w:val="none" w:sz="0" w:space="0" w:color="auto"/>
            <w:right w:val="none" w:sz="0" w:space="0" w:color="auto"/>
          </w:divBdr>
        </w:div>
        <w:div w:id="1280142404">
          <w:marLeft w:val="0"/>
          <w:marRight w:val="0"/>
          <w:marTop w:val="0"/>
          <w:marBottom w:val="0"/>
          <w:divBdr>
            <w:top w:val="none" w:sz="0" w:space="0" w:color="auto"/>
            <w:left w:val="none" w:sz="0" w:space="0" w:color="auto"/>
            <w:bottom w:val="none" w:sz="0" w:space="0" w:color="auto"/>
            <w:right w:val="none" w:sz="0" w:space="0" w:color="auto"/>
          </w:divBdr>
        </w:div>
        <w:div w:id="317879821">
          <w:marLeft w:val="0"/>
          <w:marRight w:val="0"/>
          <w:marTop w:val="0"/>
          <w:marBottom w:val="0"/>
          <w:divBdr>
            <w:top w:val="none" w:sz="0" w:space="0" w:color="auto"/>
            <w:left w:val="none" w:sz="0" w:space="0" w:color="auto"/>
            <w:bottom w:val="none" w:sz="0" w:space="0" w:color="auto"/>
            <w:right w:val="none" w:sz="0" w:space="0" w:color="auto"/>
          </w:divBdr>
        </w:div>
        <w:div w:id="93793834">
          <w:marLeft w:val="0"/>
          <w:marRight w:val="0"/>
          <w:marTop w:val="0"/>
          <w:marBottom w:val="0"/>
          <w:divBdr>
            <w:top w:val="none" w:sz="0" w:space="0" w:color="auto"/>
            <w:left w:val="none" w:sz="0" w:space="0" w:color="auto"/>
            <w:bottom w:val="none" w:sz="0" w:space="0" w:color="auto"/>
            <w:right w:val="none" w:sz="0" w:space="0" w:color="auto"/>
          </w:divBdr>
        </w:div>
        <w:div w:id="564419464">
          <w:marLeft w:val="0"/>
          <w:marRight w:val="0"/>
          <w:marTop w:val="0"/>
          <w:marBottom w:val="0"/>
          <w:divBdr>
            <w:top w:val="none" w:sz="0" w:space="0" w:color="auto"/>
            <w:left w:val="none" w:sz="0" w:space="0" w:color="auto"/>
            <w:bottom w:val="none" w:sz="0" w:space="0" w:color="auto"/>
            <w:right w:val="none" w:sz="0" w:space="0" w:color="auto"/>
          </w:divBdr>
        </w:div>
        <w:div w:id="256015864">
          <w:marLeft w:val="0"/>
          <w:marRight w:val="0"/>
          <w:marTop w:val="0"/>
          <w:marBottom w:val="0"/>
          <w:divBdr>
            <w:top w:val="none" w:sz="0" w:space="0" w:color="auto"/>
            <w:left w:val="none" w:sz="0" w:space="0" w:color="auto"/>
            <w:bottom w:val="none" w:sz="0" w:space="0" w:color="auto"/>
            <w:right w:val="none" w:sz="0" w:space="0" w:color="auto"/>
          </w:divBdr>
        </w:div>
        <w:div w:id="810944281">
          <w:marLeft w:val="0"/>
          <w:marRight w:val="0"/>
          <w:marTop w:val="0"/>
          <w:marBottom w:val="0"/>
          <w:divBdr>
            <w:top w:val="none" w:sz="0" w:space="0" w:color="auto"/>
            <w:left w:val="none" w:sz="0" w:space="0" w:color="auto"/>
            <w:bottom w:val="none" w:sz="0" w:space="0" w:color="auto"/>
            <w:right w:val="none" w:sz="0" w:space="0" w:color="auto"/>
          </w:divBdr>
        </w:div>
        <w:div w:id="1271426281">
          <w:marLeft w:val="0"/>
          <w:marRight w:val="0"/>
          <w:marTop w:val="0"/>
          <w:marBottom w:val="0"/>
          <w:divBdr>
            <w:top w:val="none" w:sz="0" w:space="0" w:color="auto"/>
            <w:left w:val="none" w:sz="0" w:space="0" w:color="auto"/>
            <w:bottom w:val="none" w:sz="0" w:space="0" w:color="auto"/>
            <w:right w:val="none" w:sz="0" w:space="0" w:color="auto"/>
          </w:divBdr>
        </w:div>
        <w:div w:id="1596743347">
          <w:marLeft w:val="0"/>
          <w:marRight w:val="0"/>
          <w:marTop w:val="0"/>
          <w:marBottom w:val="0"/>
          <w:divBdr>
            <w:top w:val="none" w:sz="0" w:space="0" w:color="auto"/>
            <w:left w:val="none" w:sz="0" w:space="0" w:color="auto"/>
            <w:bottom w:val="none" w:sz="0" w:space="0" w:color="auto"/>
            <w:right w:val="none" w:sz="0" w:space="0" w:color="auto"/>
          </w:divBdr>
        </w:div>
        <w:div w:id="206650141">
          <w:marLeft w:val="0"/>
          <w:marRight w:val="0"/>
          <w:marTop w:val="0"/>
          <w:marBottom w:val="0"/>
          <w:divBdr>
            <w:top w:val="none" w:sz="0" w:space="0" w:color="auto"/>
            <w:left w:val="none" w:sz="0" w:space="0" w:color="auto"/>
            <w:bottom w:val="none" w:sz="0" w:space="0" w:color="auto"/>
            <w:right w:val="none" w:sz="0" w:space="0" w:color="auto"/>
          </w:divBdr>
        </w:div>
        <w:div w:id="1539513248">
          <w:marLeft w:val="0"/>
          <w:marRight w:val="0"/>
          <w:marTop w:val="0"/>
          <w:marBottom w:val="0"/>
          <w:divBdr>
            <w:top w:val="none" w:sz="0" w:space="0" w:color="auto"/>
            <w:left w:val="none" w:sz="0" w:space="0" w:color="auto"/>
            <w:bottom w:val="none" w:sz="0" w:space="0" w:color="auto"/>
            <w:right w:val="none" w:sz="0" w:space="0" w:color="auto"/>
          </w:divBdr>
        </w:div>
        <w:div w:id="1197432352">
          <w:marLeft w:val="0"/>
          <w:marRight w:val="0"/>
          <w:marTop w:val="0"/>
          <w:marBottom w:val="0"/>
          <w:divBdr>
            <w:top w:val="none" w:sz="0" w:space="0" w:color="auto"/>
            <w:left w:val="none" w:sz="0" w:space="0" w:color="auto"/>
            <w:bottom w:val="none" w:sz="0" w:space="0" w:color="auto"/>
            <w:right w:val="none" w:sz="0" w:space="0" w:color="auto"/>
          </w:divBdr>
        </w:div>
      </w:divsChild>
    </w:div>
    <w:div w:id="257715618">
      <w:bodyDiv w:val="1"/>
      <w:marLeft w:val="0"/>
      <w:marRight w:val="0"/>
      <w:marTop w:val="0"/>
      <w:marBottom w:val="0"/>
      <w:divBdr>
        <w:top w:val="none" w:sz="0" w:space="0" w:color="auto"/>
        <w:left w:val="none" w:sz="0" w:space="0" w:color="auto"/>
        <w:bottom w:val="none" w:sz="0" w:space="0" w:color="auto"/>
        <w:right w:val="none" w:sz="0" w:space="0" w:color="auto"/>
      </w:divBdr>
    </w:div>
    <w:div w:id="263194042">
      <w:bodyDiv w:val="1"/>
      <w:marLeft w:val="0"/>
      <w:marRight w:val="0"/>
      <w:marTop w:val="0"/>
      <w:marBottom w:val="0"/>
      <w:divBdr>
        <w:top w:val="none" w:sz="0" w:space="0" w:color="auto"/>
        <w:left w:val="none" w:sz="0" w:space="0" w:color="auto"/>
        <w:bottom w:val="none" w:sz="0" w:space="0" w:color="auto"/>
        <w:right w:val="none" w:sz="0" w:space="0" w:color="auto"/>
      </w:divBdr>
    </w:div>
    <w:div w:id="277878925">
      <w:bodyDiv w:val="1"/>
      <w:marLeft w:val="0"/>
      <w:marRight w:val="0"/>
      <w:marTop w:val="0"/>
      <w:marBottom w:val="0"/>
      <w:divBdr>
        <w:top w:val="none" w:sz="0" w:space="0" w:color="auto"/>
        <w:left w:val="none" w:sz="0" w:space="0" w:color="auto"/>
        <w:bottom w:val="none" w:sz="0" w:space="0" w:color="auto"/>
        <w:right w:val="none" w:sz="0" w:space="0" w:color="auto"/>
      </w:divBdr>
    </w:div>
    <w:div w:id="279461090">
      <w:bodyDiv w:val="1"/>
      <w:marLeft w:val="0"/>
      <w:marRight w:val="0"/>
      <w:marTop w:val="0"/>
      <w:marBottom w:val="0"/>
      <w:divBdr>
        <w:top w:val="none" w:sz="0" w:space="0" w:color="auto"/>
        <w:left w:val="none" w:sz="0" w:space="0" w:color="auto"/>
        <w:bottom w:val="none" w:sz="0" w:space="0" w:color="auto"/>
        <w:right w:val="none" w:sz="0" w:space="0" w:color="auto"/>
      </w:divBdr>
    </w:div>
    <w:div w:id="284046630">
      <w:bodyDiv w:val="1"/>
      <w:marLeft w:val="0"/>
      <w:marRight w:val="0"/>
      <w:marTop w:val="0"/>
      <w:marBottom w:val="0"/>
      <w:divBdr>
        <w:top w:val="none" w:sz="0" w:space="0" w:color="auto"/>
        <w:left w:val="none" w:sz="0" w:space="0" w:color="auto"/>
        <w:bottom w:val="none" w:sz="0" w:space="0" w:color="auto"/>
        <w:right w:val="none" w:sz="0" w:space="0" w:color="auto"/>
      </w:divBdr>
    </w:div>
    <w:div w:id="286006850">
      <w:bodyDiv w:val="1"/>
      <w:marLeft w:val="0"/>
      <w:marRight w:val="0"/>
      <w:marTop w:val="0"/>
      <w:marBottom w:val="0"/>
      <w:divBdr>
        <w:top w:val="none" w:sz="0" w:space="0" w:color="auto"/>
        <w:left w:val="none" w:sz="0" w:space="0" w:color="auto"/>
        <w:bottom w:val="none" w:sz="0" w:space="0" w:color="auto"/>
        <w:right w:val="none" w:sz="0" w:space="0" w:color="auto"/>
      </w:divBdr>
      <w:divsChild>
        <w:div w:id="241724336">
          <w:marLeft w:val="480"/>
          <w:marRight w:val="0"/>
          <w:marTop w:val="0"/>
          <w:marBottom w:val="0"/>
          <w:divBdr>
            <w:top w:val="none" w:sz="0" w:space="0" w:color="auto"/>
            <w:left w:val="none" w:sz="0" w:space="0" w:color="auto"/>
            <w:bottom w:val="none" w:sz="0" w:space="0" w:color="auto"/>
            <w:right w:val="none" w:sz="0" w:space="0" w:color="auto"/>
          </w:divBdr>
        </w:div>
        <w:div w:id="1574580905">
          <w:marLeft w:val="480"/>
          <w:marRight w:val="0"/>
          <w:marTop w:val="0"/>
          <w:marBottom w:val="0"/>
          <w:divBdr>
            <w:top w:val="none" w:sz="0" w:space="0" w:color="auto"/>
            <w:left w:val="none" w:sz="0" w:space="0" w:color="auto"/>
            <w:bottom w:val="none" w:sz="0" w:space="0" w:color="auto"/>
            <w:right w:val="none" w:sz="0" w:space="0" w:color="auto"/>
          </w:divBdr>
        </w:div>
        <w:div w:id="336200358">
          <w:marLeft w:val="480"/>
          <w:marRight w:val="0"/>
          <w:marTop w:val="0"/>
          <w:marBottom w:val="0"/>
          <w:divBdr>
            <w:top w:val="none" w:sz="0" w:space="0" w:color="auto"/>
            <w:left w:val="none" w:sz="0" w:space="0" w:color="auto"/>
            <w:bottom w:val="none" w:sz="0" w:space="0" w:color="auto"/>
            <w:right w:val="none" w:sz="0" w:space="0" w:color="auto"/>
          </w:divBdr>
        </w:div>
        <w:div w:id="600724462">
          <w:marLeft w:val="480"/>
          <w:marRight w:val="0"/>
          <w:marTop w:val="0"/>
          <w:marBottom w:val="0"/>
          <w:divBdr>
            <w:top w:val="none" w:sz="0" w:space="0" w:color="auto"/>
            <w:left w:val="none" w:sz="0" w:space="0" w:color="auto"/>
            <w:bottom w:val="none" w:sz="0" w:space="0" w:color="auto"/>
            <w:right w:val="none" w:sz="0" w:space="0" w:color="auto"/>
          </w:divBdr>
        </w:div>
        <w:div w:id="2018774362">
          <w:marLeft w:val="480"/>
          <w:marRight w:val="0"/>
          <w:marTop w:val="0"/>
          <w:marBottom w:val="0"/>
          <w:divBdr>
            <w:top w:val="none" w:sz="0" w:space="0" w:color="auto"/>
            <w:left w:val="none" w:sz="0" w:space="0" w:color="auto"/>
            <w:bottom w:val="none" w:sz="0" w:space="0" w:color="auto"/>
            <w:right w:val="none" w:sz="0" w:space="0" w:color="auto"/>
          </w:divBdr>
        </w:div>
        <w:div w:id="825247728">
          <w:marLeft w:val="480"/>
          <w:marRight w:val="0"/>
          <w:marTop w:val="0"/>
          <w:marBottom w:val="0"/>
          <w:divBdr>
            <w:top w:val="none" w:sz="0" w:space="0" w:color="auto"/>
            <w:left w:val="none" w:sz="0" w:space="0" w:color="auto"/>
            <w:bottom w:val="none" w:sz="0" w:space="0" w:color="auto"/>
            <w:right w:val="none" w:sz="0" w:space="0" w:color="auto"/>
          </w:divBdr>
        </w:div>
        <w:div w:id="1782530413">
          <w:marLeft w:val="480"/>
          <w:marRight w:val="0"/>
          <w:marTop w:val="0"/>
          <w:marBottom w:val="0"/>
          <w:divBdr>
            <w:top w:val="none" w:sz="0" w:space="0" w:color="auto"/>
            <w:left w:val="none" w:sz="0" w:space="0" w:color="auto"/>
            <w:bottom w:val="none" w:sz="0" w:space="0" w:color="auto"/>
            <w:right w:val="none" w:sz="0" w:space="0" w:color="auto"/>
          </w:divBdr>
        </w:div>
        <w:div w:id="217396418">
          <w:marLeft w:val="480"/>
          <w:marRight w:val="0"/>
          <w:marTop w:val="0"/>
          <w:marBottom w:val="0"/>
          <w:divBdr>
            <w:top w:val="none" w:sz="0" w:space="0" w:color="auto"/>
            <w:left w:val="none" w:sz="0" w:space="0" w:color="auto"/>
            <w:bottom w:val="none" w:sz="0" w:space="0" w:color="auto"/>
            <w:right w:val="none" w:sz="0" w:space="0" w:color="auto"/>
          </w:divBdr>
        </w:div>
        <w:div w:id="173348567">
          <w:marLeft w:val="480"/>
          <w:marRight w:val="0"/>
          <w:marTop w:val="0"/>
          <w:marBottom w:val="0"/>
          <w:divBdr>
            <w:top w:val="none" w:sz="0" w:space="0" w:color="auto"/>
            <w:left w:val="none" w:sz="0" w:space="0" w:color="auto"/>
            <w:bottom w:val="none" w:sz="0" w:space="0" w:color="auto"/>
            <w:right w:val="none" w:sz="0" w:space="0" w:color="auto"/>
          </w:divBdr>
        </w:div>
        <w:div w:id="940379426">
          <w:marLeft w:val="480"/>
          <w:marRight w:val="0"/>
          <w:marTop w:val="0"/>
          <w:marBottom w:val="0"/>
          <w:divBdr>
            <w:top w:val="none" w:sz="0" w:space="0" w:color="auto"/>
            <w:left w:val="none" w:sz="0" w:space="0" w:color="auto"/>
            <w:bottom w:val="none" w:sz="0" w:space="0" w:color="auto"/>
            <w:right w:val="none" w:sz="0" w:space="0" w:color="auto"/>
          </w:divBdr>
        </w:div>
        <w:div w:id="1377193846">
          <w:marLeft w:val="480"/>
          <w:marRight w:val="0"/>
          <w:marTop w:val="0"/>
          <w:marBottom w:val="0"/>
          <w:divBdr>
            <w:top w:val="none" w:sz="0" w:space="0" w:color="auto"/>
            <w:left w:val="none" w:sz="0" w:space="0" w:color="auto"/>
            <w:bottom w:val="none" w:sz="0" w:space="0" w:color="auto"/>
            <w:right w:val="none" w:sz="0" w:space="0" w:color="auto"/>
          </w:divBdr>
        </w:div>
      </w:divsChild>
    </w:div>
    <w:div w:id="288128029">
      <w:bodyDiv w:val="1"/>
      <w:marLeft w:val="0"/>
      <w:marRight w:val="0"/>
      <w:marTop w:val="0"/>
      <w:marBottom w:val="0"/>
      <w:divBdr>
        <w:top w:val="none" w:sz="0" w:space="0" w:color="auto"/>
        <w:left w:val="none" w:sz="0" w:space="0" w:color="auto"/>
        <w:bottom w:val="none" w:sz="0" w:space="0" w:color="auto"/>
        <w:right w:val="none" w:sz="0" w:space="0" w:color="auto"/>
      </w:divBdr>
    </w:div>
    <w:div w:id="300430879">
      <w:bodyDiv w:val="1"/>
      <w:marLeft w:val="0"/>
      <w:marRight w:val="0"/>
      <w:marTop w:val="0"/>
      <w:marBottom w:val="0"/>
      <w:divBdr>
        <w:top w:val="none" w:sz="0" w:space="0" w:color="auto"/>
        <w:left w:val="none" w:sz="0" w:space="0" w:color="auto"/>
        <w:bottom w:val="none" w:sz="0" w:space="0" w:color="auto"/>
        <w:right w:val="none" w:sz="0" w:space="0" w:color="auto"/>
      </w:divBdr>
    </w:div>
    <w:div w:id="302539918">
      <w:bodyDiv w:val="1"/>
      <w:marLeft w:val="0"/>
      <w:marRight w:val="0"/>
      <w:marTop w:val="0"/>
      <w:marBottom w:val="0"/>
      <w:divBdr>
        <w:top w:val="none" w:sz="0" w:space="0" w:color="auto"/>
        <w:left w:val="none" w:sz="0" w:space="0" w:color="auto"/>
        <w:bottom w:val="none" w:sz="0" w:space="0" w:color="auto"/>
        <w:right w:val="none" w:sz="0" w:space="0" w:color="auto"/>
      </w:divBdr>
    </w:div>
    <w:div w:id="304547807">
      <w:bodyDiv w:val="1"/>
      <w:marLeft w:val="0"/>
      <w:marRight w:val="0"/>
      <w:marTop w:val="0"/>
      <w:marBottom w:val="0"/>
      <w:divBdr>
        <w:top w:val="none" w:sz="0" w:space="0" w:color="auto"/>
        <w:left w:val="none" w:sz="0" w:space="0" w:color="auto"/>
        <w:bottom w:val="none" w:sz="0" w:space="0" w:color="auto"/>
        <w:right w:val="none" w:sz="0" w:space="0" w:color="auto"/>
      </w:divBdr>
    </w:div>
    <w:div w:id="305864470">
      <w:bodyDiv w:val="1"/>
      <w:marLeft w:val="0"/>
      <w:marRight w:val="0"/>
      <w:marTop w:val="0"/>
      <w:marBottom w:val="0"/>
      <w:divBdr>
        <w:top w:val="none" w:sz="0" w:space="0" w:color="auto"/>
        <w:left w:val="none" w:sz="0" w:space="0" w:color="auto"/>
        <w:bottom w:val="none" w:sz="0" w:space="0" w:color="auto"/>
        <w:right w:val="none" w:sz="0" w:space="0" w:color="auto"/>
      </w:divBdr>
    </w:div>
    <w:div w:id="317996229">
      <w:bodyDiv w:val="1"/>
      <w:marLeft w:val="0"/>
      <w:marRight w:val="0"/>
      <w:marTop w:val="0"/>
      <w:marBottom w:val="0"/>
      <w:divBdr>
        <w:top w:val="none" w:sz="0" w:space="0" w:color="auto"/>
        <w:left w:val="none" w:sz="0" w:space="0" w:color="auto"/>
        <w:bottom w:val="none" w:sz="0" w:space="0" w:color="auto"/>
        <w:right w:val="none" w:sz="0" w:space="0" w:color="auto"/>
      </w:divBdr>
    </w:div>
    <w:div w:id="320163938">
      <w:bodyDiv w:val="1"/>
      <w:marLeft w:val="0"/>
      <w:marRight w:val="0"/>
      <w:marTop w:val="0"/>
      <w:marBottom w:val="0"/>
      <w:divBdr>
        <w:top w:val="none" w:sz="0" w:space="0" w:color="auto"/>
        <w:left w:val="none" w:sz="0" w:space="0" w:color="auto"/>
        <w:bottom w:val="none" w:sz="0" w:space="0" w:color="auto"/>
        <w:right w:val="none" w:sz="0" w:space="0" w:color="auto"/>
      </w:divBdr>
    </w:div>
    <w:div w:id="326979973">
      <w:bodyDiv w:val="1"/>
      <w:marLeft w:val="0"/>
      <w:marRight w:val="0"/>
      <w:marTop w:val="0"/>
      <w:marBottom w:val="0"/>
      <w:divBdr>
        <w:top w:val="none" w:sz="0" w:space="0" w:color="auto"/>
        <w:left w:val="none" w:sz="0" w:space="0" w:color="auto"/>
        <w:bottom w:val="none" w:sz="0" w:space="0" w:color="auto"/>
        <w:right w:val="none" w:sz="0" w:space="0" w:color="auto"/>
      </w:divBdr>
    </w:div>
    <w:div w:id="327637008">
      <w:bodyDiv w:val="1"/>
      <w:marLeft w:val="0"/>
      <w:marRight w:val="0"/>
      <w:marTop w:val="0"/>
      <w:marBottom w:val="0"/>
      <w:divBdr>
        <w:top w:val="none" w:sz="0" w:space="0" w:color="auto"/>
        <w:left w:val="none" w:sz="0" w:space="0" w:color="auto"/>
        <w:bottom w:val="none" w:sz="0" w:space="0" w:color="auto"/>
        <w:right w:val="none" w:sz="0" w:space="0" w:color="auto"/>
      </w:divBdr>
    </w:div>
    <w:div w:id="330375839">
      <w:bodyDiv w:val="1"/>
      <w:marLeft w:val="0"/>
      <w:marRight w:val="0"/>
      <w:marTop w:val="0"/>
      <w:marBottom w:val="0"/>
      <w:divBdr>
        <w:top w:val="none" w:sz="0" w:space="0" w:color="auto"/>
        <w:left w:val="none" w:sz="0" w:space="0" w:color="auto"/>
        <w:bottom w:val="none" w:sz="0" w:space="0" w:color="auto"/>
        <w:right w:val="none" w:sz="0" w:space="0" w:color="auto"/>
      </w:divBdr>
    </w:div>
    <w:div w:id="342975435">
      <w:bodyDiv w:val="1"/>
      <w:marLeft w:val="0"/>
      <w:marRight w:val="0"/>
      <w:marTop w:val="0"/>
      <w:marBottom w:val="0"/>
      <w:divBdr>
        <w:top w:val="none" w:sz="0" w:space="0" w:color="auto"/>
        <w:left w:val="none" w:sz="0" w:space="0" w:color="auto"/>
        <w:bottom w:val="none" w:sz="0" w:space="0" w:color="auto"/>
        <w:right w:val="none" w:sz="0" w:space="0" w:color="auto"/>
      </w:divBdr>
    </w:div>
    <w:div w:id="363096191">
      <w:bodyDiv w:val="1"/>
      <w:marLeft w:val="0"/>
      <w:marRight w:val="0"/>
      <w:marTop w:val="0"/>
      <w:marBottom w:val="0"/>
      <w:divBdr>
        <w:top w:val="none" w:sz="0" w:space="0" w:color="auto"/>
        <w:left w:val="none" w:sz="0" w:space="0" w:color="auto"/>
        <w:bottom w:val="none" w:sz="0" w:space="0" w:color="auto"/>
        <w:right w:val="none" w:sz="0" w:space="0" w:color="auto"/>
      </w:divBdr>
    </w:div>
    <w:div w:id="377781499">
      <w:bodyDiv w:val="1"/>
      <w:marLeft w:val="0"/>
      <w:marRight w:val="0"/>
      <w:marTop w:val="0"/>
      <w:marBottom w:val="0"/>
      <w:divBdr>
        <w:top w:val="none" w:sz="0" w:space="0" w:color="auto"/>
        <w:left w:val="none" w:sz="0" w:space="0" w:color="auto"/>
        <w:bottom w:val="none" w:sz="0" w:space="0" w:color="auto"/>
        <w:right w:val="none" w:sz="0" w:space="0" w:color="auto"/>
      </w:divBdr>
    </w:div>
    <w:div w:id="380516476">
      <w:bodyDiv w:val="1"/>
      <w:marLeft w:val="0"/>
      <w:marRight w:val="0"/>
      <w:marTop w:val="0"/>
      <w:marBottom w:val="0"/>
      <w:divBdr>
        <w:top w:val="none" w:sz="0" w:space="0" w:color="auto"/>
        <w:left w:val="none" w:sz="0" w:space="0" w:color="auto"/>
        <w:bottom w:val="none" w:sz="0" w:space="0" w:color="auto"/>
        <w:right w:val="none" w:sz="0" w:space="0" w:color="auto"/>
      </w:divBdr>
    </w:div>
    <w:div w:id="381564347">
      <w:bodyDiv w:val="1"/>
      <w:marLeft w:val="0"/>
      <w:marRight w:val="0"/>
      <w:marTop w:val="0"/>
      <w:marBottom w:val="0"/>
      <w:divBdr>
        <w:top w:val="none" w:sz="0" w:space="0" w:color="auto"/>
        <w:left w:val="none" w:sz="0" w:space="0" w:color="auto"/>
        <w:bottom w:val="none" w:sz="0" w:space="0" w:color="auto"/>
        <w:right w:val="none" w:sz="0" w:space="0" w:color="auto"/>
      </w:divBdr>
    </w:div>
    <w:div w:id="385253253">
      <w:bodyDiv w:val="1"/>
      <w:marLeft w:val="0"/>
      <w:marRight w:val="0"/>
      <w:marTop w:val="0"/>
      <w:marBottom w:val="0"/>
      <w:divBdr>
        <w:top w:val="none" w:sz="0" w:space="0" w:color="auto"/>
        <w:left w:val="none" w:sz="0" w:space="0" w:color="auto"/>
        <w:bottom w:val="none" w:sz="0" w:space="0" w:color="auto"/>
        <w:right w:val="none" w:sz="0" w:space="0" w:color="auto"/>
      </w:divBdr>
    </w:div>
    <w:div w:id="388919046">
      <w:bodyDiv w:val="1"/>
      <w:marLeft w:val="0"/>
      <w:marRight w:val="0"/>
      <w:marTop w:val="0"/>
      <w:marBottom w:val="0"/>
      <w:divBdr>
        <w:top w:val="none" w:sz="0" w:space="0" w:color="auto"/>
        <w:left w:val="none" w:sz="0" w:space="0" w:color="auto"/>
        <w:bottom w:val="none" w:sz="0" w:space="0" w:color="auto"/>
        <w:right w:val="none" w:sz="0" w:space="0" w:color="auto"/>
      </w:divBdr>
    </w:div>
    <w:div w:id="393940377">
      <w:bodyDiv w:val="1"/>
      <w:marLeft w:val="0"/>
      <w:marRight w:val="0"/>
      <w:marTop w:val="0"/>
      <w:marBottom w:val="0"/>
      <w:divBdr>
        <w:top w:val="none" w:sz="0" w:space="0" w:color="auto"/>
        <w:left w:val="none" w:sz="0" w:space="0" w:color="auto"/>
        <w:bottom w:val="none" w:sz="0" w:space="0" w:color="auto"/>
        <w:right w:val="none" w:sz="0" w:space="0" w:color="auto"/>
      </w:divBdr>
    </w:div>
    <w:div w:id="395206563">
      <w:bodyDiv w:val="1"/>
      <w:marLeft w:val="0"/>
      <w:marRight w:val="0"/>
      <w:marTop w:val="0"/>
      <w:marBottom w:val="0"/>
      <w:divBdr>
        <w:top w:val="none" w:sz="0" w:space="0" w:color="auto"/>
        <w:left w:val="none" w:sz="0" w:space="0" w:color="auto"/>
        <w:bottom w:val="none" w:sz="0" w:space="0" w:color="auto"/>
        <w:right w:val="none" w:sz="0" w:space="0" w:color="auto"/>
      </w:divBdr>
    </w:div>
    <w:div w:id="400102110">
      <w:bodyDiv w:val="1"/>
      <w:marLeft w:val="0"/>
      <w:marRight w:val="0"/>
      <w:marTop w:val="0"/>
      <w:marBottom w:val="0"/>
      <w:divBdr>
        <w:top w:val="none" w:sz="0" w:space="0" w:color="auto"/>
        <w:left w:val="none" w:sz="0" w:space="0" w:color="auto"/>
        <w:bottom w:val="none" w:sz="0" w:space="0" w:color="auto"/>
        <w:right w:val="none" w:sz="0" w:space="0" w:color="auto"/>
      </w:divBdr>
    </w:div>
    <w:div w:id="404844673">
      <w:bodyDiv w:val="1"/>
      <w:marLeft w:val="0"/>
      <w:marRight w:val="0"/>
      <w:marTop w:val="0"/>
      <w:marBottom w:val="0"/>
      <w:divBdr>
        <w:top w:val="none" w:sz="0" w:space="0" w:color="auto"/>
        <w:left w:val="none" w:sz="0" w:space="0" w:color="auto"/>
        <w:bottom w:val="none" w:sz="0" w:space="0" w:color="auto"/>
        <w:right w:val="none" w:sz="0" w:space="0" w:color="auto"/>
      </w:divBdr>
    </w:div>
    <w:div w:id="406728084">
      <w:bodyDiv w:val="1"/>
      <w:marLeft w:val="0"/>
      <w:marRight w:val="0"/>
      <w:marTop w:val="0"/>
      <w:marBottom w:val="0"/>
      <w:divBdr>
        <w:top w:val="none" w:sz="0" w:space="0" w:color="auto"/>
        <w:left w:val="none" w:sz="0" w:space="0" w:color="auto"/>
        <w:bottom w:val="none" w:sz="0" w:space="0" w:color="auto"/>
        <w:right w:val="none" w:sz="0" w:space="0" w:color="auto"/>
      </w:divBdr>
    </w:div>
    <w:div w:id="428082239">
      <w:bodyDiv w:val="1"/>
      <w:marLeft w:val="0"/>
      <w:marRight w:val="0"/>
      <w:marTop w:val="0"/>
      <w:marBottom w:val="0"/>
      <w:divBdr>
        <w:top w:val="none" w:sz="0" w:space="0" w:color="auto"/>
        <w:left w:val="none" w:sz="0" w:space="0" w:color="auto"/>
        <w:bottom w:val="none" w:sz="0" w:space="0" w:color="auto"/>
        <w:right w:val="none" w:sz="0" w:space="0" w:color="auto"/>
      </w:divBdr>
    </w:div>
    <w:div w:id="430471573">
      <w:bodyDiv w:val="1"/>
      <w:marLeft w:val="0"/>
      <w:marRight w:val="0"/>
      <w:marTop w:val="0"/>
      <w:marBottom w:val="0"/>
      <w:divBdr>
        <w:top w:val="none" w:sz="0" w:space="0" w:color="auto"/>
        <w:left w:val="none" w:sz="0" w:space="0" w:color="auto"/>
        <w:bottom w:val="none" w:sz="0" w:space="0" w:color="auto"/>
        <w:right w:val="none" w:sz="0" w:space="0" w:color="auto"/>
      </w:divBdr>
    </w:div>
    <w:div w:id="439305062">
      <w:bodyDiv w:val="1"/>
      <w:marLeft w:val="0"/>
      <w:marRight w:val="0"/>
      <w:marTop w:val="0"/>
      <w:marBottom w:val="0"/>
      <w:divBdr>
        <w:top w:val="none" w:sz="0" w:space="0" w:color="auto"/>
        <w:left w:val="none" w:sz="0" w:space="0" w:color="auto"/>
        <w:bottom w:val="none" w:sz="0" w:space="0" w:color="auto"/>
        <w:right w:val="none" w:sz="0" w:space="0" w:color="auto"/>
      </w:divBdr>
    </w:div>
    <w:div w:id="453452538">
      <w:bodyDiv w:val="1"/>
      <w:marLeft w:val="0"/>
      <w:marRight w:val="0"/>
      <w:marTop w:val="0"/>
      <w:marBottom w:val="0"/>
      <w:divBdr>
        <w:top w:val="none" w:sz="0" w:space="0" w:color="auto"/>
        <w:left w:val="none" w:sz="0" w:space="0" w:color="auto"/>
        <w:bottom w:val="none" w:sz="0" w:space="0" w:color="auto"/>
        <w:right w:val="none" w:sz="0" w:space="0" w:color="auto"/>
      </w:divBdr>
    </w:div>
    <w:div w:id="458567845">
      <w:bodyDiv w:val="1"/>
      <w:marLeft w:val="0"/>
      <w:marRight w:val="0"/>
      <w:marTop w:val="0"/>
      <w:marBottom w:val="0"/>
      <w:divBdr>
        <w:top w:val="none" w:sz="0" w:space="0" w:color="auto"/>
        <w:left w:val="none" w:sz="0" w:space="0" w:color="auto"/>
        <w:bottom w:val="none" w:sz="0" w:space="0" w:color="auto"/>
        <w:right w:val="none" w:sz="0" w:space="0" w:color="auto"/>
      </w:divBdr>
    </w:div>
    <w:div w:id="462433226">
      <w:bodyDiv w:val="1"/>
      <w:marLeft w:val="0"/>
      <w:marRight w:val="0"/>
      <w:marTop w:val="0"/>
      <w:marBottom w:val="0"/>
      <w:divBdr>
        <w:top w:val="none" w:sz="0" w:space="0" w:color="auto"/>
        <w:left w:val="none" w:sz="0" w:space="0" w:color="auto"/>
        <w:bottom w:val="none" w:sz="0" w:space="0" w:color="auto"/>
        <w:right w:val="none" w:sz="0" w:space="0" w:color="auto"/>
      </w:divBdr>
    </w:div>
    <w:div w:id="463812044">
      <w:bodyDiv w:val="1"/>
      <w:marLeft w:val="0"/>
      <w:marRight w:val="0"/>
      <w:marTop w:val="0"/>
      <w:marBottom w:val="0"/>
      <w:divBdr>
        <w:top w:val="none" w:sz="0" w:space="0" w:color="auto"/>
        <w:left w:val="none" w:sz="0" w:space="0" w:color="auto"/>
        <w:bottom w:val="none" w:sz="0" w:space="0" w:color="auto"/>
        <w:right w:val="none" w:sz="0" w:space="0" w:color="auto"/>
      </w:divBdr>
    </w:div>
    <w:div w:id="464740902">
      <w:bodyDiv w:val="1"/>
      <w:marLeft w:val="0"/>
      <w:marRight w:val="0"/>
      <w:marTop w:val="0"/>
      <w:marBottom w:val="0"/>
      <w:divBdr>
        <w:top w:val="none" w:sz="0" w:space="0" w:color="auto"/>
        <w:left w:val="none" w:sz="0" w:space="0" w:color="auto"/>
        <w:bottom w:val="none" w:sz="0" w:space="0" w:color="auto"/>
        <w:right w:val="none" w:sz="0" w:space="0" w:color="auto"/>
      </w:divBdr>
    </w:div>
    <w:div w:id="465854887">
      <w:bodyDiv w:val="1"/>
      <w:marLeft w:val="0"/>
      <w:marRight w:val="0"/>
      <w:marTop w:val="0"/>
      <w:marBottom w:val="0"/>
      <w:divBdr>
        <w:top w:val="none" w:sz="0" w:space="0" w:color="auto"/>
        <w:left w:val="none" w:sz="0" w:space="0" w:color="auto"/>
        <w:bottom w:val="none" w:sz="0" w:space="0" w:color="auto"/>
        <w:right w:val="none" w:sz="0" w:space="0" w:color="auto"/>
      </w:divBdr>
      <w:divsChild>
        <w:div w:id="1034304045">
          <w:marLeft w:val="0"/>
          <w:marRight w:val="0"/>
          <w:marTop w:val="0"/>
          <w:marBottom w:val="0"/>
          <w:divBdr>
            <w:top w:val="none" w:sz="0" w:space="0" w:color="auto"/>
            <w:left w:val="none" w:sz="0" w:space="0" w:color="auto"/>
            <w:bottom w:val="none" w:sz="0" w:space="0" w:color="auto"/>
            <w:right w:val="none" w:sz="0" w:space="0" w:color="auto"/>
          </w:divBdr>
        </w:div>
        <w:div w:id="1475684754">
          <w:marLeft w:val="0"/>
          <w:marRight w:val="0"/>
          <w:marTop w:val="0"/>
          <w:marBottom w:val="0"/>
          <w:divBdr>
            <w:top w:val="none" w:sz="0" w:space="0" w:color="auto"/>
            <w:left w:val="none" w:sz="0" w:space="0" w:color="auto"/>
            <w:bottom w:val="none" w:sz="0" w:space="0" w:color="auto"/>
            <w:right w:val="none" w:sz="0" w:space="0" w:color="auto"/>
          </w:divBdr>
        </w:div>
        <w:div w:id="1817989094">
          <w:marLeft w:val="0"/>
          <w:marRight w:val="0"/>
          <w:marTop w:val="0"/>
          <w:marBottom w:val="0"/>
          <w:divBdr>
            <w:top w:val="none" w:sz="0" w:space="0" w:color="auto"/>
            <w:left w:val="none" w:sz="0" w:space="0" w:color="auto"/>
            <w:bottom w:val="none" w:sz="0" w:space="0" w:color="auto"/>
            <w:right w:val="none" w:sz="0" w:space="0" w:color="auto"/>
          </w:divBdr>
        </w:div>
        <w:div w:id="1076198292">
          <w:marLeft w:val="0"/>
          <w:marRight w:val="0"/>
          <w:marTop w:val="0"/>
          <w:marBottom w:val="0"/>
          <w:divBdr>
            <w:top w:val="none" w:sz="0" w:space="0" w:color="auto"/>
            <w:left w:val="none" w:sz="0" w:space="0" w:color="auto"/>
            <w:bottom w:val="none" w:sz="0" w:space="0" w:color="auto"/>
            <w:right w:val="none" w:sz="0" w:space="0" w:color="auto"/>
          </w:divBdr>
        </w:div>
        <w:div w:id="2078091002">
          <w:marLeft w:val="0"/>
          <w:marRight w:val="0"/>
          <w:marTop w:val="0"/>
          <w:marBottom w:val="0"/>
          <w:divBdr>
            <w:top w:val="none" w:sz="0" w:space="0" w:color="auto"/>
            <w:left w:val="none" w:sz="0" w:space="0" w:color="auto"/>
            <w:bottom w:val="none" w:sz="0" w:space="0" w:color="auto"/>
            <w:right w:val="none" w:sz="0" w:space="0" w:color="auto"/>
          </w:divBdr>
        </w:div>
        <w:div w:id="1552886955">
          <w:marLeft w:val="0"/>
          <w:marRight w:val="0"/>
          <w:marTop w:val="0"/>
          <w:marBottom w:val="0"/>
          <w:divBdr>
            <w:top w:val="none" w:sz="0" w:space="0" w:color="auto"/>
            <w:left w:val="none" w:sz="0" w:space="0" w:color="auto"/>
            <w:bottom w:val="none" w:sz="0" w:space="0" w:color="auto"/>
            <w:right w:val="none" w:sz="0" w:space="0" w:color="auto"/>
          </w:divBdr>
        </w:div>
        <w:div w:id="927083736">
          <w:marLeft w:val="0"/>
          <w:marRight w:val="0"/>
          <w:marTop w:val="0"/>
          <w:marBottom w:val="0"/>
          <w:divBdr>
            <w:top w:val="none" w:sz="0" w:space="0" w:color="auto"/>
            <w:left w:val="none" w:sz="0" w:space="0" w:color="auto"/>
            <w:bottom w:val="none" w:sz="0" w:space="0" w:color="auto"/>
            <w:right w:val="none" w:sz="0" w:space="0" w:color="auto"/>
          </w:divBdr>
        </w:div>
        <w:div w:id="1556350964">
          <w:marLeft w:val="0"/>
          <w:marRight w:val="0"/>
          <w:marTop w:val="0"/>
          <w:marBottom w:val="0"/>
          <w:divBdr>
            <w:top w:val="none" w:sz="0" w:space="0" w:color="auto"/>
            <w:left w:val="none" w:sz="0" w:space="0" w:color="auto"/>
            <w:bottom w:val="none" w:sz="0" w:space="0" w:color="auto"/>
            <w:right w:val="none" w:sz="0" w:space="0" w:color="auto"/>
          </w:divBdr>
        </w:div>
        <w:div w:id="582299809">
          <w:marLeft w:val="0"/>
          <w:marRight w:val="0"/>
          <w:marTop w:val="0"/>
          <w:marBottom w:val="0"/>
          <w:divBdr>
            <w:top w:val="none" w:sz="0" w:space="0" w:color="auto"/>
            <w:left w:val="none" w:sz="0" w:space="0" w:color="auto"/>
            <w:bottom w:val="none" w:sz="0" w:space="0" w:color="auto"/>
            <w:right w:val="none" w:sz="0" w:space="0" w:color="auto"/>
          </w:divBdr>
        </w:div>
        <w:div w:id="764611096">
          <w:marLeft w:val="0"/>
          <w:marRight w:val="0"/>
          <w:marTop w:val="0"/>
          <w:marBottom w:val="0"/>
          <w:divBdr>
            <w:top w:val="none" w:sz="0" w:space="0" w:color="auto"/>
            <w:left w:val="none" w:sz="0" w:space="0" w:color="auto"/>
            <w:bottom w:val="none" w:sz="0" w:space="0" w:color="auto"/>
            <w:right w:val="none" w:sz="0" w:space="0" w:color="auto"/>
          </w:divBdr>
        </w:div>
        <w:div w:id="1413551919">
          <w:marLeft w:val="0"/>
          <w:marRight w:val="0"/>
          <w:marTop w:val="0"/>
          <w:marBottom w:val="0"/>
          <w:divBdr>
            <w:top w:val="none" w:sz="0" w:space="0" w:color="auto"/>
            <w:left w:val="none" w:sz="0" w:space="0" w:color="auto"/>
            <w:bottom w:val="none" w:sz="0" w:space="0" w:color="auto"/>
            <w:right w:val="none" w:sz="0" w:space="0" w:color="auto"/>
          </w:divBdr>
        </w:div>
        <w:div w:id="1951474394">
          <w:marLeft w:val="0"/>
          <w:marRight w:val="0"/>
          <w:marTop w:val="0"/>
          <w:marBottom w:val="0"/>
          <w:divBdr>
            <w:top w:val="none" w:sz="0" w:space="0" w:color="auto"/>
            <w:left w:val="none" w:sz="0" w:space="0" w:color="auto"/>
            <w:bottom w:val="none" w:sz="0" w:space="0" w:color="auto"/>
            <w:right w:val="none" w:sz="0" w:space="0" w:color="auto"/>
          </w:divBdr>
        </w:div>
        <w:div w:id="544368272">
          <w:marLeft w:val="0"/>
          <w:marRight w:val="0"/>
          <w:marTop w:val="0"/>
          <w:marBottom w:val="0"/>
          <w:divBdr>
            <w:top w:val="none" w:sz="0" w:space="0" w:color="auto"/>
            <w:left w:val="none" w:sz="0" w:space="0" w:color="auto"/>
            <w:bottom w:val="none" w:sz="0" w:space="0" w:color="auto"/>
            <w:right w:val="none" w:sz="0" w:space="0" w:color="auto"/>
          </w:divBdr>
        </w:div>
        <w:div w:id="1089304322">
          <w:marLeft w:val="0"/>
          <w:marRight w:val="0"/>
          <w:marTop w:val="0"/>
          <w:marBottom w:val="0"/>
          <w:divBdr>
            <w:top w:val="none" w:sz="0" w:space="0" w:color="auto"/>
            <w:left w:val="none" w:sz="0" w:space="0" w:color="auto"/>
            <w:bottom w:val="none" w:sz="0" w:space="0" w:color="auto"/>
            <w:right w:val="none" w:sz="0" w:space="0" w:color="auto"/>
          </w:divBdr>
        </w:div>
        <w:div w:id="1022126219">
          <w:marLeft w:val="0"/>
          <w:marRight w:val="0"/>
          <w:marTop w:val="0"/>
          <w:marBottom w:val="0"/>
          <w:divBdr>
            <w:top w:val="none" w:sz="0" w:space="0" w:color="auto"/>
            <w:left w:val="none" w:sz="0" w:space="0" w:color="auto"/>
            <w:bottom w:val="none" w:sz="0" w:space="0" w:color="auto"/>
            <w:right w:val="none" w:sz="0" w:space="0" w:color="auto"/>
          </w:divBdr>
        </w:div>
        <w:div w:id="878972498">
          <w:marLeft w:val="0"/>
          <w:marRight w:val="0"/>
          <w:marTop w:val="0"/>
          <w:marBottom w:val="0"/>
          <w:divBdr>
            <w:top w:val="none" w:sz="0" w:space="0" w:color="auto"/>
            <w:left w:val="none" w:sz="0" w:space="0" w:color="auto"/>
            <w:bottom w:val="none" w:sz="0" w:space="0" w:color="auto"/>
            <w:right w:val="none" w:sz="0" w:space="0" w:color="auto"/>
          </w:divBdr>
        </w:div>
        <w:div w:id="1732579972">
          <w:marLeft w:val="0"/>
          <w:marRight w:val="0"/>
          <w:marTop w:val="0"/>
          <w:marBottom w:val="0"/>
          <w:divBdr>
            <w:top w:val="none" w:sz="0" w:space="0" w:color="auto"/>
            <w:left w:val="none" w:sz="0" w:space="0" w:color="auto"/>
            <w:bottom w:val="none" w:sz="0" w:space="0" w:color="auto"/>
            <w:right w:val="none" w:sz="0" w:space="0" w:color="auto"/>
          </w:divBdr>
        </w:div>
        <w:div w:id="1392389137">
          <w:marLeft w:val="0"/>
          <w:marRight w:val="0"/>
          <w:marTop w:val="0"/>
          <w:marBottom w:val="0"/>
          <w:divBdr>
            <w:top w:val="none" w:sz="0" w:space="0" w:color="auto"/>
            <w:left w:val="none" w:sz="0" w:space="0" w:color="auto"/>
            <w:bottom w:val="none" w:sz="0" w:space="0" w:color="auto"/>
            <w:right w:val="none" w:sz="0" w:space="0" w:color="auto"/>
          </w:divBdr>
        </w:div>
        <w:div w:id="705374154">
          <w:marLeft w:val="0"/>
          <w:marRight w:val="0"/>
          <w:marTop w:val="0"/>
          <w:marBottom w:val="0"/>
          <w:divBdr>
            <w:top w:val="none" w:sz="0" w:space="0" w:color="auto"/>
            <w:left w:val="none" w:sz="0" w:space="0" w:color="auto"/>
            <w:bottom w:val="none" w:sz="0" w:space="0" w:color="auto"/>
            <w:right w:val="none" w:sz="0" w:space="0" w:color="auto"/>
          </w:divBdr>
        </w:div>
        <w:div w:id="2000111181">
          <w:marLeft w:val="0"/>
          <w:marRight w:val="0"/>
          <w:marTop w:val="0"/>
          <w:marBottom w:val="0"/>
          <w:divBdr>
            <w:top w:val="none" w:sz="0" w:space="0" w:color="auto"/>
            <w:left w:val="none" w:sz="0" w:space="0" w:color="auto"/>
            <w:bottom w:val="none" w:sz="0" w:space="0" w:color="auto"/>
            <w:right w:val="none" w:sz="0" w:space="0" w:color="auto"/>
          </w:divBdr>
        </w:div>
      </w:divsChild>
    </w:div>
    <w:div w:id="468784651">
      <w:bodyDiv w:val="1"/>
      <w:marLeft w:val="0"/>
      <w:marRight w:val="0"/>
      <w:marTop w:val="0"/>
      <w:marBottom w:val="0"/>
      <w:divBdr>
        <w:top w:val="none" w:sz="0" w:space="0" w:color="auto"/>
        <w:left w:val="none" w:sz="0" w:space="0" w:color="auto"/>
        <w:bottom w:val="none" w:sz="0" w:space="0" w:color="auto"/>
        <w:right w:val="none" w:sz="0" w:space="0" w:color="auto"/>
      </w:divBdr>
    </w:div>
    <w:div w:id="478814651">
      <w:bodyDiv w:val="1"/>
      <w:marLeft w:val="0"/>
      <w:marRight w:val="0"/>
      <w:marTop w:val="0"/>
      <w:marBottom w:val="0"/>
      <w:divBdr>
        <w:top w:val="none" w:sz="0" w:space="0" w:color="auto"/>
        <w:left w:val="none" w:sz="0" w:space="0" w:color="auto"/>
        <w:bottom w:val="none" w:sz="0" w:space="0" w:color="auto"/>
        <w:right w:val="none" w:sz="0" w:space="0" w:color="auto"/>
      </w:divBdr>
    </w:div>
    <w:div w:id="480384816">
      <w:bodyDiv w:val="1"/>
      <w:marLeft w:val="0"/>
      <w:marRight w:val="0"/>
      <w:marTop w:val="0"/>
      <w:marBottom w:val="0"/>
      <w:divBdr>
        <w:top w:val="none" w:sz="0" w:space="0" w:color="auto"/>
        <w:left w:val="none" w:sz="0" w:space="0" w:color="auto"/>
        <w:bottom w:val="none" w:sz="0" w:space="0" w:color="auto"/>
        <w:right w:val="none" w:sz="0" w:space="0" w:color="auto"/>
      </w:divBdr>
    </w:div>
    <w:div w:id="483351242">
      <w:bodyDiv w:val="1"/>
      <w:marLeft w:val="0"/>
      <w:marRight w:val="0"/>
      <w:marTop w:val="0"/>
      <w:marBottom w:val="0"/>
      <w:divBdr>
        <w:top w:val="none" w:sz="0" w:space="0" w:color="auto"/>
        <w:left w:val="none" w:sz="0" w:space="0" w:color="auto"/>
        <w:bottom w:val="none" w:sz="0" w:space="0" w:color="auto"/>
        <w:right w:val="none" w:sz="0" w:space="0" w:color="auto"/>
      </w:divBdr>
    </w:div>
    <w:div w:id="485247148">
      <w:bodyDiv w:val="1"/>
      <w:marLeft w:val="0"/>
      <w:marRight w:val="0"/>
      <w:marTop w:val="0"/>
      <w:marBottom w:val="0"/>
      <w:divBdr>
        <w:top w:val="none" w:sz="0" w:space="0" w:color="auto"/>
        <w:left w:val="none" w:sz="0" w:space="0" w:color="auto"/>
        <w:bottom w:val="none" w:sz="0" w:space="0" w:color="auto"/>
        <w:right w:val="none" w:sz="0" w:space="0" w:color="auto"/>
      </w:divBdr>
    </w:div>
    <w:div w:id="492138226">
      <w:bodyDiv w:val="1"/>
      <w:marLeft w:val="0"/>
      <w:marRight w:val="0"/>
      <w:marTop w:val="0"/>
      <w:marBottom w:val="0"/>
      <w:divBdr>
        <w:top w:val="none" w:sz="0" w:space="0" w:color="auto"/>
        <w:left w:val="none" w:sz="0" w:space="0" w:color="auto"/>
        <w:bottom w:val="none" w:sz="0" w:space="0" w:color="auto"/>
        <w:right w:val="none" w:sz="0" w:space="0" w:color="auto"/>
      </w:divBdr>
    </w:div>
    <w:div w:id="503596400">
      <w:bodyDiv w:val="1"/>
      <w:marLeft w:val="0"/>
      <w:marRight w:val="0"/>
      <w:marTop w:val="0"/>
      <w:marBottom w:val="0"/>
      <w:divBdr>
        <w:top w:val="none" w:sz="0" w:space="0" w:color="auto"/>
        <w:left w:val="none" w:sz="0" w:space="0" w:color="auto"/>
        <w:bottom w:val="none" w:sz="0" w:space="0" w:color="auto"/>
        <w:right w:val="none" w:sz="0" w:space="0" w:color="auto"/>
      </w:divBdr>
    </w:div>
    <w:div w:id="506948936">
      <w:bodyDiv w:val="1"/>
      <w:marLeft w:val="0"/>
      <w:marRight w:val="0"/>
      <w:marTop w:val="0"/>
      <w:marBottom w:val="0"/>
      <w:divBdr>
        <w:top w:val="none" w:sz="0" w:space="0" w:color="auto"/>
        <w:left w:val="none" w:sz="0" w:space="0" w:color="auto"/>
        <w:bottom w:val="none" w:sz="0" w:space="0" w:color="auto"/>
        <w:right w:val="none" w:sz="0" w:space="0" w:color="auto"/>
      </w:divBdr>
      <w:divsChild>
        <w:div w:id="1711223059">
          <w:marLeft w:val="0"/>
          <w:marRight w:val="0"/>
          <w:marTop w:val="0"/>
          <w:marBottom w:val="0"/>
          <w:divBdr>
            <w:top w:val="none" w:sz="0" w:space="0" w:color="auto"/>
            <w:left w:val="none" w:sz="0" w:space="0" w:color="auto"/>
            <w:bottom w:val="none" w:sz="0" w:space="0" w:color="auto"/>
            <w:right w:val="none" w:sz="0" w:space="0" w:color="auto"/>
          </w:divBdr>
        </w:div>
        <w:div w:id="854148302">
          <w:marLeft w:val="0"/>
          <w:marRight w:val="0"/>
          <w:marTop w:val="0"/>
          <w:marBottom w:val="0"/>
          <w:divBdr>
            <w:top w:val="none" w:sz="0" w:space="0" w:color="auto"/>
            <w:left w:val="none" w:sz="0" w:space="0" w:color="auto"/>
            <w:bottom w:val="none" w:sz="0" w:space="0" w:color="auto"/>
            <w:right w:val="none" w:sz="0" w:space="0" w:color="auto"/>
          </w:divBdr>
        </w:div>
        <w:div w:id="603346676">
          <w:marLeft w:val="0"/>
          <w:marRight w:val="0"/>
          <w:marTop w:val="0"/>
          <w:marBottom w:val="0"/>
          <w:divBdr>
            <w:top w:val="none" w:sz="0" w:space="0" w:color="auto"/>
            <w:left w:val="none" w:sz="0" w:space="0" w:color="auto"/>
            <w:bottom w:val="none" w:sz="0" w:space="0" w:color="auto"/>
            <w:right w:val="none" w:sz="0" w:space="0" w:color="auto"/>
          </w:divBdr>
        </w:div>
        <w:div w:id="2071296380">
          <w:marLeft w:val="0"/>
          <w:marRight w:val="0"/>
          <w:marTop w:val="0"/>
          <w:marBottom w:val="0"/>
          <w:divBdr>
            <w:top w:val="none" w:sz="0" w:space="0" w:color="auto"/>
            <w:left w:val="none" w:sz="0" w:space="0" w:color="auto"/>
            <w:bottom w:val="none" w:sz="0" w:space="0" w:color="auto"/>
            <w:right w:val="none" w:sz="0" w:space="0" w:color="auto"/>
          </w:divBdr>
        </w:div>
        <w:div w:id="1046875842">
          <w:marLeft w:val="0"/>
          <w:marRight w:val="0"/>
          <w:marTop w:val="0"/>
          <w:marBottom w:val="0"/>
          <w:divBdr>
            <w:top w:val="none" w:sz="0" w:space="0" w:color="auto"/>
            <w:left w:val="none" w:sz="0" w:space="0" w:color="auto"/>
            <w:bottom w:val="none" w:sz="0" w:space="0" w:color="auto"/>
            <w:right w:val="none" w:sz="0" w:space="0" w:color="auto"/>
          </w:divBdr>
        </w:div>
        <w:div w:id="1095832328">
          <w:marLeft w:val="0"/>
          <w:marRight w:val="0"/>
          <w:marTop w:val="0"/>
          <w:marBottom w:val="0"/>
          <w:divBdr>
            <w:top w:val="none" w:sz="0" w:space="0" w:color="auto"/>
            <w:left w:val="none" w:sz="0" w:space="0" w:color="auto"/>
            <w:bottom w:val="none" w:sz="0" w:space="0" w:color="auto"/>
            <w:right w:val="none" w:sz="0" w:space="0" w:color="auto"/>
          </w:divBdr>
        </w:div>
        <w:div w:id="503477675">
          <w:marLeft w:val="0"/>
          <w:marRight w:val="0"/>
          <w:marTop w:val="0"/>
          <w:marBottom w:val="0"/>
          <w:divBdr>
            <w:top w:val="none" w:sz="0" w:space="0" w:color="auto"/>
            <w:left w:val="none" w:sz="0" w:space="0" w:color="auto"/>
            <w:bottom w:val="none" w:sz="0" w:space="0" w:color="auto"/>
            <w:right w:val="none" w:sz="0" w:space="0" w:color="auto"/>
          </w:divBdr>
        </w:div>
        <w:div w:id="1116095764">
          <w:marLeft w:val="0"/>
          <w:marRight w:val="0"/>
          <w:marTop w:val="0"/>
          <w:marBottom w:val="0"/>
          <w:divBdr>
            <w:top w:val="none" w:sz="0" w:space="0" w:color="auto"/>
            <w:left w:val="none" w:sz="0" w:space="0" w:color="auto"/>
            <w:bottom w:val="none" w:sz="0" w:space="0" w:color="auto"/>
            <w:right w:val="none" w:sz="0" w:space="0" w:color="auto"/>
          </w:divBdr>
        </w:div>
        <w:div w:id="591007233">
          <w:marLeft w:val="0"/>
          <w:marRight w:val="0"/>
          <w:marTop w:val="0"/>
          <w:marBottom w:val="0"/>
          <w:divBdr>
            <w:top w:val="none" w:sz="0" w:space="0" w:color="auto"/>
            <w:left w:val="none" w:sz="0" w:space="0" w:color="auto"/>
            <w:bottom w:val="none" w:sz="0" w:space="0" w:color="auto"/>
            <w:right w:val="none" w:sz="0" w:space="0" w:color="auto"/>
          </w:divBdr>
        </w:div>
        <w:div w:id="1006131592">
          <w:marLeft w:val="0"/>
          <w:marRight w:val="0"/>
          <w:marTop w:val="0"/>
          <w:marBottom w:val="0"/>
          <w:divBdr>
            <w:top w:val="none" w:sz="0" w:space="0" w:color="auto"/>
            <w:left w:val="none" w:sz="0" w:space="0" w:color="auto"/>
            <w:bottom w:val="none" w:sz="0" w:space="0" w:color="auto"/>
            <w:right w:val="none" w:sz="0" w:space="0" w:color="auto"/>
          </w:divBdr>
        </w:div>
        <w:div w:id="1462383944">
          <w:marLeft w:val="0"/>
          <w:marRight w:val="0"/>
          <w:marTop w:val="0"/>
          <w:marBottom w:val="0"/>
          <w:divBdr>
            <w:top w:val="none" w:sz="0" w:space="0" w:color="auto"/>
            <w:left w:val="none" w:sz="0" w:space="0" w:color="auto"/>
            <w:bottom w:val="none" w:sz="0" w:space="0" w:color="auto"/>
            <w:right w:val="none" w:sz="0" w:space="0" w:color="auto"/>
          </w:divBdr>
        </w:div>
        <w:div w:id="461078077">
          <w:marLeft w:val="0"/>
          <w:marRight w:val="0"/>
          <w:marTop w:val="0"/>
          <w:marBottom w:val="0"/>
          <w:divBdr>
            <w:top w:val="none" w:sz="0" w:space="0" w:color="auto"/>
            <w:left w:val="none" w:sz="0" w:space="0" w:color="auto"/>
            <w:bottom w:val="none" w:sz="0" w:space="0" w:color="auto"/>
            <w:right w:val="none" w:sz="0" w:space="0" w:color="auto"/>
          </w:divBdr>
        </w:div>
        <w:div w:id="334307288">
          <w:marLeft w:val="0"/>
          <w:marRight w:val="0"/>
          <w:marTop w:val="0"/>
          <w:marBottom w:val="0"/>
          <w:divBdr>
            <w:top w:val="none" w:sz="0" w:space="0" w:color="auto"/>
            <w:left w:val="none" w:sz="0" w:space="0" w:color="auto"/>
            <w:bottom w:val="none" w:sz="0" w:space="0" w:color="auto"/>
            <w:right w:val="none" w:sz="0" w:space="0" w:color="auto"/>
          </w:divBdr>
        </w:div>
        <w:div w:id="537860362">
          <w:marLeft w:val="0"/>
          <w:marRight w:val="0"/>
          <w:marTop w:val="0"/>
          <w:marBottom w:val="0"/>
          <w:divBdr>
            <w:top w:val="none" w:sz="0" w:space="0" w:color="auto"/>
            <w:left w:val="none" w:sz="0" w:space="0" w:color="auto"/>
            <w:bottom w:val="none" w:sz="0" w:space="0" w:color="auto"/>
            <w:right w:val="none" w:sz="0" w:space="0" w:color="auto"/>
          </w:divBdr>
        </w:div>
        <w:div w:id="777916682">
          <w:marLeft w:val="0"/>
          <w:marRight w:val="0"/>
          <w:marTop w:val="0"/>
          <w:marBottom w:val="0"/>
          <w:divBdr>
            <w:top w:val="none" w:sz="0" w:space="0" w:color="auto"/>
            <w:left w:val="none" w:sz="0" w:space="0" w:color="auto"/>
            <w:bottom w:val="none" w:sz="0" w:space="0" w:color="auto"/>
            <w:right w:val="none" w:sz="0" w:space="0" w:color="auto"/>
          </w:divBdr>
        </w:div>
        <w:div w:id="730229572">
          <w:marLeft w:val="0"/>
          <w:marRight w:val="0"/>
          <w:marTop w:val="0"/>
          <w:marBottom w:val="0"/>
          <w:divBdr>
            <w:top w:val="none" w:sz="0" w:space="0" w:color="auto"/>
            <w:left w:val="none" w:sz="0" w:space="0" w:color="auto"/>
            <w:bottom w:val="none" w:sz="0" w:space="0" w:color="auto"/>
            <w:right w:val="none" w:sz="0" w:space="0" w:color="auto"/>
          </w:divBdr>
        </w:div>
        <w:div w:id="1138300680">
          <w:marLeft w:val="0"/>
          <w:marRight w:val="0"/>
          <w:marTop w:val="0"/>
          <w:marBottom w:val="0"/>
          <w:divBdr>
            <w:top w:val="none" w:sz="0" w:space="0" w:color="auto"/>
            <w:left w:val="none" w:sz="0" w:space="0" w:color="auto"/>
            <w:bottom w:val="none" w:sz="0" w:space="0" w:color="auto"/>
            <w:right w:val="none" w:sz="0" w:space="0" w:color="auto"/>
          </w:divBdr>
        </w:div>
        <w:div w:id="524710596">
          <w:marLeft w:val="0"/>
          <w:marRight w:val="0"/>
          <w:marTop w:val="0"/>
          <w:marBottom w:val="0"/>
          <w:divBdr>
            <w:top w:val="none" w:sz="0" w:space="0" w:color="auto"/>
            <w:left w:val="none" w:sz="0" w:space="0" w:color="auto"/>
            <w:bottom w:val="none" w:sz="0" w:space="0" w:color="auto"/>
            <w:right w:val="none" w:sz="0" w:space="0" w:color="auto"/>
          </w:divBdr>
        </w:div>
        <w:div w:id="1960334710">
          <w:marLeft w:val="0"/>
          <w:marRight w:val="0"/>
          <w:marTop w:val="0"/>
          <w:marBottom w:val="0"/>
          <w:divBdr>
            <w:top w:val="none" w:sz="0" w:space="0" w:color="auto"/>
            <w:left w:val="none" w:sz="0" w:space="0" w:color="auto"/>
            <w:bottom w:val="none" w:sz="0" w:space="0" w:color="auto"/>
            <w:right w:val="none" w:sz="0" w:space="0" w:color="auto"/>
          </w:divBdr>
        </w:div>
      </w:divsChild>
    </w:div>
    <w:div w:id="511145503">
      <w:bodyDiv w:val="1"/>
      <w:marLeft w:val="0"/>
      <w:marRight w:val="0"/>
      <w:marTop w:val="0"/>
      <w:marBottom w:val="0"/>
      <w:divBdr>
        <w:top w:val="none" w:sz="0" w:space="0" w:color="auto"/>
        <w:left w:val="none" w:sz="0" w:space="0" w:color="auto"/>
        <w:bottom w:val="none" w:sz="0" w:space="0" w:color="auto"/>
        <w:right w:val="none" w:sz="0" w:space="0" w:color="auto"/>
      </w:divBdr>
    </w:div>
    <w:div w:id="519706174">
      <w:bodyDiv w:val="1"/>
      <w:marLeft w:val="0"/>
      <w:marRight w:val="0"/>
      <w:marTop w:val="0"/>
      <w:marBottom w:val="0"/>
      <w:divBdr>
        <w:top w:val="none" w:sz="0" w:space="0" w:color="auto"/>
        <w:left w:val="none" w:sz="0" w:space="0" w:color="auto"/>
        <w:bottom w:val="none" w:sz="0" w:space="0" w:color="auto"/>
        <w:right w:val="none" w:sz="0" w:space="0" w:color="auto"/>
      </w:divBdr>
    </w:div>
    <w:div w:id="528183383">
      <w:bodyDiv w:val="1"/>
      <w:marLeft w:val="0"/>
      <w:marRight w:val="0"/>
      <w:marTop w:val="0"/>
      <w:marBottom w:val="0"/>
      <w:divBdr>
        <w:top w:val="none" w:sz="0" w:space="0" w:color="auto"/>
        <w:left w:val="none" w:sz="0" w:space="0" w:color="auto"/>
        <w:bottom w:val="none" w:sz="0" w:space="0" w:color="auto"/>
        <w:right w:val="none" w:sz="0" w:space="0" w:color="auto"/>
      </w:divBdr>
    </w:div>
    <w:div w:id="531915924">
      <w:bodyDiv w:val="1"/>
      <w:marLeft w:val="0"/>
      <w:marRight w:val="0"/>
      <w:marTop w:val="0"/>
      <w:marBottom w:val="0"/>
      <w:divBdr>
        <w:top w:val="none" w:sz="0" w:space="0" w:color="auto"/>
        <w:left w:val="none" w:sz="0" w:space="0" w:color="auto"/>
        <w:bottom w:val="none" w:sz="0" w:space="0" w:color="auto"/>
        <w:right w:val="none" w:sz="0" w:space="0" w:color="auto"/>
      </w:divBdr>
    </w:div>
    <w:div w:id="531916455">
      <w:bodyDiv w:val="1"/>
      <w:marLeft w:val="0"/>
      <w:marRight w:val="0"/>
      <w:marTop w:val="0"/>
      <w:marBottom w:val="0"/>
      <w:divBdr>
        <w:top w:val="none" w:sz="0" w:space="0" w:color="auto"/>
        <w:left w:val="none" w:sz="0" w:space="0" w:color="auto"/>
        <w:bottom w:val="none" w:sz="0" w:space="0" w:color="auto"/>
        <w:right w:val="none" w:sz="0" w:space="0" w:color="auto"/>
      </w:divBdr>
    </w:div>
    <w:div w:id="542333697">
      <w:bodyDiv w:val="1"/>
      <w:marLeft w:val="0"/>
      <w:marRight w:val="0"/>
      <w:marTop w:val="0"/>
      <w:marBottom w:val="0"/>
      <w:divBdr>
        <w:top w:val="none" w:sz="0" w:space="0" w:color="auto"/>
        <w:left w:val="none" w:sz="0" w:space="0" w:color="auto"/>
        <w:bottom w:val="none" w:sz="0" w:space="0" w:color="auto"/>
        <w:right w:val="none" w:sz="0" w:space="0" w:color="auto"/>
      </w:divBdr>
    </w:div>
    <w:div w:id="544758904">
      <w:bodyDiv w:val="1"/>
      <w:marLeft w:val="0"/>
      <w:marRight w:val="0"/>
      <w:marTop w:val="0"/>
      <w:marBottom w:val="0"/>
      <w:divBdr>
        <w:top w:val="none" w:sz="0" w:space="0" w:color="auto"/>
        <w:left w:val="none" w:sz="0" w:space="0" w:color="auto"/>
        <w:bottom w:val="none" w:sz="0" w:space="0" w:color="auto"/>
        <w:right w:val="none" w:sz="0" w:space="0" w:color="auto"/>
      </w:divBdr>
    </w:div>
    <w:div w:id="545797592">
      <w:bodyDiv w:val="1"/>
      <w:marLeft w:val="0"/>
      <w:marRight w:val="0"/>
      <w:marTop w:val="0"/>
      <w:marBottom w:val="0"/>
      <w:divBdr>
        <w:top w:val="none" w:sz="0" w:space="0" w:color="auto"/>
        <w:left w:val="none" w:sz="0" w:space="0" w:color="auto"/>
        <w:bottom w:val="none" w:sz="0" w:space="0" w:color="auto"/>
        <w:right w:val="none" w:sz="0" w:space="0" w:color="auto"/>
      </w:divBdr>
    </w:div>
    <w:div w:id="566189006">
      <w:bodyDiv w:val="1"/>
      <w:marLeft w:val="0"/>
      <w:marRight w:val="0"/>
      <w:marTop w:val="0"/>
      <w:marBottom w:val="0"/>
      <w:divBdr>
        <w:top w:val="none" w:sz="0" w:space="0" w:color="auto"/>
        <w:left w:val="none" w:sz="0" w:space="0" w:color="auto"/>
        <w:bottom w:val="none" w:sz="0" w:space="0" w:color="auto"/>
        <w:right w:val="none" w:sz="0" w:space="0" w:color="auto"/>
      </w:divBdr>
    </w:div>
    <w:div w:id="566300736">
      <w:bodyDiv w:val="1"/>
      <w:marLeft w:val="0"/>
      <w:marRight w:val="0"/>
      <w:marTop w:val="0"/>
      <w:marBottom w:val="0"/>
      <w:divBdr>
        <w:top w:val="none" w:sz="0" w:space="0" w:color="auto"/>
        <w:left w:val="none" w:sz="0" w:space="0" w:color="auto"/>
        <w:bottom w:val="none" w:sz="0" w:space="0" w:color="auto"/>
        <w:right w:val="none" w:sz="0" w:space="0" w:color="auto"/>
      </w:divBdr>
    </w:div>
    <w:div w:id="572591510">
      <w:bodyDiv w:val="1"/>
      <w:marLeft w:val="0"/>
      <w:marRight w:val="0"/>
      <w:marTop w:val="0"/>
      <w:marBottom w:val="0"/>
      <w:divBdr>
        <w:top w:val="none" w:sz="0" w:space="0" w:color="auto"/>
        <w:left w:val="none" w:sz="0" w:space="0" w:color="auto"/>
        <w:bottom w:val="none" w:sz="0" w:space="0" w:color="auto"/>
        <w:right w:val="none" w:sz="0" w:space="0" w:color="auto"/>
      </w:divBdr>
      <w:divsChild>
        <w:div w:id="175732122">
          <w:marLeft w:val="0"/>
          <w:marRight w:val="0"/>
          <w:marTop w:val="0"/>
          <w:marBottom w:val="0"/>
          <w:divBdr>
            <w:top w:val="none" w:sz="0" w:space="0" w:color="auto"/>
            <w:left w:val="none" w:sz="0" w:space="0" w:color="auto"/>
            <w:bottom w:val="none" w:sz="0" w:space="0" w:color="auto"/>
            <w:right w:val="none" w:sz="0" w:space="0" w:color="auto"/>
          </w:divBdr>
        </w:div>
        <w:div w:id="1360744678">
          <w:marLeft w:val="0"/>
          <w:marRight w:val="0"/>
          <w:marTop w:val="0"/>
          <w:marBottom w:val="0"/>
          <w:divBdr>
            <w:top w:val="none" w:sz="0" w:space="0" w:color="auto"/>
            <w:left w:val="none" w:sz="0" w:space="0" w:color="auto"/>
            <w:bottom w:val="none" w:sz="0" w:space="0" w:color="auto"/>
            <w:right w:val="none" w:sz="0" w:space="0" w:color="auto"/>
          </w:divBdr>
        </w:div>
        <w:div w:id="632515427">
          <w:marLeft w:val="0"/>
          <w:marRight w:val="0"/>
          <w:marTop w:val="0"/>
          <w:marBottom w:val="0"/>
          <w:divBdr>
            <w:top w:val="none" w:sz="0" w:space="0" w:color="auto"/>
            <w:left w:val="none" w:sz="0" w:space="0" w:color="auto"/>
            <w:bottom w:val="none" w:sz="0" w:space="0" w:color="auto"/>
            <w:right w:val="none" w:sz="0" w:space="0" w:color="auto"/>
          </w:divBdr>
        </w:div>
        <w:div w:id="1307512548">
          <w:marLeft w:val="0"/>
          <w:marRight w:val="0"/>
          <w:marTop w:val="0"/>
          <w:marBottom w:val="0"/>
          <w:divBdr>
            <w:top w:val="none" w:sz="0" w:space="0" w:color="auto"/>
            <w:left w:val="none" w:sz="0" w:space="0" w:color="auto"/>
            <w:bottom w:val="none" w:sz="0" w:space="0" w:color="auto"/>
            <w:right w:val="none" w:sz="0" w:space="0" w:color="auto"/>
          </w:divBdr>
        </w:div>
        <w:div w:id="1093287218">
          <w:marLeft w:val="0"/>
          <w:marRight w:val="0"/>
          <w:marTop w:val="0"/>
          <w:marBottom w:val="0"/>
          <w:divBdr>
            <w:top w:val="none" w:sz="0" w:space="0" w:color="auto"/>
            <w:left w:val="none" w:sz="0" w:space="0" w:color="auto"/>
            <w:bottom w:val="none" w:sz="0" w:space="0" w:color="auto"/>
            <w:right w:val="none" w:sz="0" w:space="0" w:color="auto"/>
          </w:divBdr>
        </w:div>
        <w:div w:id="1249536626">
          <w:marLeft w:val="0"/>
          <w:marRight w:val="0"/>
          <w:marTop w:val="0"/>
          <w:marBottom w:val="0"/>
          <w:divBdr>
            <w:top w:val="none" w:sz="0" w:space="0" w:color="auto"/>
            <w:left w:val="none" w:sz="0" w:space="0" w:color="auto"/>
            <w:bottom w:val="none" w:sz="0" w:space="0" w:color="auto"/>
            <w:right w:val="none" w:sz="0" w:space="0" w:color="auto"/>
          </w:divBdr>
        </w:div>
        <w:div w:id="1065295206">
          <w:marLeft w:val="0"/>
          <w:marRight w:val="0"/>
          <w:marTop w:val="0"/>
          <w:marBottom w:val="0"/>
          <w:divBdr>
            <w:top w:val="none" w:sz="0" w:space="0" w:color="auto"/>
            <w:left w:val="none" w:sz="0" w:space="0" w:color="auto"/>
            <w:bottom w:val="none" w:sz="0" w:space="0" w:color="auto"/>
            <w:right w:val="none" w:sz="0" w:space="0" w:color="auto"/>
          </w:divBdr>
        </w:div>
        <w:div w:id="1362777601">
          <w:marLeft w:val="0"/>
          <w:marRight w:val="0"/>
          <w:marTop w:val="0"/>
          <w:marBottom w:val="0"/>
          <w:divBdr>
            <w:top w:val="none" w:sz="0" w:space="0" w:color="auto"/>
            <w:left w:val="none" w:sz="0" w:space="0" w:color="auto"/>
            <w:bottom w:val="none" w:sz="0" w:space="0" w:color="auto"/>
            <w:right w:val="none" w:sz="0" w:space="0" w:color="auto"/>
          </w:divBdr>
        </w:div>
        <w:div w:id="65424434">
          <w:marLeft w:val="0"/>
          <w:marRight w:val="0"/>
          <w:marTop w:val="0"/>
          <w:marBottom w:val="0"/>
          <w:divBdr>
            <w:top w:val="none" w:sz="0" w:space="0" w:color="auto"/>
            <w:left w:val="none" w:sz="0" w:space="0" w:color="auto"/>
            <w:bottom w:val="none" w:sz="0" w:space="0" w:color="auto"/>
            <w:right w:val="none" w:sz="0" w:space="0" w:color="auto"/>
          </w:divBdr>
        </w:div>
        <w:div w:id="724835560">
          <w:marLeft w:val="0"/>
          <w:marRight w:val="0"/>
          <w:marTop w:val="0"/>
          <w:marBottom w:val="0"/>
          <w:divBdr>
            <w:top w:val="none" w:sz="0" w:space="0" w:color="auto"/>
            <w:left w:val="none" w:sz="0" w:space="0" w:color="auto"/>
            <w:bottom w:val="none" w:sz="0" w:space="0" w:color="auto"/>
            <w:right w:val="none" w:sz="0" w:space="0" w:color="auto"/>
          </w:divBdr>
        </w:div>
        <w:div w:id="277414418">
          <w:marLeft w:val="0"/>
          <w:marRight w:val="0"/>
          <w:marTop w:val="0"/>
          <w:marBottom w:val="0"/>
          <w:divBdr>
            <w:top w:val="none" w:sz="0" w:space="0" w:color="auto"/>
            <w:left w:val="none" w:sz="0" w:space="0" w:color="auto"/>
            <w:bottom w:val="none" w:sz="0" w:space="0" w:color="auto"/>
            <w:right w:val="none" w:sz="0" w:space="0" w:color="auto"/>
          </w:divBdr>
        </w:div>
        <w:div w:id="1969706028">
          <w:marLeft w:val="0"/>
          <w:marRight w:val="0"/>
          <w:marTop w:val="0"/>
          <w:marBottom w:val="0"/>
          <w:divBdr>
            <w:top w:val="none" w:sz="0" w:space="0" w:color="auto"/>
            <w:left w:val="none" w:sz="0" w:space="0" w:color="auto"/>
            <w:bottom w:val="none" w:sz="0" w:space="0" w:color="auto"/>
            <w:right w:val="none" w:sz="0" w:space="0" w:color="auto"/>
          </w:divBdr>
        </w:div>
        <w:div w:id="891814742">
          <w:marLeft w:val="0"/>
          <w:marRight w:val="0"/>
          <w:marTop w:val="0"/>
          <w:marBottom w:val="0"/>
          <w:divBdr>
            <w:top w:val="none" w:sz="0" w:space="0" w:color="auto"/>
            <w:left w:val="none" w:sz="0" w:space="0" w:color="auto"/>
            <w:bottom w:val="none" w:sz="0" w:space="0" w:color="auto"/>
            <w:right w:val="none" w:sz="0" w:space="0" w:color="auto"/>
          </w:divBdr>
        </w:div>
        <w:div w:id="185481340">
          <w:marLeft w:val="0"/>
          <w:marRight w:val="0"/>
          <w:marTop w:val="0"/>
          <w:marBottom w:val="0"/>
          <w:divBdr>
            <w:top w:val="none" w:sz="0" w:space="0" w:color="auto"/>
            <w:left w:val="none" w:sz="0" w:space="0" w:color="auto"/>
            <w:bottom w:val="none" w:sz="0" w:space="0" w:color="auto"/>
            <w:right w:val="none" w:sz="0" w:space="0" w:color="auto"/>
          </w:divBdr>
        </w:div>
        <w:div w:id="2094083343">
          <w:marLeft w:val="0"/>
          <w:marRight w:val="0"/>
          <w:marTop w:val="0"/>
          <w:marBottom w:val="0"/>
          <w:divBdr>
            <w:top w:val="none" w:sz="0" w:space="0" w:color="auto"/>
            <w:left w:val="none" w:sz="0" w:space="0" w:color="auto"/>
            <w:bottom w:val="none" w:sz="0" w:space="0" w:color="auto"/>
            <w:right w:val="none" w:sz="0" w:space="0" w:color="auto"/>
          </w:divBdr>
        </w:div>
        <w:div w:id="988873347">
          <w:marLeft w:val="0"/>
          <w:marRight w:val="0"/>
          <w:marTop w:val="0"/>
          <w:marBottom w:val="0"/>
          <w:divBdr>
            <w:top w:val="none" w:sz="0" w:space="0" w:color="auto"/>
            <w:left w:val="none" w:sz="0" w:space="0" w:color="auto"/>
            <w:bottom w:val="none" w:sz="0" w:space="0" w:color="auto"/>
            <w:right w:val="none" w:sz="0" w:space="0" w:color="auto"/>
          </w:divBdr>
        </w:div>
        <w:div w:id="1396077317">
          <w:marLeft w:val="0"/>
          <w:marRight w:val="0"/>
          <w:marTop w:val="0"/>
          <w:marBottom w:val="0"/>
          <w:divBdr>
            <w:top w:val="none" w:sz="0" w:space="0" w:color="auto"/>
            <w:left w:val="none" w:sz="0" w:space="0" w:color="auto"/>
            <w:bottom w:val="none" w:sz="0" w:space="0" w:color="auto"/>
            <w:right w:val="none" w:sz="0" w:space="0" w:color="auto"/>
          </w:divBdr>
        </w:div>
        <w:div w:id="568073756">
          <w:marLeft w:val="0"/>
          <w:marRight w:val="0"/>
          <w:marTop w:val="0"/>
          <w:marBottom w:val="0"/>
          <w:divBdr>
            <w:top w:val="none" w:sz="0" w:space="0" w:color="auto"/>
            <w:left w:val="none" w:sz="0" w:space="0" w:color="auto"/>
            <w:bottom w:val="none" w:sz="0" w:space="0" w:color="auto"/>
            <w:right w:val="none" w:sz="0" w:space="0" w:color="auto"/>
          </w:divBdr>
        </w:div>
      </w:divsChild>
    </w:div>
    <w:div w:id="578027843">
      <w:bodyDiv w:val="1"/>
      <w:marLeft w:val="0"/>
      <w:marRight w:val="0"/>
      <w:marTop w:val="0"/>
      <w:marBottom w:val="0"/>
      <w:divBdr>
        <w:top w:val="none" w:sz="0" w:space="0" w:color="auto"/>
        <w:left w:val="none" w:sz="0" w:space="0" w:color="auto"/>
        <w:bottom w:val="none" w:sz="0" w:space="0" w:color="auto"/>
        <w:right w:val="none" w:sz="0" w:space="0" w:color="auto"/>
      </w:divBdr>
    </w:div>
    <w:div w:id="580798761">
      <w:bodyDiv w:val="1"/>
      <w:marLeft w:val="0"/>
      <w:marRight w:val="0"/>
      <w:marTop w:val="0"/>
      <w:marBottom w:val="0"/>
      <w:divBdr>
        <w:top w:val="none" w:sz="0" w:space="0" w:color="auto"/>
        <w:left w:val="none" w:sz="0" w:space="0" w:color="auto"/>
        <w:bottom w:val="none" w:sz="0" w:space="0" w:color="auto"/>
        <w:right w:val="none" w:sz="0" w:space="0" w:color="auto"/>
      </w:divBdr>
      <w:divsChild>
        <w:div w:id="247203688">
          <w:marLeft w:val="480"/>
          <w:marRight w:val="0"/>
          <w:marTop w:val="0"/>
          <w:marBottom w:val="0"/>
          <w:divBdr>
            <w:top w:val="none" w:sz="0" w:space="0" w:color="auto"/>
            <w:left w:val="none" w:sz="0" w:space="0" w:color="auto"/>
            <w:bottom w:val="none" w:sz="0" w:space="0" w:color="auto"/>
            <w:right w:val="none" w:sz="0" w:space="0" w:color="auto"/>
          </w:divBdr>
        </w:div>
        <w:div w:id="1022903977">
          <w:marLeft w:val="480"/>
          <w:marRight w:val="0"/>
          <w:marTop w:val="0"/>
          <w:marBottom w:val="0"/>
          <w:divBdr>
            <w:top w:val="none" w:sz="0" w:space="0" w:color="auto"/>
            <w:left w:val="none" w:sz="0" w:space="0" w:color="auto"/>
            <w:bottom w:val="none" w:sz="0" w:space="0" w:color="auto"/>
            <w:right w:val="none" w:sz="0" w:space="0" w:color="auto"/>
          </w:divBdr>
        </w:div>
        <w:div w:id="1351762244">
          <w:marLeft w:val="480"/>
          <w:marRight w:val="0"/>
          <w:marTop w:val="0"/>
          <w:marBottom w:val="0"/>
          <w:divBdr>
            <w:top w:val="none" w:sz="0" w:space="0" w:color="auto"/>
            <w:left w:val="none" w:sz="0" w:space="0" w:color="auto"/>
            <w:bottom w:val="none" w:sz="0" w:space="0" w:color="auto"/>
            <w:right w:val="none" w:sz="0" w:space="0" w:color="auto"/>
          </w:divBdr>
        </w:div>
        <w:div w:id="1594123673">
          <w:marLeft w:val="480"/>
          <w:marRight w:val="0"/>
          <w:marTop w:val="0"/>
          <w:marBottom w:val="0"/>
          <w:divBdr>
            <w:top w:val="none" w:sz="0" w:space="0" w:color="auto"/>
            <w:left w:val="none" w:sz="0" w:space="0" w:color="auto"/>
            <w:bottom w:val="none" w:sz="0" w:space="0" w:color="auto"/>
            <w:right w:val="none" w:sz="0" w:space="0" w:color="auto"/>
          </w:divBdr>
        </w:div>
        <w:div w:id="1414358072">
          <w:marLeft w:val="480"/>
          <w:marRight w:val="0"/>
          <w:marTop w:val="0"/>
          <w:marBottom w:val="0"/>
          <w:divBdr>
            <w:top w:val="none" w:sz="0" w:space="0" w:color="auto"/>
            <w:left w:val="none" w:sz="0" w:space="0" w:color="auto"/>
            <w:bottom w:val="none" w:sz="0" w:space="0" w:color="auto"/>
            <w:right w:val="none" w:sz="0" w:space="0" w:color="auto"/>
          </w:divBdr>
        </w:div>
        <w:div w:id="1772047753">
          <w:marLeft w:val="480"/>
          <w:marRight w:val="0"/>
          <w:marTop w:val="0"/>
          <w:marBottom w:val="0"/>
          <w:divBdr>
            <w:top w:val="none" w:sz="0" w:space="0" w:color="auto"/>
            <w:left w:val="none" w:sz="0" w:space="0" w:color="auto"/>
            <w:bottom w:val="none" w:sz="0" w:space="0" w:color="auto"/>
            <w:right w:val="none" w:sz="0" w:space="0" w:color="auto"/>
          </w:divBdr>
        </w:div>
        <w:div w:id="371879001">
          <w:marLeft w:val="480"/>
          <w:marRight w:val="0"/>
          <w:marTop w:val="0"/>
          <w:marBottom w:val="0"/>
          <w:divBdr>
            <w:top w:val="none" w:sz="0" w:space="0" w:color="auto"/>
            <w:left w:val="none" w:sz="0" w:space="0" w:color="auto"/>
            <w:bottom w:val="none" w:sz="0" w:space="0" w:color="auto"/>
            <w:right w:val="none" w:sz="0" w:space="0" w:color="auto"/>
          </w:divBdr>
        </w:div>
        <w:div w:id="756514673">
          <w:marLeft w:val="480"/>
          <w:marRight w:val="0"/>
          <w:marTop w:val="0"/>
          <w:marBottom w:val="0"/>
          <w:divBdr>
            <w:top w:val="none" w:sz="0" w:space="0" w:color="auto"/>
            <w:left w:val="none" w:sz="0" w:space="0" w:color="auto"/>
            <w:bottom w:val="none" w:sz="0" w:space="0" w:color="auto"/>
            <w:right w:val="none" w:sz="0" w:space="0" w:color="auto"/>
          </w:divBdr>
        </w:div>
        <w:div w:id="876626412">
          <w:marLeft w:val="480"/>
          <w:marRight w:val="0"/>
          <w:marTop w:val="0"/>
          <w:marBottom w:val="0"/>
          <w:divBdr>
            <w:top w:val="none" w:sz="0" w:space="0" w:color="auto"/>
            <w:left w:val="none" w:sz="0" w:space="0" w:color="auto"/>
            <w:bottom w:val="none" w:sz="0" w:space="0" w:color="auto"/>
            <w:right w:val="none" w:sz="0" w:space="0" w:color="auto"/>
          </w:divBdr>
        </w:div>
        <w:div w:id="657541525">
          <w:marLeft w:val="480"/>
          <w:marRight w:val="0"/>
          <w:marTop w:val="0"/>
          <w:marBottom w:val="0"/>
          <w:divBdr>
            <w:top w:val="none" w:sz="0" w:space="0" w:color="auto"/>
            <w:left w:val="none" w:sz="0" w:space="0" w:color="auto"/>
            <w:bottom w:val="none" w:sz="0" w:space="0" w:color="auto"/>
            <w:right w:val="none" w:sz="0" w:space="0" w:color="auto"/>
          </w:divBdr>
        </w:div>
        <w:div w:id="1778721281">
          <w:marLeft w:val="480"/>
          <w:marRight w:val="0"/>
          <w:marTop w:val="0"/>
          <w:marBottom w:val="0"/>
          <w:divBdr>
            <w:top w:val="none" w:sz="0" w:space="0" w:color="auto"/>
            <w:left w:val="none" w:sz="0" w:space="0" w:color="auto"/>
            <w:bottom w:val="none" w:sz="0" w:space="0" w:color="auto"/>
            <w:right w:val="none" w:sz="0" w:space="0" w:color="auto"/>
          </w:divBdr>
        </w:div>
        <w:div w:id="261186990">
          <w:marLeft w:val="480"/>
          <w:marRight w:val="0"/>
          <w:marTop w:val="0"/>
          <w:marBottom w:val="0"/>
          <w:divBdr>
            <w:top w:val="none" w:sz="0" w:space="0" w:color="auto"/>
            <w:left w:val="none" w:sz="0" w:space="0" w:color="auto"/>
            <w:bottom w:val="none" w:sz="0" w:space="0" w:color="auto"/>
            <w:right w:val="none" w:sz="0" w:space="0" w:color="auto"/>
          </w:divBdr>
        </w:div>
        <w:div w:id="1520317383">
          <w:marLeft w:val="480"/>
          <w:marRight w:val="0"/>
          <w:marTop w:val="0"/>
          <w:marBottom w:val="0"/>
          <w:divBdr>
            <w:top w:val="none" w:sz="0" w:space="0" w:color="auto"/>
            <w:left w:val="none" w:sz="0" w:space="0" w:color="auto"/>
            <w:bottom w:val="none" w:sz="0" w:space="0" w:color="auto"/>
            <w:right w:val="none" w:sz="0" w:space="0" w:color="auto"/>
          </w:divBdr>
        </w:div>
        <w:div w:id="1705474977">
          <w:marLeft w:val="480"/>
          <w:marRight w:val="0"/>
          <w:marTop w:val="0"/>
          <w:marBottom w:val="0"/>
          <w:divBdr>
            <w:top w:val="none" w:sz="0" w:space="0" w:color="auto"/>
            <w:left w:val="none" w:sz="0" w:space="0" w:color="auto"/>
            <w:bottom w:val="none" w:sz="0" w:space="0" w:color="auto"/>
            <w:right w:val="none" w:sz="0" w:space="0" w:color="auto"/>
          </w:divBdr>
        </w:div>
        <w:div w:id="2022664507">
          <w:marLeft w:val="480"/>
          <w:marRight w:val="0"/>
          <w:marTop w:val="0"/>
          <w:marBottom w:val="0"/>
          <w:divBdr>
            <w:top w:val="none" w:sz="0" w:space="0" w:color="auto"/>
            <w:left w:val="none" w:sz="0" w:space="0" w:color="auto"/>
            <w:bottom w:val="none" w:sz="0" w:space="0" w:color="auto"/>
            <w:right w:val="none" w:sz="0" w:space="0" w:color="auto"/>
          </w:divBdr>
        </w:div>
        <w:div w:id="806437500">
          <w:marLeft w:val="480"/>
          <w:marRight w:val="0"/>
          <w:marTop w:val="0"/>
          <w:marBottom w:val="0"/>
          <w:divBdr>
            <w:top w:val="none" w:sz="0" w:space="0" w:color="auto"/>
            <w:left w:val="none" w:sz="0" w:space="0" w:color="auto"/>
            <w:bottom w:val="none" w:sz="0" w:space="0" w:color="auto"/>
            <w:right w:val="none" w:sz="0" w:space="0" w:color="auto"/>
          </w:divBdr>
        </w:div>
        <w:div w:id="1013922040">
          <w:marLeft w:val="480"/>
          <w:marRight w:val="0"/>
          <w:marTop w:val="0"/>
          <w:marBottom w:val="0"/>
          <w:divBdr>
            <w:top w:val="none" w:sz="0" w:space="0" w:color="auto"/>
            <w:left w:val="none" w:sz="0" w:space="0" w:color="auto"/>
            <w:bottom w:val="none" w:sz="0" w:space="0" w:color="auto"/>
            <w:right w:val="none" w:sz="0" w:space="0" w:color="auto"/>
          </w:divBdr>
        </w:div>
        <w:div w:id="424309362">
          <w:marLeft w:val="480"/>
          <w:marRight w:val="0"/>
          <w:marTop w:val="0"/>
          <w:marBottom w:val="0"/>
          <w:divBdr>
            <w:top w:val="none" w:sz="0" w:space="0" w:color="auto"/>
            <w:left w:val="none" w:sz="0" w:space="0" w:color="auto"/>
            <w:bottom w:val="none" w:sz="0" w:space="0" w:color="auto"/>
            <w:right w:val="none" w:sz="0" w:space="0" w:color="auto"/>
          </w:divBdr>
        </w:div>
      </w:divsChild>
    </w:div>
    <w:div w:id="587471823">
      <w:bodyDiv w:val="1"/>
      <w:marLeft w:val="0"/>
      <w:marRight w:val="0"/>
      <w:marTop w:val="0"/>
      <w:marBottom w:val="0"/>
      <w:divBdr>
        <w:top w:val="none" w:sz="0" w:space="0" w:color="auto"/>
        <w:left w:val="none" w:sz="0" w:space="0" w:color="auto"/>
        <w:bottom w:val="none" w:sz="0" w:space="0" w:color="auto"/>
        <w:right w:val="none" w:sz="0" w:space="0" w:color="auto"/>
      </w:divBdr>
    </w:div>
    <w:div w:id="589698395">
      <w:bodyDiv w:val="1"/>
      <w:marLeft w:val="0"/>
      <w:marRight w:val="0"/>
      <w:marTop w:val="0"/>
      <w:marBottom w:val="0"/>
      <w:divBdr>
        <w:top w:val="none" w:sz="0" w:space="0" w:color="auto"/>
        <w:left w:val="none" w:sz="0" w:space="0" w:color="auto"/>
        <w:bottom w:val="none" w:sz="0" w:space="0" w:color="auto"/>
        <w:right w:val="none" w:sz="0" w:space="0" w:color="auto"/>
      </w:divBdr>
    </w:div>
    <w:div w:id="592472409">
      <w:bodyDiv w:val="1"/>
      <w:marLeft w:val="0"/>
      <w:marRight w:val="0"/>
      <w:marTop w:val="0"/>
      <w:marBottom w:val="0"/>
      <w:divBdr>
        <w:top w:val="none" w:sz="0" w:space="0" w:color="auto"/>
        <w:left w:val="none" w:sz="0" w:space="0" w:color="auto"/>
        <w:bottom w:val="none" w:sz="0" w:space="0" w:color="auto"/>
        <w:right w:val="none" w:sz="0" w:space="0" w:color="auto"/>
      </w:divBdr>
    </w:div>
    <w:div w:id="596863377">
      <w:bodyDiv w:val="1"/>
      <w:marLeft w:val="0"/>
      <w:marRight w:val="0"/>
      <w:marTop w:val="0"/>
      <w:marBottom w:val="0"/>
      <w:divBdr>
        <w:top w:val="none" w:sz="0" w:space="0" w:color="auto"/>
        <w:left w:val="none" w:sz="0" w:space="0" w:color="auto"/>
        <w:bottom w:val="none" w:sz="0" w:space="0" w:color="auto"/>
        <w:right w:val="none" w:sz="0" w:space="0" w:color="auto"/>
      </w:divBdr>
    </w:div>
    <w:div w:id="597297952">
      <w:bodyDiv w:val="1"/>
      <w:marLeft w:val="0"/>
      <w:marRight w:val="0"/>
      <w:marTop w:val="0"/>
      <w:marBottom w:val="0"/>
      <w:divBdr>
        <w:top w:val="none" w:sz="0" w:space="0" w:color="auto"/>
        <w:left w:val="none" w:sz="0" w:space="0" w:color="auto"/>
        <w:bottom w:val="none" w:sz="0" w:space="0" w:color="auto"/>
        <w:right w:val="none" w:sz="0" w:space="0" w:color="auto"/>
      </w:divBdr>
    </w:div>
    <w:div w:id="599220757">
      <w:bodyDiv w:val="1"/>
      <w:marLeft w:val="0"/>
      <w:marRight w:val="0"/>
      <w:marTop w:val="0"/>
      <w:marBottom w:val="0"/>
      <w:divBdr>
        <w:top w:val="none" w:sz="0" w:space="0" w:color="auto"/>
        <w:left w:val="none" w:sz="0" w:space="0" w:color="auto"/>
        <w:bottom w:val="none" w:sz="0" w:space="0" w:color="auto"/>
        <w:right w:val="none" w:sz="0" w:space="0" w:color="auto"/>
      </w:divBdr>
    </w:div>
    <w:div w:id="600382937">
      <w:bodyDiv w:val="1"/>
      <w:marLeft w:val="0"/>
      <w:marRight w:val="0"/>
      <w:marTop w:val="0"/>
      <w:marBottom w:val="0"/>
      <w:divBdr>
        <w:top w:val="none" w:sz="0" w:space="0" w:color="auto"/>
        <w:left w:val="none" w:sz="0" w:space="0" w:color="auto"/>
        <w:bottom w:val="none" w:sz="0" w:space="0" w:color="auto"/>
        <w:right w:val="none" w:sz="0" w:space="0" w:color="auto"/>
      </w:divBdr>
    </w:div>
    <w:div w:id="605043648">
      <w:bodyDiv w:val="1"/>
      <w:marLeft w:val="0"/>
      <w:marRight w:val="0"/>
      <w:marTop w:val="0"/>
      <w:marBottom w:val="0"/>
      <w:divBdr>
        <w:top w:val="none" w:sz="0" w:space="0" w:color="auto"/>
        <w:left w:val="none" w:sz="0" w:space="0" w:color="auto"/>
        <w:bottom w:val="none" w:sz="0" w:space="0" w:color="auto"/>
        <w:right w:val="none" w:sz="0" w:space="0" w:color="auto"/>
      </w:divBdr>
    </w:div>
    <w:div w:id="607855136">
      <w:bodyDiv w:val="1"/>
      <w:marLeft w:val="0"/>
      <w:marRight w:val="0"/>
      <w:marTop w:val="0"/>
      <w:marBottom w:val="0"/>
      <w:divBdr>
        <w:top w:val="none" w:sz="0" w:space="0" w:color="auto"/>
        <w:left w:val="none" w:sz="0" w:space="0" w:color="auto"/>
        <w:bottom w:val="none" w:sz="0" w:space="0" w:color="auto"/>
        <w:right w:val="none" w:sz="0" w:space="0" w:color="auto"/>
      </w:divBdr>
    </w:div>
    <w:div w:id="613558523">
      <w:bodyDiv w:val="1"/>
      <w:marLeft w:val="0"/>
      <w:marRight w:val="0"/>
      <w:marTop w:val="0"/>
      <w:marBottom w:val="0"/>
      <w:divBdr>
        <w:top w:val="none" w:sz="0" w:space="0" w:color="auto"/>
        <w:left w:val="none" w:sz="0" w:space="0" w:color="auto"/>
        <w:bottom w:val="none" w:sz="0" w:space="0" w:color="auto"/>
        <w:right w:val="none" w:sz="0" w:space="0" w:color="auto"/>
      </w:divBdr>
    </w:div>
    <w:div w:id="623194269">
      <w:bodyDiv w:val="1"/>
      <w:marLeft w:val="0"/>
      <w:marRight w:val="0"/>
      <w:marTop w:val="0"/>
      <w:marBottom w:val="0"/>
      <w:divBdr>
        <w:top w:val="none" w:sz="0" w:space="0" w:color="auto"/>
        <w:left w:val="none" w:sz="0" w:space="0" w:color="auto"/>
        <w:bottom w:val="none" w:sz="0" w:space="0" w:color="auto"/>
        <w:right w:val="none" w:sz="0" w:space="0" w:color="auto"/>
      </w:divBdr>
    </w:div>
    <w:div w:id="623540551">
      <w:bodyDiv w:val="1"/>
      <w:marLeft w:val="0"/>
      <w:marRight w:val="0"/>
      <w:marTop w:val="0"/>
      <w:marBottom w:val="0"/>
      <w:divBdr>
        <w:top w:val="none" w:sz="0" w:space="0" w:color="auto"/>
        <w:left w:val="none" w:sz="0" w:space="0" w:color="auto"/>
        <w:bottom w:val="none" w:sz="0" w:space="0" w:color="auto"/>
        <w:right w:val="none" w:sz="0" w:space="0" w:color="auto"/>
      </w:divBdr>
    </w:div>
    <w:div w:id="623779075">
      <w:bodyDiv w:val="1"/>
      <w:marLeft w:val="0"/>
      <w:marRight w:val="0"/>
      <w:marTop w:val="0"/>
      <w:marBottom w:val="0"/>
      <w:divBdr>
        <w:top w:val="none" w:sz="0" w:space="0" w:color="auto"/>
        <w:left w:val="none" w:sz="0" w:space="0" w:color="auto"/>
        <w:bottom w:val="none" w:sz="0" w:space="0" w:color="auto"/>
        <w:right w:val="none" w:sz="0" w:space="0" w:color="auto"/>
      </w:divBdr>
    </w:div>
    <w:div w:id="633029459">
      <w:bodyDiv w:val="1"/>
      <w:marLeft w:val="0"/>
      <w:marRight w:val="0"/>
      <w:marTop w:val="0"/>
      <w:marBottom w:val="0"/>
      <w:divBdr>
        <w:top w:val="none" w:sz="0" w:space="0" w:color="auto"/>
        <w:left w:val="none" w:sz="0" w:space="0" w:color="auto"/>
        <w:bottom w:val="none" w:sz="0" w:space="0" w:color="auto"/>
        <w:right w:val="none" w:sz="0" w:space="0" w:color="auto"/>
      </w:divBdr>
    </w:div>
    <w:div w:id="647789248">
      <w:bodyDiv w:val="1"/>
      <w:marLeft w:val="0"/>
      <w:marRight w:val="0"/>
      <w:marTop w:val="0"/>
      <w:marBottom w:val="0"/>
      <w:divBdr>
        <w:top w:val="none" w:sz="0" w:space="0" w:color="auto"/>
        <w:left w:val="none" w:sz="0" w:space="0" w:color="auto"/>
        <w:bottom w:val="none" w:sz="0" w:space="0" w:color="auto"/>
        <w:right w:val="none" w:sz="0" w:space="0" w:color="auto"/>
      </w:divBdr>
    </w:div>
    <w:div w:id="651642698">
      <w:bodyDiv w:val="1"/>
      <w:marLeft w:val="0"/>
      <w:marRight w:val="0"/>
      <w:marTop w:val="0"/>
      <w:marBottom w:val="0"/>
      <w:divBdr>
        <w:top w:val="none" w:sz="0" w:space="0" w:color="auto"/>
        <w:left w:val="none" w:sz="0" w:space="0" w:color="auto"/>
        <w:bottom w:val="none" w:sz="0" w:space="0" w:color="auto"/>
        <w:right w:val="none" w:sz="0" w:space="0" w:color="auto"/>
      </w:divBdr>
    </w:div>
    <w:div w:id="659575917">
      <w:bodyDiv w:val="1"/>
      <w:marLeft w:val="0"/>
      <w:marRight w:val="0"/>
      <w:marTop w:val="0"/>
      <w:marBottom w:val="0"/>
      <w:divBdr>
        <w:top w:val="none" w:sz="0" w:space="0" w:color="auto"/>
        <w:left w:val="none" w:sz="0" w:space="0" w:color="auto"/>
        <w:bottom w:val="none" w:sz="0" w:space="0" w:color="auto"/>
        <w:right w:val="none" w:sz="0" w:space="0" w:color="auto"/>
      </w:divBdr>
    </w:div>
    <w:div w:id="663625028">
      <w:bodyDiv w:val="1"/>
      <w:marLeft w:val="0"/>
      <w:marRight w:val="0"/>
      <w:marTop w:val="0"/>
      <w:marBottom w:val="0"/>
      <w:divBdr>
        <w:top w:val="none" w:sz="0" w:space="0" w:color="auto"/>
        <w:left w:val="none" w:sz="0" w:space="0" w:color="auto"/>
        <w:bottom w:val="none" w:sz="0" w:space="0" w:color="auto"/>
        <w:right w:val="none" w:sz="0" w:space="0" w:color="auto"/>
      </w:divBdr>
    </w:div>
    <w:div w:id="679311495">
      <w:bodyDiv w:val="1"/>
      <w:marLeft w:val="0"/>
      <w:marRight w:val="0"/>
      <w:marTop w:val="0"/>
      <w:marBottom w:val="0"/>
      <w:divBdr>
        <w:top w:val="none" w:sz="0" w:space="0" w:color="auto"/>
        <w:left w:val="none" w:sz="0" w:space="0" w:color="auto"/>
        <w:bottom w:val="none" w:sz="0" w:space="0" w:color="auto"/>
        <w:right w:val="none" w:sz="0" w:space="0" w:color="auto"/>
      </w:divBdr>
    </w:div>
    <w:div w:id="682324784">
      <w:bodyDiv w:val="1"/>
      <w:marLeft w:val="0"/>
      <w:marRight w:val="0"/>
      <w:marTop w:val="0"/>
      <w:marBottom w:val="0"/>
      <w:divBdr>
        <w:top w:val="none" w:sz="0" w:space="0" w:color="auto"/>
        <w:left w:val="none" w:sz="0" w:space="0" w:color="auto"/>
        <w:bottom w:val="none" w:sz="0" w:space="0" w:color="auto"/>
        <w:right w:val="none" w:sz="0" w:space="0" w:color="auto"/>
      </w:divBdr>
    </w:div>
    <w:div w:id="691876562">
      <w:bodyDiv w:val="1"/>
      <w:marLeft w:val="0"/>
      <w:marRight w:val="0"/>
      <w:marTop w:val="0"/>
      <w:marBottom w:val="0"/>
      <w:divBdr>
        <w:top w:val="none" w:sz="0" w:space="0" w:color="auto"/>
        <w:left w:val="none" w:sz="0" w:space="0" w:color="auto"/>
        <w:bottom w:val="none" w:sz="0" w:space="0" w:color="auto"/>
        <w:right w:val="none" w:sz="0" w:space="0" w:color="auto"/>
      </w:divBdr>
    </w:div>
    <w:div w:id="696082446">
      <w:bodyDiv w:val="1"/>
      <w:marLeft w:val="0"/>
      <w:marRight w:val="0"/>
      <w:marTop w:val="0"/>
      <w:marBottom w:val="0"/>
      <w:divBdr>
        <w:top w:val="none" w:sz="0" w:space="0" w:color="auto"/>
        <w:left w:val="none" w:sz="0" w:space="0" w:color="auto"/>
        <w:bottom w:val="none" w:sz="0" w:space="0" w:color="auto"/>
        <w:right w:val="none" w:sz="0" w:space="0" w:color="auto"/>
      </w:divBdr>
    </w:div>
    <w:div w:id="702293047">
      <w:bodyDiv w:val="1"/>
      <w:marLeft w:val="0"/>
      <w:marRight w:val="0"/>
      <w:marTop w:val="0"/>
      <w:marBottom w:val="0"/>
      <w:divBdr>
        <w:top w:val="none" w:sz="0" w:space="0" w:color="auto"/>
        <w:left w:val="none" w:sz="0" w:space="0" w:color="auto"/>
        <w:bottom w:val="none" w:sz="0" w:space="0" w:color="auto"/>
        <w:right w:val="none" w:sz="0" w:space="0" w:color="auto"/>
      </w:divBdr>
    </w:div>
    <w:div w:id="706150673">
      <w:bodyDiv w:val="1"/>
      <w:marLeft w:val="0"/>
      <w:marRight w:val="0"/>
      <w:marTop w:val="0"/>
      <w:marBottom w:val="0"/>
      <w:divBdr>
        <w:top w:val="none" w:sz="0" w:space="0" w:color="auto"/>
        <w:left w:val="none" w:sz="0" w:space="0" w:color="auto"/>
        <w:bottom w:val="none" w:sz="0" w:space="0" w:color="auto"/>
        <w:right w:val="none" w:sz="0" w:space="0" w:color="auto"/>
      </w:divBdr>
    </w:div>
    <w:div w:id="710347609">
      <w:bodyDiv w:val="1"/>
      <w:marLeft w:val="0"/>
      <w:marRight w:val="0"/>
      <w:marTop w:val="0"/>
      <w:marBottom w:val="0"/>
      <w:divBdr>
        <w:top w:val="none" w:sz="0" w:space="0" w:color="auto"/>
        <w:left w:val="none" w:sz="0" w:space="0" w:color="auto"/>
        <w:bottom w:val="none" w:sz="0" w:space="0" w:color="auto"/>
        <w:right w:val="none" w:sz="0" w:space="0" w:color="auto"/>
      </w:divBdr>
    </w:div>
    <w:div w:id="715735086">
      <w:bodyDiv w:val="1"/>
      <w:marLeft w:val="0"/>
      <w:marRight w:val="0"/>
      <w:marTop w:val="0"/>
      <w:marBottom w:val="0"/>
      <w:divBdr>
        <w:top w:val="none" w:sz="0" w:space="0" w:color="auto"/>
        <w:left w:val="none" w:sz="0" w:space="0" w:color="auto"/>
        <w:bottom w:val="none" w:sz="0" w:space="0" w:color="auto"/>
        <w:right w:val="none" w:sz="0" w:space="0" w:color="auto"/>
      </w:divBdr>
    </w:div>
    <w:div w:id="718893392">
      <w:bodyDiv w:val="1"/>
      <w:marLeft w:val="0"/>
      <w:marRight w:val="0"/>
      <w:marTop w:val="0"/>
      <w:marBottom w:val="0"/>
      <w:divBdr>
        <w:top w:val="none" w:sz="0" w:space="0" w:color="auto"/>
        <w:left w:val="none" w:sz="0" w:space="0" w:color="auto"/>
        <w:bottom w:val="none" w:sz="0" w:space="0" w:color="auto"/>
        <w:right w:val="none" w:sz="0" w:space="0" w:color="auto"/>
      </w:divBdr>
      <w:divsChild>
        <w:div w:id="1941638367">
          <w:marLeft w:val="0"/>
          <w:marRight w:val="0"/>
          <w:marTop w:val="0"/>
          <w:marBottom w:val="0"/>
          <w:divBdr>
            <w:top w:val="none" w:sz="0" w:space="0" w:color="auto"/>
            <w:left w:val="none" w:sz="0" w:space="0" w:color="auto"/>
            <w:bottom w:val="none" w:sz="0" w:space="0" w:color="auto"/>
            <w:right w:val="none" w:sz="0" w:space="0" w:color="auto"/>
          </w:divBdr>
        </w:div>
        <w:div w:id="1629048586">
          <w:marLeft w:val="0"/>
          <w:marRight w:val="0"/>
          <w:marTop w:val="0"/>
          <w:marBottom w:val="0"/>
          <w:divBdr>
            <w:top w:val="none" w:sz="0" w:space="0" w:color="auto"/>
            <w:left w:val="none" w:sz="0" w:space="0" w:color="auto"/>
            <w:bottom w:val="none" w:sz="0" w:space="0" w:color="auto"/>
            <w:right w:val="none" w:sz="0" w:space="0" w:color="auto"/>
          </w:divBdr>
        </w:div>
        <w:div w:id="1250776389">
          <w:marLeft w:val="0"/>
          <w:marRight w:val="0"/>
          <w:marTop w:val="0"/>
          <w:marBottom w:val="0"/>
          <w:divBdr>
            <w:top w:val="none" w:sz="0" w:space="0" w:color="auto"/>
            <w:left w:val="none" w:sz="0" w:space="0" w:color="auto"/>
            <w:bottom w:val="none" w:sz="0" w:space="0" w:color="auto"/>
            <w:right w:val="none" w:sz="0" w:space="0" w:color="auto"/>
          </w:divBdr>
        </w:div>
        <w:div w:id="1804227179">
          <w:marLeft w:val="0"/>
          <w:marRight w:val="0"/>
          <w:marTop w:val="0"/>
          <w:marBottom w:val="0"/>
          <w:divBdr>
            <w:top w:val="none" w:sz="0" w:space="0" w:color="auto"/>
            <w:left w:val="none" w:sz="0" w:space="0" w:color="auto"/>
            <w:bottom w:val="none" w:sz="0" w:space="0" w:color="auto"/>
            <w:right w:val="none" w:sz="0" w:space="0" w:color="auto"/>
          </w:divBdr>
        </w:div>
        <w:div w:id="1708987917">
          <w:marLeft w:val="0"/>
          <w:marRight w:val="0"/>
          <w:marTop w:val="0"/>
          <w:marBottom w:val="0"/>
          <w:divBdr>
            <w:top w:val="none" w:sz="0" w:space="0" w:color="auto"/>
            <w:left w:val="none" w:sz="0" w:space="0" w:color="auto"/>
            <w:bottom w:val="none" w:sz="0" w:space="0" w:color="auto"/>
            <w:right w:val="none" w:sz="0" w:space="0" w:color="auto"/>
          </w:divBdr>
        </w:div>
        <w:div w:id="116722979">
          <w:marLeft w:val="0"/>
          <w:marRight w:val="0"/>
          <w:marTop w:val="0"/>
          <w:marBottom w:val="0"/>
          <w:divBdr>
            <w:top w:val="none" w:sz="0" w:space="0" w:color="auto"/>
            <w:left w:val="none" w:sz="0" w:space="0" w:color="auto"/>
            <w:bottom w:val="none" w:sz="0" w:space="0" w:color="auto"/>
            <w:right w:val="none" w:sz="0" w:space="0" w:color="auto"/>
          </w:divBdr>
        </w:div>
        <w:div w:id="2093232433">
          <w:marLeft w:val="0"/>
          <w:marRight w:val="0"/>
          <w:marTop w:val="0"/>
          <w:marBottom w:val="0"/>
          <w:divBdr>
            <w:top w:val="none" w:sz="0" w:space="0" w:color="auto"/>
            <w:left w:val="none" w:sz="0" w:space="0" w:color="auto"/>
            <w:bottom w:val="none" w:sz="0" w:space="0" w:color="auto"/>
            <w:right w:val="none" w:sz="0" w:space="0" w:color="auto"/>
          </w:divBdr>
        </w:div>
        <w:div w:id="740909487">
          <w:marLeft w:val="0"/>
          <w:marRight w:val="0"/>
          <w:marTop w:val="0"/>
          <w:marBottom w:val="0"/>
          <w:divBdr>
            <w:top w:val="none" w:sz="0" w:space="0" w:color="auto"/>
            <w:left w:val="none" w:sz="0" w:space="0" w:color="auto"/>
            <w:bottom w:val="none" w:sz="0" w:space="0" w:color="auto"/>
            <w:right w:val="none" w:sz="0" w:space="0" w:color="auto"/>
          </w:divBdr>
        </w:div>
        <w:div w:id="396976497">
          <w:marLeft w:val="0"/>
          <w:marRight w:val="0"/>
          <w:marTop w:val="0"/>
          <w:marBottom w:val="0"/>
          <w:divBdr>
            <w:top w:val="none" w:sz="0" w:space="0" w:color="auto"/>
            <w:left w:val="none" w:sz="0" w:space="0" w:color="auto"/>
            <w:bottom w:val="none" w:sz="0" w:space="0" w:color="auto"/>
            <w:right w:val="none" w:sz="0" w:space="0" w:color="auto"/>
          </w:divBdr>
        </w:div>
        <w:div w:id="1270359573">
          <w:marLeft w:val="0"/>
          <w:marRight w:val="0"/>
          <w:marTop w:val="0"/>
          <w:marBottom w:val="0"/>
          <w:divBdr>
            <w:top w:val="none" w:sz="0" w:space="0" w:color="auto"/>
            <w:left w:val="none" w:sz="0" w:space="0" w:color="auto"/>
            <w:bottom w:val="none" w:sz="0" w:space="0" w:color="auto"/>
            <w:right w:val="none" w:sz="0" w:space="0" w:color="auto"/>
          </w:divBdr>
        </w:div>
        <w:div w:id="190579397">
          <w:marLeft w:val="0"/>
          <w:marRight w:val="0"/>
          <w:marTop w:val="0"/>
          <w:marBottom w:val="0"/>
          <w:divBdr>
            <w:top w:val="none" w:sz="0" w:space="0" w:color="auto"/>
            <w:left w:val="none" w:sz="0" w:space="0" w:color="auto"/>
            <w:bottom w:val="none" w:sz="0" w:space="0" w:color="auto"/>
            <w:right w:val="none" w:sz="0" w:space="0" w:color="auto"/>
          </w:divBdr>
        </w:div>
        <w:div w:id="909463245">
          <w:marLeft w:val="0"/>
          <w:marRight w:val="0"/>
          <w:marTop w:val="0"/>
          <w:marBottom w:val="0"/>
          <w:divBdr>
            <w:top w:val="none" w:sz="0" w:space="0" w:color="auto"/>
            <w:left w:val="none" w:sz="0" w:space="0" w:color="auto"/>
            <w:bottom w:val="none" w:sz="0" w:space="0" w:color="auto"/>
            <w:right w:val="none" w:sz="0" w:space="0" w:color="auto"/>
          </w:divBdr>
        </w:div>
        <w:div w:id="1001158735">
          <w:marLeft w:val="0"/>
          <w:marRight w:val="0"/>
          <w:marTop w:val="0"/>
          <w:marBottom w:val="0"/>
          <w:divBdr>
            <w:top w:val="none" w:sz="0" w:space="0" w:color="auto"/>
            <w:left w:val="none" w:sz="0" w:space="0" w:color="auto"/>
            <w:bottom w:val="none" w:sz="0" w:space="0" w:color="auto"/>
            <w:right w:val="none" w:sz="0" w:space="0" w:color="auto"/>
          </w:divBdr>
        </w:div>
        <w:div w:id="629559754">
          <w:marLeft w:val="0"/>
          <w:marRight w:val="0"/>
          <w:marTop w:val="0"/>
          <w:marBottom w:val="0"/>
          <w:divBdr>
            <w:top w:val="none" w:sz="0" w:space="0" w:color="auto"/>
            <w:left w:val="none" w:sz="0" w:space="0" w:color="auto"/>
            <w:bottom w:val="none" w:sz="0" w:space="0" w:color="auto"/>
            <w:right w:val="none" w:sz="0" w:space="0" w:color="auto"/>
          </w:divBdr>
        </w:div>
        <w:div w:id="1430734238">
          <w:marLeft w:val="0"/>
          <w:marRight w:val="0"/>
          <w:marTop w:val="0"/>
          <w:marBottom w:val="0"/>
          <w:divBdr>
            <w:top w:val="none" w:sz="0" w:space="0" w:color="auto"/>
            <w:left w:val="none" w:sz="0" w:space="0" w:color="auto"/>
            <w:bottom w:val="none" w:sz="0" w:space="0" w:color="auto"/>
            <w:right w:val="none" w:sz="0" w:space="0" w:color="auto"/>
          </w:divBdr>
        </w:div>
        <w:div w:id="1654986805">
          <w:marLeft w:val="0"/>
          <w:marRight w:val="0"/>
          <w:marTop w:val="0"/>
          <w:marBottom w:val="0"/>
          <w:divBdr>
            <w:top w:val="none" w:sz="0" w:space="0" w:color="auto"/>
            <w:left w:val="none" w:sz="0" w:space="0" w:color="auto"/>
            <w:bottom w:val="none" w:sz="0" w:space="0" w:color="auto"/>
            <w:right w:val="none" w:sz="0" w:space="0" w:color="auto"/>
          </w:divBdr>
        </w:div>
        <w:div w:id="914633013">
          <w:marLeft w:val="0"/>
          <w:marRight w:val="0"/>
          <w:marTop w:val="0"/>
          <w:marBottom w:val="0"/>
          <w:divBdr>
            <w:top w:val="none" w:sz="0" w:space="0" w:color="auto"/>
            <w:left w:val="none" w:sz="0" w:space="0" w:color="auto"/>
            <w:bottom w:val="none" w:sz="0" w:space="0" w:color="auto"/>
            <w:right w:val="none" w:sz="0" w:space="0" w:color="auto"/>
          </w:divBdr>
        </w:div>
        <w:div w:id="1390568578">
          <w:marLeft w:val="0"/>
          <w:marRight w:val="0"/>
          <w:marTop w:val="0"/>
          <w:marBottom w:val="0"/>
          <w:divBdr>
            <w:top w:val="none" w:sz="0" w:space="0" w:color="auto"/>
            <w:left w:val="none" w:sz="0" w:space="0" w:color="auto"/>
            <w:bottom w:val="none" w:sz="0" w:space="0" w:color="auto"/>
            <w:right w:val="none" w:sz="0" w:space="0" w:color="auto"/>
          </w:divBdr>
        </w:div>
        <w:div w:id="1798067974">
          <w:marLeft w:val="0"/>
          <w:marRight w:val="0"/>
          <w:marTop w:val="0"/>
          <w:marBottom w:val="0"/>
          <w:divBdr>
            <w:top w:val="none" w:sz="0" w:space="0" w:color="auto"/>
            <w:left w:val="none" w:sz="0" w:space="0" w:color="auto"/>
            <w:bottom w:val="none" w:sz="0" w:space="0" w:color="auto"/>
            <w:right w:val="none" w:sz="0" w:space="0" w:color="auto"/>
          </w:divBdr>
        </w:div>
      </w:divsChild>
    </w:div>
    <w:div w:id="726883219">
      <w:bodyDiv w:val="1"/>
      <w:marLeft w:val="0"/>
      <w:marRight w:val="0"/>
      <w:marTop w:val="0"/>
      <w:marBottom w:val="0"/>
      <w:divBdr>
        <w:top w:val="none" w:sz="0" w:space="0" w:color="auto"/>
        <w:left w:val="none" w:sz="0" w:space="0" w:color="auto"/>
        <w:bottom w:val="none" w:sz="0" w:space="0" w:color="auto"/>
        <w:right w:val="none" w:sz="0" w:space="0" w:color="auto"/>
      </w:divBdr>
    </w:div>
    <w:div w:id="735739737">
      <w:bodyDiv w:val="1"/>
      <w:marLeft w:val="0"/>
      <w:marRight w:val="0"/>
      <w:marTop w:val="0"/>
      <w:marBottom w:val="0"/>
      <w:divBdr>
        <w:top w:val="none" w:sz="0" w:space="0" w:color="auto"/>
        <w:left w:val="none" w:sz="0" w:space="0" w:color="auto"/>
        <w:bottom w:val="none" w:sz="0" w:space="0" w:color="auto"/>
        <w:right w:val="none" w:sz="0" w:space="0" w:color="auto"/>
      </w:divBdr>
    </w:div>
    <w:div w:id="743720767">
      <w:bodyDiv w:val="1"/>
      <w:marLeft w:val="0"/>
      <w:marRight w:val="0"/>
      <w:marTop w:val="0"/>
      <w:marBottom w:val="0"/>
      <w:divBdr>
        <w:top w:val="none" w:sz="0" w:space="0" w:color="auto"/>
        <w:left w:val="none" w:sz="0" w:space="0" w:color="auto"/>
        <w:bottom w:val="none" w:sz="0" w:space="0" w:color="auto"/>
        <w:right w:val="none" w:sz="0" w:space="0" w:color="auto"/>
      </w:divBdr>
    </w:div>
    <w:div w:id="750127619">
      <w:bodyDiv w:val="1"/>
      <w:marLeft w:val="0"/>
      <w:marRight w:val="0"/>
      <w:marTop w:val="0"/>
      <w:marBottom w:val="0"/>
      <w:divBdr>
        <w:top w:val="none" w:sz="0" w:space="0" w:color="auto"/>
        <w:left w:val="none" w:sz="0" w:space="0" w:color="auto"/>
        <w:bottom w:val="none" w:sz="0" w:space="0" w:color="auto"/>
        <w:right w:val="none" w:sz="0" w:space="0" w:color="auto"/>
      </w:divBdr>
    </w:div>
    <w:div w:id="766466833">
      <w:bodyDiv w:val="1"/>
      <w:marLeft w:val="0"/>
      <w:marRight w:val="0"/>
      <w:marTop w:val="0"/>
      <w:marBottom w:val="0"/>
      <w:divBdr>
        <w:top w:val="none" w:sz="0" w:space="0" w:color="auto"/>
        <w:left w:val="none" w:sz="0" w:space="0" w:color="auto"/>
        <w:bottom w:val="none" w:sz="0" w:space="0" w:color="auto"/>
        <w:right w:val="none" w:sz="0" w:space="0" w:color="auto"/>
      </w:divBdr>
    </w:div>
    <w:div w:id="767194300">
      <w:bodyDiv w:val="1"/>
      <w:marLeft w:val="0"/>
      <w:marRight w:val="0"/>
      <w:marTop w:val="0"/>
      <w:marBottom w:val="0"/>
      <w:divBdr>
        <w:top w:val="none" w:sz="0" w:space="0" w:color="auto"/>
        <w:left w:val="none" w:sz="0" w:space="0" w:color="auto"/>
        <w:bottom w:val="none" w:sz="0" w:space="0" w:color="auto"/>
        <w:right w:val="none" w:sz="0" w:space="0" w:color="auto"/>
      </w:divBdr>
    </w:div>
    <w:div w:id="768889724">
      <w:bodyDiv w:val="1"/>
      <w:marLeft w:val="0"/>
      <w:marRight w:val="0"/>
      <w:marTop w:val="0"/>
      <w:marBottom w:val="0"/>
      <w:divBdr>
        <w:top w:val="none" w:sz="0" w:space="0" w:color="auto"/>
        <w:left w:val="none" w:sz="0" w:space="0" w:color="auto"/>
        <w:bottom w:val="none" w:sz="0" w:space="0" w:color="auto"/>
        <w:right w:val="none" w:sz="0" w:space="0" w:color="auto"/>
      </w:divBdr>
    </w:div>
    <w:div w:id="771052938">
      <w:bodyDiv w:val="1"/>
      <w:marLeft w:val="0"/>
      <w:marRight w:val="0"/>
      <w:marTop w:val="0"/>
      <w:marBottom w:val="0"/>
      <w:divBdr>
        <w:top w:val="none" w:sz="0" w:space="0" w:color="auto"/>
        <w:left w:val="none" w:sz="0" w:space="0" w:color="auto"/>
        <w:bottom w:val="none" w:sz="0" w:space="0" w:color="auto"/>
        <w:right w:val="none" w:sz="0" w:space="0" w:color="auto"/>
      </w:divBdr>
    </w:div>
    <w:div w:id="773205766">
      <w:bodyDiv w:val="1"/>
      <w:marLeft w:val="0"/>
      <w:marRight w:val="0"/>
      <w:marTop w:val="0"/>
      <w:marBottom w:val="0"/>
      <w:divBdr>
        <w:top w:val="none" w:sz="0" w:space="0" w:color="auto"/>
        <w:left w:val="none" w:sz="0" w:space="0" w:color="auto"/>
        <w:bottom w:val="none" w:sz="0" w:space="0" w:color="auto"/>
        <w:right w:val="none" w:sz="0" w:space="0" w:color="auto"/>
      </w:divBdr>
    </w:div>
    <w:div w:id="784731517">
      <w:bodyDiv w:val="1"/>
      <w:marLeft w:val="0"/>
      <w:marRight w:val="0"/>
      <w:marTop w:val="0"/>
      <w:marBottom w:val="0"/>
      <w:divBdr>
        <w:top w:val="none" w:sz="0" w:space="0" w:color="auto"/>
        <w:left w:val="none" w:sz="0" w:space="0" w:color="auto"/>
        <w:bottom w:val="none" w:sz="0" w:space="0" w:color="auto"/>
        <w:right w:val="none" w:sz="0" w:space="0" w:color="auto"/>
      </w:divBdr>
    </w:div>
    <w:div w:id="788401783">
      <w:bodyDiv w:val="1"/>
      <w:marLeft w:val="0"/>
      <w:marRight w:val="0"/>
      <w:marTop w:val="0"/>
      <w:marBottom w:val="0"/>
      <w:divBdr>
        <w:top w:val="none" w:sz="0" w:space="0" w:color="auto"/>
        <w:left w:val="none" w:sz="0" w:space="0" w:color="auto"/>
        <w:bottom w:val="none" w:sz="0" w:space="0" w:color="auto"/>
        <w:right w:val="none" w:sz="0" w:space="0" w:color="auto"/>
      </w:divBdr>
    </w:div>
    <w:div w:id="793525133">
      <w:bodyDiv w:val="1"/>
      <w:marLeft w:val="0"/>
      <w:marRight w:val="0"/>
      <w:marTop w:val="0"/>
      <w:marBottom w:val="0"/>
      <w:divBdr>
        <w:top w:val="none" w:sz="0" w:space="0" w:color="auto"/>
        <w:left w:val="none" w:sz="0" w:space="0" w:color="auto"/>
        <w:bottom w:val="none" w:sz="0" w:space="0" w:color="auto"/>
        <w:right w:val="none" w:sz="0" w:space="0" w:color="auto"/>
      </w:divBdr>
      <w:divsChild>
        <w:div w:id="1304191735">
          <w:marLeft w:val="480"/>
          <w:marRight w:val="0"/>
          <w:marTop w:val="0"/>
          <w:marBottom w:val="0"/>
          <w:divBdr>
            <w:top w:val="none" w:sz="0" w:space="0" w:color="auto"/>
            <w:left w:val="none" w:sz="0" w:space="0" w:color="auto"/>
            <w:bottom w:val="none" w:sz="0" w:space="0" w:color="auto"/>
            <w:right w:val="none" w:sz="0" w:space="0" w:color="auto"/>
          </w:divBdr>
        </w:div>
        <w:div w:id="1088498156">
          <w:marLeft w:val="480"/>
          <w:marRight w:val="0"/>
          <w:marTop w:val="0"/>
          <w:marBottom w:val="0"/>
          <w:divBdr>
            <w:top w:val="none" w:sz="0" w:space="0" w:color="auto"/>
            <w:left w:val="none" w:sz="0" w:space="0" w:color="auto"/>
            <w:bottom w:val="none" w:sz="0" w:space="0" w:color="auto"/>
            <w:right w:val="none" w:sz="0" w:space="0" w:color="auto"/>
          </w:divBdr>
        </w:div>
        <w:div w:id="1466434229">
          <w:marLeft w:val="480"/>
          <w:marRight w:val="0"/>
          <w:marTop w:val="0"/>
          <w:marBottom w:val="0"/>
          <w:divBdr>
            <w:top w:val="none" w:sz="0" w:space="0" w:color="auto"/>
            <w:left w:val="none" w:sz="0" w:space="0" w:color="auto"/>
            <w:bottom w:val="none" w:sz="0" w:space="0" w:color="auto"/>
            <w:right w:val="none" w:sz="0" w:space="0" w:color="auto"/>
          </w:divBdr>
        </w:div>
        <w:div w:id="1762944264">
          <w:marLeft w:val="480"/>
          <w:marRight w:val="0"/>
          <w:marTop w:val="0"/>
          <w:marBottom w:val="0"/>
          <w:divBdr>
            <w:top w:val="none" w:sz="0" w:space="0" w:color="auto"/>
            <w:left w:val="none" w:sz="0" w:space="0" w:color="auto"/>
            <w:bottom w:val="none" w:sz="0" w:space="0" w:color="auto"/>
            <w:right w:val="none" w:sz="0" w:space="0" w:color="auto"/>
          </w:divBdr>
        </w:div>
        <w:div w:id="49424596">
          <w:marLeft w:val="480"/>
          <w:marRight w:val="0"/>
          <w:marTop w:val="0"/>
          <w:marBottom w:val="0"/>
          <w:divBdr>
            <w:top w:val="none" w:sz="0" w:space="0" w:color="auto"/>
            <w:left w:val="none" w:sz="0" w:space="0" w:color="auto"/>
            <w:bottom w:val="none" w:sz="0" w:space="0" w:color="auto"/>
            <w:right w:val="none" w:sz="0" w:space="0" w:color="auto"/>
          </w:divBdr>
        </w:div>
        <w:div w:id="1606227441">
          <w:marLeft w:val="480"/>
          <w:marRight w:val="0"/>
          <w:marTop w:val="0"/>
          <w:marBottom w:val="0"/>
          <w:divBdr>
            <w:top w:val="none" w:sz="0" w:space="0" w:color="auto"/>
            <w:left w:val="none" w:sz="0" w:space="0" w:color="auto"/>
            <w:bottom w:val="none" w:sz="0" w:space="0" w:color="auto"/>
            <w:right w:val="none" w:sz="0" w:space="0" w:color="auto"/>
          </w:divBdr>
        </w:div>
        <w:div w:id="1326087602">
          <w:marLeft w:val="480"/>
          <w:marRight w:val="0"/>
          <w:marTop w:val="0"/>
          <w:marBottom w:val="0"/>
          <w:divBdr>
            <w:top w:val="none" w:sz="0" w:space="0" w:color="auto"/>
            <w:left w:val="none" w:sz="0" w:space="0" w:color="auto"/>
            <w:bottom w:val="none" w:sz="0" w:space="0" w:color="auto"/>
            <w:right w:val="none" w:sz="0" w:space="0" w:color="auto"/>
          </w:divBdr>
        </w:div>
        <w:div w:id="1006521118">
          <w:marLeft w:val="480"/>
          <w:marRight w:val="0"/>
          <w:marTop w:val="0"/>
          <w:marBottom w:val="0"/>
          <w:divBdr>
            <w:top w:val="none" w:sz="0" w:space="0" w:color="auto"/>
            <w:left w:val="none" w:sz="0" w:space="0" w:color="auto"/>
            <w:bottom w:val="none" w:sz="0" w:space="0" w:color="auto"/>
            <w:right w:val="none" w:sz="0" w:space="0" w:color="auto"/>
          </w:divBdr>
        </w:div>
        <w:div w:id="1472598591">
          <w:marLeft w:val="480"/>
          <w:marRight w:val="0"/>
          <w:marTop w:val="0"/>
          <w:marBottom w:val="0"/>
          <w:divBdr>
            <w:top w:val="none" w:sz="0" w:space="0" w:color="auto"/>
            <w:left w:val="none" w:sz="0" w:space="0" w:color="auto"/>
            <w:bottom w:val="none" w:sz="0" w:space="0" w:color="auto"/>
            <w:right w:val="none" w:sz="0" w:space="0" w:color="auto"/>
          </w:divBdr>
        </w:div>
        <w:div w:id="104813482">
          <w:marLeft w:val="480"/>
          <w:marRight w:val="0"/>
          <w:marTop w:val="0"/>
          <w:marBottom w:val="0"/>
          <w:divBdr>
            <w:top w:val="none" w:sz="0" w:space="0" w:color="auto"/>
            <w:left w:val="none" w:sz="0" w:space="0" w:color="auto"/>
            <w:bottom w:val="none" w:sz="0" w:space="0" w:color="auto"/>
            <w:right w:val="none" w:sz="0" w:space="0" w:color="auto"/>
          </w:divBdr>
        </w:div>
        <w:div w:id="1102191631">
          <w:marLeft w:val="480"/>
          <w:marRight w:val="0"/>
          <w:marTop w:val="0"/>
          <w:marBottom w:val="0"/>
          <w:divBdr>
            <w:top w:val="none" w:sz="0" w:space="0" w:color="auto"/>
            <w:left w:val="none" w:sz="0" w:space="0" w:color="auto"/>
            <w:bottom w:val="none" w:sz="0" w:space="0" w:color="auto"/>
            <w:right w:val="none" w:sz="0" w:space="0" w:color="auto"/>
          </w:divBdr>
        </w:div>
        <w:div w:id="220333524">
          <w:marLeft w:val="480"/>
          <w:marRight w:val="0"/>
          <w:marTop w:val="0"/>
          <w:marBottom w:val="0"/>
          <w:divBdr>
            <w:top w:val="none" w:sz="0" w:space="0" w:color="auto"/>
            <w:left w:val="none" w:sz="0" w:space="0" w:color="auto"/>
            <w:bottom w:val="none" w:sz="0" w:space="0" w:color="auto"/>
            <w:right w:val="none" w:sz="0" w:space="0" w:color="auto"/>
          </w:divBdr>
        </w:div>
        <w:div w:id="568271227">
          <w:marLeft w:val="480"/>
          <w:marRight w:val="0"/>
          <w:marTop w:val="0"/>
          <w:marBottom w:val="0"/>
          <w:divBdr>
            <w:top w:val="none" w:sz="0" w:space="0" w:color="auto"/>
            <w:left w:val="none" w:sz="0" w:space="0" w:color="auto"/>
            <w:bottom w:val="none" w:sz="0" w:space="0" w:color="auto"/>
            <w:right w:val="none" w:sz="0" w:space="0" w:color="auto"/>
          </w:divBdr>
        </w:div>
        <w:div w:id="107310531">
          <w:marLeft w:val="480"/>
          <w:marRight w:val="0"/>
          <w:marTop w:val="0"/>
          <w:marBottom w:val="0"/>
          <w:divBdr>
            <w:top w:val="none" w:sz="0" w:space="0" w:color="auto"/>
            <w:left w:val="none" w:sz="0" w:space="0" w:color="auto"/>
            <w:bottom w:val="none" w:sz="0" w:space="0" w:color="auto"/>
            <w:right w:val="none" w:sz="0" w:space="0" w:color="auto"/>
          </w:divBdr>
        </w:div>
        <w:div w:id="1864517261">
          <w:marLeft w:val="480"/>
          <w:marRight w:val="0"/>
          <w:marTop w:val="0"/>
          <w:marBottom w:val="0"/>
          <w:divBdr>
            <w:top w:val="none" w:sz="0" w:space="0" w:color="auto"/>
            <w:left w:val="none" w:sz="0" w:space="0" w:color="auto"/>
            <w:bottom w:val="none" w:sz="0" w:space="0" w:color="auto"/>
            <w:right w:val="none" w:sz="0" w:space="0" w:color="auto"/>
          </w:divBdr>
        </w:div>
      </w:divsChild>
    </w:div>
    <w:div w:id="804856043">
      <w:bodyDiv w:val="1"/>
      <w:marLeft w:val="0"/>
      <w:marRight w:val="0"/>
      <w:marTop w:val="0"/>
      <w:marBottom w:val="0"/>
      <w:divBdr>
        <w:top w:val="none" w:sz="0" w:space="0" w:color="auto"/>
        <w:left w:val="none" w:sz="0" w:space="0" w:color="auto"/>
        <w:bottom w:val="none" w:sz="0" w:space="0" w:color="auto"/>
        <w:right w:val="none" w:sz="0" w:space="0" w:color="auto"/>
      </w:divBdr>
    </w:div>
    <w:div w:id="808329229">
      <w:bodyDiv w:val="1"/>
      <w:marLeft w:val="0"/>
      <w:marRight w:val="0"/>
      <w:marTop w:val="0"/>
      <w:marBottom w:val="0"/>
      <w:divBdr>
        <w:top w:val="none" w:sz="0" w:space="0" w:color="auto"/>
        <w:left w:val="none" w:sz="0" w:space="0" w:color="auto"/>
        <w:bottom w:val="none" w:sz="0" w:space="0" w:color="auto"/>
        <w:right w:val="none" w:sz="0" w:space="0" w:color="auto"/>
      </w:divBdr>
    </w:div>
    <w:div w:id="808865964">
      <w:bodyDiv w:val="1"/>
      <w:marLeft w:val="0"/>
      <w:marRight w:val="0"/>
      <w:marTop w:val="0"/>
      <w:marBottom w:val="0"/>
      <w:divBdr>
        <w:top w:val="none" w:sz="0" w:space="0" w:color="auto"/>
        <w:left w:val="none" w:sz="0" w:space="0" w:color="auto"/>
        <w:bottom w:val="none" w:sz="0" w:space="0" w:color="auto"/>
        <w:right w:val="none" w:sz="0" w:space="0" w:color="auto"/>
      </w:divBdr>
    </w:div>
    <w:div w:id="810246443">
      <w:bodyDiv w:val="1"/>
      <w:marLeft w:val="0"/>
      <w:marRight w:val="0"/>
      <w:marTop w:val="0"/>
      <w:marBottom w:val="0"/>
      <w:divBdr>
        <w:top w:val="none" w:sz="0" w:space="0" w:color="auto"/>
        <w:left w:val="none" w:sz="0" w:space="0" w:color="auto"/>
        <w:bottom w:val="none" w:sz="0" w:space="0" w:color="auto"/>
        <w:right w:val="none" w:sz="0" w:space="0" w:color="auto"/>
      </w:divBdr>
    </w:div>
    <w:div w:id="824977486">
      <w:bodyDiv w:val="1"/>
      <w:marLeft w:val="0"/>
      <w:marRight w:val="0"/>
      <w:marTop w:val="0"/>
      <w:marBottom w:val="0"/>
      <w:divBdr>
        <w:top w:val="none" w:sz="0" w:space="0" w:color="auto"/>
        <w:left w:val="none" w:sz="0" w:space="0" w:color="auto"/>
        <w:bottom w:val="none" w:sz="0" w:space="0" w:color="auto"/>
        <w:right w:val="none" w:sz="0" w:space="0" w:color="auto"/>
      </w:divBdr>
    </w:div>
    <w:div w:id="825779481">
      <w:bodyDiv w:val="1"/>
      <w:marLeft w:val="0"/>
      <w:marRight w:val="0"/>
      <w:marTop w:val="0"/>
      <w:marBottom w:val="0"/>
      <w:divBdr>
        <w:top w:val="none" w:sz="0" w:space="0" w:color="auto"/>
        <w:left w:val="none" w:sz="0" w:space="0" w:color="auto"/>
        <w:bottom w:val="none" w:sz="0" w:space="0" w:color="auto"/>
        <w:right w:val="none" w:sz="0" w:space="0" w:color="auto"/>
      </w:divBdr>
    </w:div>
    <w:div w:id="838812692">
      <w:bodyDiv w:val="1"/>
      <w:marLeft w:val="0"/>
      <w:marRight w:val="0"/>
      <w:marTop w:val="0"/>
      <w:marBottom w:val="0"/>
      <w:divBdr>
        <w:top w:val="none" w:sz="0" w:space="0" w:color="auto"/>
        <w:left w:val="none" w:sz="0" w:space="0" w:color="auto"/>
        <w:bottom w:val="none" w:sz="0" w:space="0" w:color="auto"/>
        <w:right w:val="none" w:sz="0" w:space="0" w:color="auto"/>
      </w:divBdr>
      <w:divsChild>
        <w:div w:id="849215904">
          <w:marLeft w:val="0"/>
          <w:marRight w:val="0"/>
          <w:marTop w:val="0"/>
          <w:marBottom w:val="0"/>
          <w:divBdr>
            <w:top w:val="none" w:sz="0" w:space="0" w:color="auto"/>
            <w:left w:val="none" w:sz="0" w:space="0" w:color="auto"/>
            <w:bottom w:val="none" w:sz="0" w:space="0" w:color="auto"/>
            <w:right w:val="none" w:sz="0" w:space="0" w:color="auto"/>
          </w:divBdr>
        </w:div>
        <w:div w:id="1635984546">
          <w:marLeft w:val="0"/>
          <w:marRight w:val="0"/>
          <w:marTop w:val="0"/>
          <w:marBottom w:val="0"/>
          <w:divBdr>
            <w:top w:val="none" w:sz="0" w:space="0" w:color="auto"/>
            <w:left w:val="none" w:sz="0" w:space="0" w:color="auto"/>
            <w:bottom w:val="none" w:sz="0" w:space="0" w:color="auto"/>
            <w:right w:val="none" w:sz="0" w:space="0" w:color="auto"/>
          </w:divBdr>
        </w:div>
        <w:div w:id="1752577706">
          <w:marLeft w:val="0"/>
          <w:marRight w:val="0"/>
          <w:marTop w:val="0"/>
          <w:marBottom w:val="0"/>
          <w:divBdr>
            <w:top w:val="none" w:sz="0" w:space="0" w:color="auto"/>
            <w:left w:val="none" w:sz="0" w:space="0" w:color="auto"/>
            <w:bottom w:val="none" w:sz="0" w:space="0" w:color="auto"/>
            <w:right w:val="none" w:sz="0" w:space="0" w:color="auto"/>
          </w:divBdr>
        </w:div>
        <w:div w:id="601111660">
          <w:marLeft w:val="0"/>
          <w:marRight w:val="0"/>
          <w:marTop w:val="0"/>
          <w:marBottom w:val="0"/>
          <w:divBdr>
            <w:top w:val="none" w:sz="0" w:space="0" w:color="auto"/>
            <w:left w:val="none" w:sz="0" w:space="0" w:color="auto"/>
            <w:bottom w:val="none" w:sz="0" w:space="0" w:color="auto"/>
            <w:right w:val="none" w:sz="0" w:space="0" w:color="auto"/>
          </w:divBdr>
        </w:div>
        <w:div w:id="614680662">
          <w:marLeft w:val="0"/>
          <w:marRight w:val="0"/>
          <w:marTop w:val="0"/>
          <w:marBottom w:val="0"/>
          <w:divBdr>
            <w:top w:val="none" w:sz="0" w:space="0" w:color="auto"/>
            <w:left w:val="none" w:sz="0" w:space="0" w:color="auto"/>
            <w:bottom w:val="none" w:sz="0" w:space="0" w:color="auto"/>
            <w:right w:val="none" w:sz="0" w:space="0" w:color="auto"/>
          </w:divBdr>
        </w:div>
        <w:div w:id="850489790">
          <w:marLeft w:val="0"/>
          <w:marRight w:val="0"/>
          <w:marTop w:val="0"/>
          <w:marBottom w:val="0"/>
          <w:divBdr>
            <w:top w:val="none" w:sz="0" w:space="0" w:color="auto"/>
            <w:left w:val="none" w:sz="0" w:space="0" w:color="auto"/>
            <w:bottom w:val="none" w:sz="0" w:space="0" w:color="auto"/>
            <w:right w:val="none" w:sz="0" w:space="0" w:color="auto"/>
          </w:divBdr>
        </w:div>
        <w:div w:id="764964549">
          <w:marLeft w:val="0"/>
          <w:marRight w:val="0"/>
          <w:marTop w:val="0"/>
          <w:marBottom w:val="0"/>
          <w:divBdr>
            <w:top w:val="none" w:sz="0" w:space="0" w:color="auto"/>
            <w:left w:val="none" w:sz="0" w:space="0" w:color="auto"/>
            <w:bottom w:val="none" w:sz="0" w:space="0" w:color="auto"/>
            <w:right w:val="none" w:sz="0" w:space="0" w:color="auto"/>
          </w:divBdr>
        </w:div>
        <w:div w:id="367268344">
          <w:marLeft w:val="0"/>
          <w:marRight w:val="0"/>
          <w:marTop w:val="0"/>
          <w:marBottom w:val="0"/>
          <w:divBdr>
            <w:top w:val="none" w:sz="0" w:space="0" w:color="auto"/>
            <w:left w:val="none" w:sz="0" w:space="0" w:color="auto"/>
            <w:bottom w:val="none" w:sz="0" w:space="0" w:color="auto"/>
            <w:right w:val="none" w:sz="0" w:space="0" w:color="auto"/>
          </w:divBdr>
        </w:div>
        <w:div w:id="1487042772">
          <w:marLeft w:val="0"/>
          <w:marRight w:val="0"/>
          <w:marTop w:val="0"/>
          <w:marBottom w:val="0"/>
          <w:divBdr>
            <w:top w:val="none" w:sz="0" w:space="0" w:color="auto"/>
            <w:left w:val="none" w:sz="0" w:space="0" w:color="auto"/>
            <w:bottom w:val="none" w:sz="0" w:space="0" w:color="auto"/>
            <w:right w:val="none" w:sz="0" w:space="0" w:color="auto"/>
          </w:divBdr>
        </w:div>
        <w:div w:id="395785032">
          <w:marLeft w:val="0"/>
          <w:marRight w:val="0"/>
          <w:marTop w:val="0"/>
          <w:marBottom w:val="0"/>
          <w:divBdr>
            <w:top w:val="none" w:sz="0" w:space="0" w:color="auto"/>
            <w:left w:val="none" w:sz="0" w:space="0" w:color="auto"/>
            <w:bottom w:val="none" w:sz="0" w:space="0" w:color="auto"/>
            <w:right w:val="none" w:sz="0" w:space="0" w:color="auto"/>
          </w:divBdr>
        </w:div>
        <w:div w:id="1447964295">
          <w:marLeft w:val="0"/>
          <w:marRight w:val="0"/>
          <w:marTop w:val="0"/>
          <w:marBottom w:val="0"/>
          <w:divBdr>
            <w:top w:val="none" w:sz="0" w:space="0" w:color="auto"/>
            <w:left w:val="none" w:sz="0" w:space="0" w:color="auto"/>
            <w:bottom w:val="none" w:sz="0" w:space="0" w:color="auto"/>
            <w:right w:val="none" w:sz="0" w:space="0" w:color="auto"/>
          </w:divBdr>
        </w:div>
        <w:div w:id="346172969">
          <w:marLeft w:val="0"/>
          <w:marRight w:val="0"/>
          <w:marTop w:val="0"/>
          <w:marBottom w:val="0"/>
          <w:divBdr>
            <w:top w:val="none" w:sz="0" w:space="0" w:color="auto"/>
            <w:left w:val="none" w:sz="0" w:space="0" w:color="auto"/>
            <w:bottom w:val="none" w:sz="0" w:space="0" w:color="auto"/>
            <w:right w:val="none" w:sz="0" w:space="0" w:color="auto"/>
          </w:divBdr>
        </w:div>
        <w:div w:id="1715303956">
          <w:marLeft w:val="0"/>
          <w:marRight w:val="0"/>
          <w:marTop w:val="0"/>
          <w:marBottom w:val="0"/>
          <w:divBdr>
            <w:top w:val="none" w:sz="0" w:space="0" w:color="auto"/>
            <w:left w:val="none" w:sz="0" w:space="0" w:color="auto"/>
            <w:bottom w:val="none" w:sz="0" w:space="0" w:color="auto"/>
            <w:right w:val="none" w:sz="0" w:space="0" w:color="auto"/>
          </w:divBdr>
        </w:div>
        <w:div w:id="2099862046">
          <w:marLeft w:val="0"/>
          <w:marRight w:val="0"/>
          <w:marTop w:val="0"/>
          <w:marBottom w:val="0"/>
          <w:divBdr>
            <w:top w:val="none" w:sz="0" w:space="0" w:color="auto"/>
            <w:left w:val="none" w:sz="0" w:space="0" w:color="auto"/>
            <w:bottom w:val="none" w:sz="0" w:space="0" w:color="auto"/>
            <w:right w:val="none" w:sz="0" w:space="0" w:color="auto"/>
          </w:divBdr>
        </w:div>
        <w:div w:id="1300838185">
          <w:marLeft w:val="0"/>
          <w:marRight w:val="0"/>
          <w:marTop w:val="0"/>
          <w:marBottom w:val="0"/>
          <w:divBdr>
            <w:top w:val="none" w:sz="0" w:space="0" w:color="auto"/>
            <w:left w:val="none" w:sz="0" w:space="0" w:color="auto"/>
            <w:bottom w:val="none" w:sz="0" w:space="0" w:color="auto"/>
            <w:right w:val="none" w:sz="0" w:space="0" w:color="auto"/>
          </w:divBdr>
        </w:div>
        <w:div w:id="1071736494">
          <w:marLeft w:val="0"/>
          <w:marRight w:val="0"/>
          <w:marTop w:val="0"/>
          <w:marBottom w:val="0"/>
          <w:divBdr>
            <w:top w:val="none" w:sz="0" w:space="0" w:color="auto"/>
            <w:left w:val="none" w:sz="0" w:space="0" w:color="auto"/>
            <w:bottom w:val="none" w:sz="0" w:space="0" w:color="auto"/>
            <w:right w:val="none" w:sz="0" w:space="0" w:color="auto"/>
          </w:divBdr>
        </w:div>
        <w:div w:id="1481465098">
          <w:marLeft w:val="0"/>
          <w:marRight w:val="0"/>
          <w:marTop w:val="0"/>
          <w:marBottom w:val="0"/>
          <w:divBdr>
            <w:top w:val="none" w:sz="0" w:space="0" w:color="auto"/>
            <w:left w:val="none" w:sz="0" w:space="0" w:color="auto"/>
            <w:bottom w:val="none" w:sz="0" w:space="0" w:color="auto"/>
            <w:right w:val="none" w:sz="0" w:space="0" w:color="auto"/>
          </w:divBdr>
        </w:div>
        <w:div w:id="2018773681">
          <w:marLeft w:val="0"/>
          <w:marRight w:val="0"/>
          <w:marTop w:val="0"/>
          <w:marBottom w:val="0"/>
          <w:divBdr>
            <w:top w:val="none" w:sz="0" w:space="0" w:color="auto"/>
            <w:left w:val="none" w:sz="0" w:space="0" w:color="auto"/>
            <w:bottom w:val="none" w:sz="0" w:space="0" w:color="auto"/>
            <w:right w:val="none" w:sz="0" w:space="0" w:color="auto"/>
          </w:divBdr>
        </w:div>
      </w:divsChild>
    </w:div>
    <w:div w:id="843516068">
      <w:bodyDiv w:val="1"/>
      <w:marLeft w:val="0"/>
      <w:marRight w:val="0"/>
      <w:marTop w:val="0"/>
      <w:marBottom w:val="0"/>
      <w:divBdr>
        <w:top w:val="none" w:sz="0" w:space="0" w:color="auto"/>
        <w:left w:val="none" w:sz="0" w:space="0" w:color="auto"/>
        <w:bottom w:val="none" w:sz="0" w:space="0" w:color="auto"/>
        <w:right w:val="none" w:sz="0" w:space="0" w:color="auto"/>
      </w:divBdr>
    </w:div>
    <w:div w:id="846408747">
      <w:bodyDiv w:val="1"/>
      <w:marLeft w:val="0"/>
      <w:marRight w:val="0"/>
      <w:marTop w:val="0"/>
      <w:marBottom w:val="0"/>
      <w:divBdr>
        <w:top w:val="none" w:sz="0" w:space="0" w:color="auto"/>
        <w:left w:val="none" w:sz="0" w:space="0" w:color="auto"/>
        <w:bottom w:val="none" w:sz="0" w:space="0" w:color="auto"/>
        <w:right w:val="none" w:sz="0" w:space="0" w:color="auto"/>
      </w:divBdr>
    </w:div>
    <w:div w:id="849220725">
      <w:bodyDiv w:val="1"/>
      <w:marLeft w:val="0"/>
      <w:marRight w:val="0"/>
      <w:marTop w:val="0"/>
      <w:marBottom w:val="0"/>
      <w:divBdr>
        <w:top w:val="none" w:sz="0" w:space="0" w:color="auto"/>
        <w:left w:val="none" w:sz="0" w:space="0" w:color="auto"/>
        <w:bottom w:val="none" w:sz="0" w:space="0" w:color="auto"/>
        <w:right w:val="none" w:sz="0" w:space="0" w:color="auto"/>
      </w:divBdr>
      <w:divsChild>
        <w:div w:id="1822382998">
          <w:marLeft w:val="480"/>
          <w:marRight w:val="0"/>
          <w:marTop w:val="0"/>
          <w:marBottom w:val="0"/>
          <w:divBdr>
            <w:top w:val="none" w:sz="0" w:space="0" w:color="auto"/>
            <w:left w:val="none" w:sz="0" w:space="0" w:color="auto"/>
            <w:bottom w:val="none" w:sz="0" w:space="0" w:color="auto"/>
            <w:right w:val="none" w:sz="0" w:space="0" w:color="auto"/>
          </w:divBdr>
        </w:div>
        <w:div w:id="1041780552">
          <w:marLeft w:val="480"/>
          <w:marRight w:val="0"/>
          <w:marTop w:val="0"/>
          <w:marBottom w:val="0"/>
          <w:divBdr>
            <w:top w:val="none" w:sz="0" w:space="0" w:color="auto"/>
            <w:left w:val="none" w:sz="0" w:space="0" w:color="auto"/>
            <w:bottom w:val="none" w:sz="0" w:space="0" w:color="auto"/>
            <w:right w:val="none" w:sz="0" w:space="0" w:color="auto"/>
          </w:divBdr>
        </w:div>
        <w:div w:id="348022021">
          <w:marLeft w:val="480"/>
          <w:marRight w:val="0"/>
          <w:marTop w:val="0"/>
          <w:marBottom w:val="0"/>
          <w:divBdr>
            <w:top w:val="none" w:sz="0" w:space="0" w:color="auto"/>
            <w:left w:val="none" w:sz="0" w:space="0" w:color="auto"/>
            <w:bottom w:val="none" w:sz="0" w:space="0" w:color="auto"/>
            <w:right w:val="none" w:sz="0" w:space="0" w:color="auto"/>
          </w:divBdr>
        </w:div>
        <w:div w:id="674188156">
          <w:marLeft w:val="480"/>
          <w:marRight w:val="0"/>
          <w:marTop w:val="0"/>
          <w:marBottom w:val="0"/>
          <w:divBdr>
            <w:top w:val="none" w:sz="0" w:space="0" w:color="auto"/>
            <w:left w:val="none" w:sz="0" w:space="0" w:color="auto"/>
            <w:bottom w:val="none" w:sz="0" w:space="0" w:color="auto"/>
            <w:right w:val="none" w:sz="0" w:space="0" w:color="auto"/>
          </w:divBdr>
        </w:div>
        <w:div w:id="1897274623">
          <w:marLeft w:val="480"/>
          <w:marRight w:val="0"/>
          <w:marTop w:val="0"/>
          <w:marBottom w:val="0"/>
          <w:divBdr>
            <w:top w:val="none" w:sz="0" w:space="0" w:color="auto"/>
            <w:left w:val="none" w:sz="0" w:space="0" w:color="auto"/>
            <w:bottom w:val="none" w:sz="0" w:space="0" w:color="auto"/>
            <w:right w:val="none" w:sz="0" w:space="0" w:color="auto"/>
          </w:divBdr>
        </w:div>
        <w:div w:id="1779637675">
          <w:marLeft w:val="480"/>
          <w:marRight w:val="0"/>
          <w:marTop w:val="0"/>
          <w:marBottom w:val="0"/>
          <w:divBdr>
            <w:top w:val="none" w:sz="0" w:space="0" w:color="auto"/>
            <w:left w:val="none" w:sz="0" w:space="0" w:color="auto"/>
            <w:bottom w:val="none" w:sz="0" w:space="0" w:color="auto"/>
            <w:right w:val="none" w:sz="0" w:space="0" w:color="auto"/>
          </w:divBdr>
        </w:div>
        <w:div w:id="1174954182">
          <w:marLeft w:val="480"/>
          <w:marRight w:val="0"/>
          <w:marTop w:val="0"/>
          <w:marBottom w:val="0"/>
          <w:divBdr>
            <w:top w:val="none" w:sz="0" w:space="0" w:color="auto"/>
            <w:left w:val="none" w:sz="0" w:space="0" w:color="auto"/>
            <w:bottom w:val="none" w:sz="0" w:space="0" w:color="auto"/>
            <w:right w:val="none" w:sz="0" w:space="0" w:color="auto"/>
          </w:divBdr>
        </w:div>
        <w:div w:id="739332940">
          <w:marLeft w:val="480"/>
          <w:marRight w:val="0"/>
          <w:marTop w:val="0"/>
          <w:marBottom w:val="0"/>
          <w:divBdr>
            <w:top w:val="none" w:sz="0" w:space="0" w:color="auto"/>
            <w:left w:val="none" w:sz="0" w:space="0" w:color="auto"/>
            <w:bottom w:val="none" w:sz="0" w:space="0" w:color="auto"/>
            <w:right w:val="none" w:sz="0" w:space="0" w:color="auto"/>
          </w:divBdr>
        </w:div>
        <w:div w:id="441464378">
          <w:marLeft w:val="480"/>
          <w:marRight w:val="0"/>
          <w:marTop w:val="0"/>
          <w:marBottom w:val="0"/>
          <w:divBdr>
            <w:top w:val="none" w:sz="0" w:space="0" w:color="auto"/>
            <w:left w:val="none" w:sz="0" w:space="0" w:color="auto"/>
            <w:bottom w:val="none" w:sz="0" w:space="0" w:color="auto"/>
            <w:right w:val="none" w:sz="0" w:space="0" w:color="auto"/>
          </w:divBdr>
        </w:div>
        <w:div w:id="1712531583">
          <w:marLeft w:val="480"/>
          <w:marRight w:val="0"/>
          <w:marTop w:val="0"/>
          <w:marBottom w:val="0"/>
          <w:divBdr>
            <w:top w:val="none" w:sz="0" w:space="0" w:color="auto"/>
            <w:left w:val="none" w:sz="0" w:space="0" w:color="auto"/>
            <w:bottom w:val="none" w:sz="0" w:space="0" w:color="auto"/>
            <w:right w:val="none" w:sz="0" w:space="0" w:color="auto"/>
          </w:divBdr>
        </w:div>
        <w:div w:id="730928224">
          <w:marLeft w:val="480"/>
          <w:marRight w:val="0"/>
          <w:marTop w:val="0"/>
          <w:marBottom w:val="0"/>
          <w:divBdr>
            <w:top w:val="none" w:sz="0" w:space="0" w:color="auto"/>
            <w:left w:val="none" w:sz="0" w:space="0" w:color="auto"/>
            <w:bottom w:val="none" w:sz="0" w:space="0" w:color="auto"/>
            <w:right w:val="none" w:sz="0" w:space="0" w:color="auto"/>
          </w:divBdr>
        </w:div>
        <w:div w:id="795488128">
          <w:marLeft w:val="480"/>
          <w:marRight w:val="0"/>
          <w:marTop w:val="0"/>
          <w:marBottom w:val="0"/>
          <w:divBdr>
            <w:top w:val="none" w:sz="0" w:space="0" w:color="auto"/>
            <w:left w:val="none" w:sz="0" w:space="0" w:color="auto"/>
            <w:bottom w:val="none" w:sz="0" w:space="0" w:color="auto"/>
            <w:right w:val="none" w:sz="0" w:space="0" w:color="auto"/>
          </w:divBdr>
        </w:div>
        <w:div w:id="1689453998">
          <w:marLeft w:val="480"/>
          <w:marRight w:val="0"/>
          <w:marTop w:val="0"/>
          <w:marBottom w:val="0"/>
          <w:divBdr>
            <w:top w:val="none" w:sz="0" w:space="0" w:color="auto"/>
            <w:left w:val="none" w:sz="0" w:space="0" w:color="auto"/>
            <w:bottom w:val="none" w:sz="0" w:space="0" w:color="auto"/>
            <w:right w:val="none" w:sz="0" w:space="0" w:color="auto"/>
          </w:divBdr>
        </w:div>
        <w:div w:id="1745836641">
          <w:marLeft w:val="480"/>
          <w:marRight w:val="0"/>
          <w:marTop w:val="0"/>
          <w:marBottom w:val="0"/>
          <w:divBdr>
            <w:top w:val="none" w:sz="0" w:space="0" w:color="auto"/>
            <w:left w:val="none" w:sz="0" w:space="0" w:color="auto"/>
            <w:bottom w:val="none" w:sz="0" w:space="0" w:color="auto"/>
            <w:right w:val="none" w:sz="0" w:space="0" w:color="auto"/>
          </w:divBdr>
        </w:div>
        <w:div w:id="1776511644">
          <w:marLeft w:val="480"/>
          <w:marRight w:val="0"/>
          <w:marTop w:val="0"/>
          <w:marBottom w:val="0"/>
          <w:divBdr>
            <w:top w:val="none" w:sz="0" w:space="0" w:color="auto"/>
            <w:left w:val="none" w:sz="0" w:space="0" w:color="auto"/>
            <w:bottom w:val="none" w:sz="0" w:space="0" w:color="auto"/>
            <w:right w:val="none" w:sz="0" w:space="0" w:color="auto"/>
          </w:divBdr>
        </w:div>
        <w:div w:id="174463416">
          <w:marLeft w:val="480"/>
          <w:marRight w:val="0"/>
          <w:marTop w:val="0"/>
          <w:marBottom w:val="0"/>
          <w:divBdr>
            <w:top w:val="none" w:sz="0" w:space="0" w:color="auto"/>
            <w:left w:val="none" w:sz="0" w:space="0" w:color="auto"/>
            <w:bottom w:val="none" w:sz="0" w:space="0" w:color="auto"/>
            <w:right w:val="none" w:sz="0" w:space="0" w:color="auto"/>
          </w:divBdr>
        </w:div>
        <w:div w:id="720517045">
          <w:marLeft w:val="480"/>
          <w:marRight w:val="0"/>
          <w:marTop w:val="0"/>
          <w:marBottom w:val="0"/>
          <w:divBdr>
            <w:top w:val="none" w:sz="0" w:space="0" w:color="auto"/>
            <w:left w:val="none" w:sz="0" w:space="0" w:color="auto"/>
            <w:bottom w:val="none" w:sz="0" w:space="0" w:color="auto"/>
            <w:right w:val="none" w:sz="0" w:space="0" w:color="auto"/>
          </w:divBdr>
        </w:div>
      </w:divsChild>
    </w:div>
    <w:div w:id="866212840">
      <w:bodyDiv w:val="1"/>
      <w:marLeft w:val="0"/>
      <w:marRight w:val="0"/>
      <w:marTop w:val="0"/>
      <w:marBottom w:val="0"/>
      <w:divBdr>
        <w:top w:val="none" w:sz="0" w:space="0" w:color="auto"/>
        <w:left w:val="none" w:sz="0" w:space="0" w:color="auto"/>
        <w:bottom w:val="none" w:sz="0" w:space="0" w:color="auto"/>
        <w:right w:val="none" w:sz="0" w:space="0" w:color="auto"/>
      </w:divBdr>
      <w:divsChild>
        <w:div w:id="1998653229">
          <w:marLeft w:val="480"/>
          <w:marRight w:val="0"/>
          <w:marTop w:val="0"/>
          <w:marBottom w:val="0"/>
          <w:divBdr>
            <w:top w:val="none" w:sz="0" w:space="0" w:color="auto"/>
            <w:left w:val="none" w:sz="0" w:space="0" w:color="auto"/>
            <w:bottom w:val="none" w:sz="0" w:space="0" w:color="auto"/>
            <w:right w:val="none" w:sz="0" w:space="0" w:color="auto"/>
          </w:divBdr>
        </w:div>
        <w:div w:id="1121723485">
          <w:marLeft w:val="480"/>
          <w:marRight w:val="0"/>
          <w:marTop w:val="0"/>
          <w:marBottom w:val="0"/>
          <w:divBdr>
            <w:top w:val="none" w:sz="0" w:space="0" w:color="auto"/>
            <w:left w:val="none" w:sz="0" w:space="0" w:color="auto"/>
            <w:bottom w:val="none" w:sz="0" w:space="0" w:color="auto"/>
            <w:right w:val="none" w:sz="0" w:space="0" w:color="auto"/>
          </w:divBdr>
        </w:div>
        <w:div w:id="650062307">
          <w:marLeft w:val="480"/>
          <w:marRight w:val="0"/>
          <w:marTop w:val="0"/>
          <w:marBottom w:val="0"/>
          <w:divBdr>
            <w:top w:val="none" w:sz="0" w:space="0" w:color="auto"/>
            <w:left w:val="none" w:sz="0" w:space="0" w:color="auto"/>
            <w:bottom w:val="none" w:sz="0" w:space="0" w:color="auto"/>
            <w:right w:val="none" w:sz="0" w:space="0" w:color="auto"/>
          </w:divBdr>
        </w:div>
        <w:div w:id="54819231">
          <w:marLeft w:val="480"/>
          <w:marRight w:val="0"/>
          <w:marTop w:val="0"/>
          <w:marBottom w:val="0"/>
          <w:divBdr>
            <w:top w:val="none" w:sz="0" w:space="0" w:color="auto"/>
            <w:left w:val="none" w:sz="0" w:space="0" w:color="auto"/>
            <w:bottom w:val="none" w:sz="0" w:space="0" w:color="auto"/>
            <w:right w:val="none" w:sz="0" w:space="0" w:color="auto"/>
          </w:divBdr>
        </w:div>
        <w:div w:id="2094399774">
          <w:marLeft w:val="480"/>
          <w:marRight w:val="0"/>
          <w:marTop w:val="0"/>
          <w:marBottom w:val="0"/>
          <w:divBdr>
            <w:top w:val="none" w:sz="0" w:space="0" w:color="auto"/>
            <w:left w:val="none" w:sz="0" w:space="0" w:color="auto"/>
            <w:bottom w:val="none" w:sz="0" w:space="0" w:color="auto"/>
            <w:right w:val="none" w:sz="0" w:space="0" w:color="auto"/>
          </w:divBdr>
        </w:div>
        <w:div w:id="1495486805">
          <w:marLeft w:val="480"/>
          <w:marRight w:val="0"/>
          <w:marTop w:val="0"/>
          <w:marBottom w:val="0"/>
          <w:divBdr>
            <w:top w:val="none" w:sz="0" w:space="0" w:color="auto"/>
            <w:left w:val="none" w:sz="0" w:space="0" w:color="auto"/>
            <w:bottom w:val="none" w:sz="0" w:space="0" w:color="auto"/>
            <w:right w:val="none" w:sz="0" w:space="0" w:color="auto"/>
          </w:divBdr>
        </w:div>
        <w:div w:id="1223326519">
          <w:marLeft w:val="480"/>
          <w:marRight w:val="0"/>
          <w:marTop w:val="0"/>
          <w:marBottom w:val="0"/>
          <w:divBdr>
            <w:top w:val="none" w:sz="0" w:space="0" w:color="auto"/>
            <w:left w:val="none" w:sz="0" w:space="0" w:color="auto"/>
            <w:bottom w:val="none" w:sz="0" w:space="0" w:color="auto"/>
            <w:right w:val="none" w:sz="0" w:space="0" w:color="auto"/>
          </w:divBdr>
        </w:div>
        <w:div w:id="270479809">
          <w:marLeft w:val="480"/>
          <w:marRight w:val="0"/>
          <w:marTop w:val="0"/>
          <w:marBottom w:val="0"/>
          <w:divBdr>
            <w:top w:val="none" w:sz="0" w:space="0" w:color="auto"/>
            <w:left w:val="none" w:sz="0" w:space="0" w:color="auto"/>
            <w:bottom w:val="none" w:sz="0" w:space="0" w:color="auto"/>
            <w:right w:val="none" w:sz="0" w:space="0" w:color="auto"/>
          </w:divBdr>
        </w:div>
        <w:div w:id="1539127104">
          <w:marLeft w:val="480"/>
          <w:marRight w:val="0"/>
          <w:marTop w:val="0"/>
          <w:marBottom w:val="0"/>
          <w:divBdr>
            <w:top w:val="none" w:sz="0" w:space="0" w:color="auto"/>
            <w:left w:val="none" w:sz="0" w:space="0" w:color="auto"/>
            <w:bottom w:val="none" w:sz="0" w:space="0" w:color="auto"/>
            <w:right w:val="none" w:sz="0" w:space="0" w:color="auto"/>
          </w:divBdr>
        </w:div>
        <w:div w:id="1016888765">
          <w:marLeft w:val="480"/>
          <w:marRight w:val="0"/>
          <w:marTop w:val="0"/>
          <w:marBottom w:val="0"/>
          <w:divBdr>
            <w:top w:val="none" w:sz="0" w:space="0" w:color="auto"/>
            <w:left w:val="none" w:sz="0" w:space="0" w:color="auto"/>
            <w:bottom w:val="none" w:sz="0" w:space="0" w:color="auto"/>
            <w:right w:val="none" w:sz="0" w:space="0" w:color="auto"/>
          </w:divBdr>
        </w:div>
        <w:div w:id="2022312091">
          <w:marLeft w:val="480"/>
          <w:marRight w:val="0"/>
          <w:marTop w:val="0"/>
          <w:marBottom w:val="0"/>
          <w:divBdr>
            <w:top w:val="none" w:sz="0" w:space="0" w:color="auto"/>
            <w:left w:val="none" w:sz="0" w:space="0" w:color="auto"/>
            <w:bottom w:val="none" w:sz="0" w:space="0" w:color="auto"/>
            <w:right w:val="none" w:sz="0" w:space="0" w:color="auto"/>
          </w:divBdr>
        </w:div>
        <w:div w:id="608196968">
          <w:marLeft w:val="480"/>
          <w:marRight w:val="0"/>
          <w:marTop w:val="0"/>
          <w:marBottom w:val="0"/>
          <w:divBdr>
            <w:top w:val="none" w:sz="0" w:space="0" w:color="auto"/>
            <w:left w:val="none" w:sz="0" w:space="0" w:color="auto"/>
            <w:bottom w:val="none" w:sz="0" w:space="0" w:color="auto"/>
            <w:right w:val="none" w:sz="0" w:space="0" w:color="auto"/>
          </w:divBdr>
        </w:div>
        <w:div w:id="388189287">
          <w:marLeft w:val="480"/>
          <w:marRight w:val="0"/>
          <w:marTop w:val="0"/>
          <w:marBottom w:val="0"/>
          <w:divBdr>
            <w:top w:val="none" w:sz="0" w:space="0" w:color="auto"/>
            <w:left w:val="none" w:sz="0" w:space="0" w:color="auto"/>
            <w:bottom w:val="none" w:sz="0" w:space="0" w:color="auto"/>
            <w:right w:val="none" w:sz="0" w:space="0" w:color="auto"/>
          </w:divBdr>
        </w:div>
        <w:div w:id="735589690">
          <w:marLeft w:val="480"/>
          <w:marRight w:val="0"/>
          <w:marTop w:val="0"/>
          <w:marBottom w:val="0"/>
          <w:divBdr>
            <w:top w:val="none" w:sz="0" w:space="0" w:color="auto"/>
            <w:left w:val="none" w:sz="0" w:space="0" w:color="auto"/>
            <w:bottom w:val="none" w:sz="0" w:space="0" w:color="auto"/>
            <w:right w:val="none" w:sz="0" w:space="0" w:color="auto"/>
          </w:divBdr>
        </w:div>
        <w:div w:id="124739960">
          <w:marLeft w:val="480"/>
          <w:marRight w:val="0"/>
          <w:marTop w:val="0"/>
          <w:marBottom w:val="0"/>
          <w:divBdr>
            <w:top w:val="none" w:sz="0" w:space="0" w:color="auto"/>
            <w:left w:val="none" w:sz="0" w:space="0" w:color="auto"/>
            <w:bottom w:val="none" w:sz="0" w:space="0" w:color="auto"/>
            <w:right w:val="none" w:sz="0" w:space="0" w:color="auto"/>
          </w:divBdr>
        </w:div>
        <w:div w:id="1263684819">
          <w:marLeft w:val="480"/>
          <w:marRight w:val="0"/>
          <w:marTop w:val="0"/>
          <w:marBottom w:val="0"/>
          <w:divBdr>
            <w:top w:val="none" w:sz="0" w:space="0" w:color="auto"/>
            <w:left w:val="none" w:sz="0" w:space="0" w:color="auto"/>
            <w:bottom w:val="none" w:sz="0" w:space="0" w:color="auto"/>
            <w:right w:val="none" w:sz="0" w:space="0" w:color="auto"/>
          </w:divBdr>
        </w:div>
        <w:div w:id="1350913104">
          <w:marLeft w:val="480"/>
          <w:marRight w:val="0"/>
          <w:marTop w:val="0"/>
          <w:marBottom w:val="0"/>
          <w:divBdr>
            <w:top w:val="none" w:sz="0" w:space="0" w:color="auto"/>
            <w:left w:val="none" w:sz="0" w:space="0" w:color="auto"/>
            <w:bottom w:val="none" w:sz="0" w:space="0" w:color="auto"/>
            <w:right w:val="none" w:sz="0" w:space="0" w:color="auto"/>
          </w:divBdr>
        </w:div>
        <w:div w:id="1174565534">
          <w:marLeft w:val="480"/>
          <w:marRight w:val="0"/>
          <w:marTop w:val="0"/>
          <w:marBottom w:val="0"/>
          <w:divBdr>
            <w:top w:val="none" w:sz="0" w:space="0" w:color="auto"/>
            <w:left w:val="none" w:sz="0" w:space="0" w:color="auto"/>
            <w:bottom w:val="none" w:sz="0" w:space="0" w:color="auto"/>
            <w:right w:val="none" w:sz="0" w:space="0" w:color="auto"/>
          </w:divBdr>
        </w:div>
      </w:divsChild>
    </w:div>
    <w:div w:id="877277908">
      <w:bodyDiv w:val="1"/>
      <w:marLeft w:val="0"/>
      <w:marRight w:val="0"/>
      <w:marTop w:val="0"/>
      <w:marBottom w:val="0"/>
      <w:divBdr>
        <w:top w:val="none" w:sz="0" w:space="0" w:color="auto"/>
        <w:left w:val="none" w:sz="0" w:space="0" w:color="auto"/>
        <w:bottom w:val="none" w:sz="0" w:space="0" w:color="auto"/>
        <w:right w:val="none" w:sz="0" w:space="0" w:color="auto"/>
      </w:divBdr>
    </w:div>
    <w:div w:id="883294382">
      <w:bodyDiv w:val="1"/>
      <w:marLeft w:val="0"/>
      <w:marRight w:val="0"/>
      <w:marTop w:val="0"/>
      <w:marBottom w:val="0"/>
      <w:divBdr>
        <w:top w:val="none" w:sz="0" w:space="0" w:color="auto"/>
        <w:left w:val="none" w:sz="0" w:space="0" w:color="auto"/>
        <w:bottom w:val="none" w:sz="0" w:space="0" w:color="auto"/>
        <w:right w:val="none" w:sz="0" w:space="0" w:color="auto"/>
      </w:divBdr>
    </w:div>
    <w:div w:id="897282225">
      <w:bodyDiv w:val="1"/>
      <w:marLeft w:val="0"/>
      <w:marRight w:val="0"/>
      <w:marTop w:val="0"/>
      <w:marBottom w:val="0"/>
      <w:divBdr>
        <w:top w:val="none" w:sz="0" w:space="0" w:color="auto"/>
        <w:left w:val="none" w:sz="0" w:space="0" w:color="auto"/>
        <w:bottom w:val="none" w:sz="0" w:space="0" w:color="auto"/>
        <w:right w:val="none" w:sz="0" w:space="0" w:color="auto"/>
      </w:divBdr>
    </w:div>
    <w:div w:id="901259887">
      <w:bodyDiv w:val="1"/>
      <w:marLeft w:val="0"/>
      <w:marRight w:val="0"/>
      <w:marTop w:val="0"/>
      <w:marBottom w:val="0"/>
      <w:divBdr>
        <w:top w:val="none" w:sz="0" w:space="0" w:color="auto"/>
        <w:left w:val="none" w:sz="0" w:space="0" w:color="auto"/>
        <w:bottom w:val="none" w:sz="0" w:space="0" w:color="auto"/>
        <w:right w:val="none" w:sz="0" w:space="0" w:color="auto"/>
      </w:divBdr>
    </w:div>
    <w:div w:id="906570789">
      <w:bodyDiv w:val="1"/>
      <w:marLeft w:val="0"/>
      <w:marRight w:val="0"/>
      <w:marTop w:val="0"/>
      <w:marBottom w:val="0"/>
      <w:divBdr>
        <w:top w:val="none" w:sz="0" w:space="0" w:color="auto"/>
        <w:left w:val="none" w:sz="0" w:space="0" w:color="auto"/>
        <w:bottom w:val="none" w:sz="0" w:space="0" w:color="auto"/>
        <w:right w:val="none" w:sz="0" w:space="0" w:color="auto"/>
      </w:divBdr>
      <w:divsChild>
        <w:div w:id="337973961">
          <w:marLeft w:val="480"/>
          <w:marRight w:val="0"/>
          <w:marTop w:val="0"/>
          <w:marBottom w:val="0"/>
          <w:divBdr>
            <w:top w:val="none" w:sz="0" w:space="0" w:color="auto"/>
            <w:left w:val="none" w:sz="0" w:space="0" w:color="auto"/>
            <w:bottom w:val="none" w:sz="0" w:space="0" w:color="auto"/>
            <w:right w:val="none" w:sz="0" w:space="0" w:color="auto"/>
          </w:divBdr>
        </w:div>
        <w:div w:id="852231947">
          <w:marLeft w:val="480"/>
          <w:marRight w:val="0"/>
          <w:marTop w:val="0"/>
          <w:marBottom w:val="0"/>
          <w:divBdr>
            <w:top w:val="none" w:sz="0" w:space="0" w:color="auto"/>
            <w:left w:val="none" w:sz="0" w:space="0" w:color="auto"/>
            <w:bottom w:val="none" w:sz="0" w:space="0" w:color="auto"/>
            <w:right w:val="none" w:sz="0" w:space="0" w:color="auto"/>
          </w:divBdr>
        </w:div>
        <w:div w:id="1233925814">
          <w:marLeft w:val="480"/>
          <w:marRight w:val="0"/>
          <w:marTop w:val="0"/>
          <w:marBottom w:val="0"/>
          <w:divBdr>
            <w:top w:val="none" w:sz="0" w:space="0" w:color="auto"/>
            <w:left w:val="none" w:sz="0" w:space="0" w:color="auto"/>
            <w:bottom w:val="none" w:sz="0" w:space="0" w:color="auto"/>
            <w:right w:val="none" w:sz="0" w:space="0" w:color="auto"/>
          </w:divBdr>
        </w:div>
        <w:div w:id="2052420516">
          <w:marLeft w:val="480"/>
          <w:marRight w:val="0"/>
          <w:marTop w:val="0"/>
          <w:marBottom w:val="0"/>
          <w:divBdr>
            <w:top w:val="none" w:sz="0" w:space="0" w:color="auto"/>
            <w:left w:val="none" w:sz="0" w:space="0" w:color="auto"/>
            <w:bottom w:val="none" w:sz="0" w:space="0" w:color="auto"/>
            <w:right w:val="none" w:sz="0" w:space="0" w:color="auto"/>
          </w:divBdr>
        </w:div>
        <w:div w:id="278877820">
          <w:marLeft w:val="480"/>
          <w:marRight w:val="0"/>
          <w:marTop w:val="0"/>
          <w:marBottom w:val="0"/>
          <w:divBdr>
            <w:top w:val="none" w:sz="0" w:space="0" w:color="auto"/>
            <w:left w:val="none" w:sz="0" w:space="0" w:color="auto"/>
            <w:bottom w:val="none" w:sz="0" w:space="0" w:color="auto"/>
            <w:right w:val="none" w:sz="0" w:space="0" w:color="auto"/>
          </w:divBdr>
        </w:div>
        <w:div w:id="1956790494">
          <w:marLeft w:val="480"/>
          <w:marRight w:val="0"/>
          <w:marTop w:val="0"/>
          <w:marBottom w:val="0"/>
          <w:divBdr>
            <w:top w:val="none" w:sz="0" w:space="0" w:color="auto"/>
            <w:left w:val="none" w:sz="0" w:space="0" w:color="auto"/>
            <w:bottom w:val="none" w:sz="0" w:space="0" w:color="auto"/>
            <w:right w:val="none" w:sz="0" w:space="0" w:color="auto"/>
          </w:divBdr>
        </w:div>
        <w:div w:id="367607755">
          <w:marLeft w:val="480"/>
          <w:marRight w:val="0"/>
          <w:marTop w:val="0"/>
          <w:marBottom w:val="0"/>
          <w:divBdr>
            <w:top w:val="none" w:sz="0" w:space="0" w:color="auto"/>
            <w:left w:val="none" w:sz="0" w:space="0" w:color="auto"/>
            <w:bottom w:val="none" w:sz="0" w:space="0" w:color="auto"/>
            <w:right w:val="none" w:sz="0" w:space="0" w:color="auto"/>
          </w:divBdr>
        </w:div>
        <w:div w:id="1664235302">
          <w:marLeft w:val="480"/>
          <w:marRight w:val="0"/>
          <w:marTop w:val="0"/>
          <w:marBottom w:val="0"/>
          <w:divBdr>
            <w:top w:val="none" w:sz="0" w:space="0" w:color="auto"/>
            <w:left w:val="none" w:sz="0" w:space="0" w:color="auto"/>
            <w:bottom w:val="none" w:sz="0" w:space="0" w:color="auto"/>
            <w:right w:val="none" w:sz="0" w:space="0" w:color="auto"/>
          </w:divBdr>
        </w:div>
        <w:div w:id="911620670">
          <w:marLeft w:val="480"/>
          <w:marRight w:val="0"/>
          <w:marTop w:val="0"/>
          <w:marBottom w:val="0"/>
          <w:divBdr>
            <w:top w:val="none" w:sz="0" w:space="0" w:color="auto"/>
            <w:left w:val="none" w:sz="0" w:space="0" w:color="auto"/>
            <w:bottom w:val="none" w:sz="0" w:space="0" w:color="auto"/>
            <w:right w:val="none" w:sz="0" w:space="0" w:color="auto"/>
          </w:divBdr>
        </w:div>
        <w:div w:id="1912352768">
          <w:marLeft w:val="480"/>
          <w:marRight w:val="0"/>
          <w:marTop w:val="0"/>
          <w:marBottom w:val="0"/>
          <w:divBdr>
            <w:top w:val="none" w:sz="0" w:space="0" w:color="auto"/>
            <w:left w:val="none" w:sz="0" w:space="0" w:color="auto"/>
            <w:bottom w:val="none" w:sz="0" w:space="0" w:color="auto"/>
            <w:right w:val="none" w:sz="0" w:space="0" w:color="auto"/>
          </w:divBdr>
        </w:div>
        <w:div w:id="2129927415">
          <w:marLeft w:val="480"/>
          <w:marRight w:val="0"/>
          <w:marTop w:val="0"/>
          <w:marBottom w:val="0"/>
          <w:divBdr>
            <w:top w:val="none" w:sz="0" w:space="0" w:color="auto"/>
            <w:left w:val="none" w:sz="0" w:space="0" w:color="auto"/>
            <w:bottom w:val="none" w:sz="0" w:space="0" w:color="auto"/>
            <w:right w:val="none" w:sz="0" w:space="0" w:color="auto"/>
          </w:divBdr>
        </w:div>
        <w:div w:id="1301812782">
          <w:marLeft w:val="480"/>
          <w:marRight w:val="0"/>
          <w:marTop w:val="0"/>
          <w:marBottom w:val="0"/>
          <w:divBdr>
            <w:top w:val="none" w:sz="0" w:space="0" w:color="auto"/>
            <w:left w:val="none" w:sz="0" w:space="0" w:color="auto"/>
            <w:bottom w:val="none" w:sz="0" w:space="0" w:color="auto"/>
            <w:right w:val="none" w:sz="0" w:space="0" w:color="auto"/>
          </w:divBdr>
        </w:div>
        <w:div w:id="1946305296">
          <w:marLeft w:val="480"/>
          <w:marRight w:val="0"/>
          <w:marTop w:val="0"/>
          <w:marBottom w:val="0"/>
          <w:divBdr>
            <w:top w:val="none" w:sz="0" w:space="0" w:color="auto"/>
            <w:left w:val="none" w:sz="0" w:space="0" w:color="auto"/>
            <w:bottom w:val="none" w:sz="0" w:space="0" w:color="auto"/>
            <w:right w:val="none" w:sz="0" w:space="0" w:color="auto"/>
          </w:divBdr>
        </w:div>
        <w:div w:id="1593661257">
          <w:marLeft w:val="480"/>
          <w:marRight w:val="0"/>
          <w:marTop w:val="0"/>
          <w:marBottom w:val="0"/>
          <w:divBdr>
            <w:top w:val="none" w:sz="0" w:space="0" w:color="auto"/>
            <w:left w:val="none" w:sz="0" w:space="0" w:color="auto"/>
            <w:bottom w:val="none" w:sz="0" w:space="0" w:color="auto"/>
            <w:right w:val="none" w:sz="0" w:space="0" w:color="auto"/>
          </w:divBdr>
        </w:div>
      </w:divsChild>
    </w:div>
    <w:div w:id="913245634">
      <w:bodyDiv w:val="1"/>
      <w:marLeft w:val="0"/>
      <w:marRight w:val="0"/>
      <w:marTop w:val="0"/>
      <w:marBottom w:val="0"/>
      <w:divBdr>
        <w:top w:val="none" w:sz="0" w:space="0" w:color="auto"/>
        <w:left w:val="none" w:sz="0" w:space="0" w:color="auto"/>
        <w:bottom w:val="none" w:sz="0" w:space="0" w:color="auto"/>
        <w:right w:val="none" w:sz="0" w:space="0" w:color="auto"/>
      </w:divBdr>
    </w:div>
    <w:div w:id="913663218">
      <w:bodyDiv w:val="1"/>
      <w:marLeft w:val="0"/>
      <w:marRight w:val="0"/>
      <w:marTop w:val="0"/>
      <w:marBottom w:val="0"/>
      <w:divBdr>
        <w:top w:val="none" w:sz="0" w:space="0" w:color="auto"/>
        <w:left w:val="none" w:sz="0" w:space="0" w:color="auto"/>
        <w:bottom w:val="none" w:sz="0" w:space="0" w:color="auto"/>
        <w:right w:val="none" w:sz="0" w:space="0" w:color="auto"/>
      </w:divBdr>
      <w:divsChild>
        <w:div w:id="1577862238">
          <w:marLeft w:val="0"/>
          <w:marRight w:val="0"/>
          <w:marTop w:val="0"/>
          <w:marBottom w:val="0"/>
          <w:divBdr>
            <w:top w:val="none" w:sz="0" w:space="0" w:color="auto"/>
            <w:left w:val="none" w:sz="0" w:space="0" w:color="auto"/>
            <w:bottom w:val="none" w:sz="0" w:space="0" w:color="auto"/>
            <w:right w:val="none" w:sz="0" w:space="0" w:color="auto"/>
          </w:divBdr>
        </w:div>
        <w:div w:id="1918980377">
          <w:marLeft w:val="0"/>
          <w:marRight w:val="0"/>
          <w:marTop w:val="0"/>
          <w:marBottom w:val="0"/>
          <w:divBdr>
            <w:top w:val="none" w:sz="0" w:space="0" w:color="auto"/>
            <w:left w:val="none" w:sz="0" w:space="0" w:color="auto"/>
            <w:bottom w:val="none" w:sz="0" w:space="0" w:color="auto"/>
            <w:right w:val="none" w:sz="0" w:space="0" w:color="auto"/>
          </w:divBdr>
        </w:div>
        <w:div w:id="1498308011">
          <w:marLeft w:val="0"/>
          <w:marRight w:val="0"/>
          <w:marTop w:val="0"/>
          <w:marBottom w:val="0"/>
          <w:divBdr>
            <w:top w:val="none" w:sz="0" w:space="0" w:color="auto"/>
            <w:left w:val="none" w:sz="0" w:space="0" w:color="auto"/>
            <w:bottom w:val="none" w:sz="0" w:space="0" w:color="auto"/>
            <w:right w:val="none" w:sz="0" w:space="0" w:color="auto"/>
          </w:divBdr>
        </w:div>
        <w:div w:id="408161465">
          <w:marLeft w:val="0"/>
          <w:marRight w:val="0"/>
          <w:marTop w:val="0"/>
          <w:marBottom w:val="0"/>
          <w:divBdr>
            <w:top w:val="none" w:sz="0" w:space="0" w:color="auto"/>
            <w:left w:val="none" w:sz="0" w:space="0" w:color="auto"/>
            <w:bottom w:val="none" w:sz="0" w:space="0" w:color="auto"/>
            <w:right w:val="none" w:sz="0" w:space="0" w:color="auto"/>
          </w:divBdr>
        </w:div>
        <w:div w:id="581375066">
          <w:marLeft w:val="0"/>
          <w:marRight w:val="0"/>
          <w:marTop w:val="0"/>
          <w:marBottom w:val="0"/>
          <w:divBdr>
            <w:top w:val="none" w:sz="0" w:space="0" w:color="auto"/>
            <w:left w:val="none" w:sz="0" w:space="0" w:color="auto"/>
            <w:bottom w:val="none" w:sz="0" w:space="0" w:color="auto"/>
            <w:right w:val="none" w:sz="0" w:space="0" w:color="auto"/>
          </w:divBdr>
        </w:div>
        <w:div w:id="1311596101">
          <w:marLeft w:val="0"/>
          <w:marRight w:val="0"/>
          <w:marTop w:val="0"/>
          <w:marBottom w:val="0"/>
          <w:divBdr>
            <w:top w:val="none" w:sz="0" w:space="0" w:color="auto"/>
            <w:left w:val="none" w:sz="0" w:space="0" w:color="auto"/>
            <w:bottom w:val="none" w:sz="0" w:space="0" w:color="auto"/>
            <w:right w:val="none" w:sz="0" w:space="0" w:color="auto"/>
          </w:divBdr>
        </w:div>
        <w:div w:id="315689596">
          <w:marLeft w:val="0"/>
          <w:marRight w:val="0"/>
          <w:marTop w:val="0"/>
          <w:marBottom w:val="0"/>
          <w:divBdr>
            <w:top w:val="none" w:sz="0" w:space="0" w:color="auto"/>
            <w:left w:val="none" w:sz="0" w:space="0" w:color="auto"/>
            <w:bottom w:val="none" w:sz="0" w:space="0" w:color="auto"/>
            <w:right w:val="none" w:sz="0" w:space="0" w:color="auto"/>
          </w:divBdr>
        </w:div>
        <w:div w:id="1319992187">
          <w:marLeft w:val="0"/>
          <w:marRight w:val="0"/>
          <w:marTop w:val="0"/>
          <w:marBottom w:val="0"/>
          <w:divBdr>
            <w:top w:val="none" w:sz="0" w:space="0" w:color="auto"/>
            <w:left w:val="none" w:sz="0" w:space="0" w:color="auto"/>
            <w:bottom w:val="none" w:sz="0" w:space="0" w:color="auto"/>
            <w:right w:val="none" w:sz="0" w:space="0" w:color="auto"/>
          </w:divBdr>
        </w:div>
        <w:div w:id="954290654">
          <w:marLeft w:val="0"/>
          <w:marRight w:val="0"/>
          <w:marTop w:val="0"/>
          <w:marBottom w:val="0"/>
          <w:divBdr>
            <w:top w:val="none" w:sz="0" w:space="0" w:color="auto"/>
            <w:left w:val="none" w:sz="0" w:space="0" w:color="auto"/>
            <w:bottom w:val="none" w:sz="0" w:space="0" w:color="auto"/>
            <w:right w:val="none" w:sz="0" w:space="0" w:color="auto"/>
          </w:divBdr>
        </w:div>
        <w:div w:id="1604143050">
          <w:marLeft w:val="0"/>
          <w:marRight w:val="0"/>
          <w:marTop w:val="0"/>
          <w:marBottom w:val="0"/>
          <w:divBdr>
            <w:top w:val="none" w:sz="0" w:space="0" w:color="auto"/>
            <w:left w:val="none" w:sz="0" w:space="0" w:color="auto"/>
            <w:bottom w:val="none" w:sz="0" w:space="0" w:color="auto"/>
            <w:right w:val="none" w:sz="0" w:space="0" w:color="auto"/>
          </w:divBdr>
        </w:div>
        <w:div w:id="990715899">
          <w:marLeft w:val="0"/>
          <w:marRight w:val="0"/>
          <w:marTop w:val="0"/>
          <w:marBottom w:val="0"/>
          <w:divBdr>
            <w:top w:val="none" w:sz="0" w:space="0" w:color="auto"/>
            <w:left w:val="none" w:sz="0" w:space="0" w:color="auto"/>
            <w:bottom w:val="none" w:sz="0" w:space="0" w:color="auto"/>
            <w:right w:val="none" w:sz="0" w:space="0" w:color="auto"/>
          </w:divBdr>
        </w:div>
        <w:div w:id="1986808856">
          <w:marLeft w:val="0"/>
          <w:marRight w:val="0"/>
          <w:marTop w:val="0"/>
          <w:marBottom w:val="0"/>
          <w:divBdr>
            <w:top w:val="none" w:sz="0" w:space="0" w:color="auto"/>
            <w:left w:val="none" w:sz="0" w:space="0" w:color="auto"/>
            <w:bottom w:val="none" w:sz="0" w:space="0" w:color="auto"/>
            <w:right w:val="none" w:sz="0" w:space="0" w:color="auto"/>
          </w:divBdr>
        </w:div>
        <w:div w:id="1694115702">
          <w:marLeft w:val="0"/>
          <w:marRight w:val="0"/>
          <w:marTop w:val="0"/>
          <w:marBottom w:val="0"/>
          <w:divBdr>
            <w:top w:val="none" w:sz="0" w:space="0" w:color="auto"/>
            <w:left w:val="none" w:sz="0" w:space="0" w:color="auto"/>
            <w:bottom w:val="none" w:sz="0" w:space="0" w:color="auto"/>
            <w:right w:val="none" w:sz="0" w:space="0" w:color="auto"/>
          </w:divBdr>
        </w:div>
        <w:div w:id="1950745256">
          <w:marLeft w:val="0"/>
          <w:marRight w:val="0"/>
          <w:marTop w:val="0"/>
          <w:marBottom w:val="0"/>
          <w:divBdr>
            <w:top w:val="none" w:sz="0" w:space="0" w:color="auto"/>
            <w:left w:val="none" w:sz="0" w:space="0" w:color="auto"/>
            <w:bottom w:val="none" w:sz="0" w:space="0" w:color="auto"/>
            <w:right w:val="none" w:sz="0" w:space="0" w:color="auto"/>
          </w:divBdr>
        </w:div>
        <w:div w:id="2018118173">
          <w:marLeft w:val="0"/>
          <w:marRight w:val="0"/>
          <w:marTop w:val="0"/>
          <w:marBottom w:val="0"/>
          <w:divBdr>
            <w:top w:val="none" w:sz="0" w:space="0" w:color="auto"/>
            <w:left w:val="none" w:sz="0" w:space="0" w:color="auto"/>
            <w:bottom w:val="none" w:sz="0" w:space="0" w:color="auto"/>
            <w:right w:val="none" w:sz="0" w:space="0" w:color="auto"/>
          </w:divBdr>
        </w:div>
        <w:div w:id="230623641">
          <w:marLeft w:val="0"/>
          <w:marRight w:val="0"/>
          <w:marTop w:val="0"/>
          <w:marBottom w:val="0"/>
          <w:divBdr>
            <w:top w:val="none" w:sz="0" w:space="0" w:color="auto"/>
            <w:left w:val="none" w:sz="0" w:space="0" w:color="auto"/>
            <w:bottom w:val="none" w:sz="0" w:space="0" w:color="auto"/>
            <w:right w:val="none" w:sz="0" w:space="0" w:color="auto"/>
          </w:divBdr>
        </w:div>
        <w:div w:id="1262835801">
          <w:marLeft w:val="0"/>
          <w:marRight w:val="0"/>
          <w:marTop w:val="0"/>
          <w:marBottom w:val="0"/>
          <w:divBdr>
            <w:top w:val="none" w:sz="0" w:space="0" w:color="auto"/>
            <w:left w:val="none" w:sz="0" w:space="0" w:color="auto"/>
            <w:bottom w:val="none" w:sz="0" w:space="0" w:color="auto"/>
            <w:right w:val="none" w:sz="0" w:space="0" w:color="auto"/>
          </w:divBdr>
        </w:div>
        <w:div w:id="1816289021">
          <w:marLeft w:val="0"/>
          <w:marRight w:val="0"/>
          <w:marTop w:val="0"/>
          <w:marBottom w:val="0"/>
          <w:divBdr>
            <w:top w:val="none" w:sz="0" w:space="0" w:color="auto"/>
            <w:left w:val="none" w:sz="0" w:space="0" w:color="auto"/>
            <w:bottom w:val="none" w:sz="0" w:space="0" w:color="auto"/>
            <w:right w:val="none" w:sz="0" w:space="0" w:color="auto"/>
          </w:divBdr>
        </w:div>
        <w:div w:id="986127521">
          <w:marLeft w:val="0"/>
          <w:marRight w:val="0"/>
          <w:marTop w:val="0"/>
          <w:marBottom w:val="0"/>
          <w:divBdr>
            <w:top w:val="none" w:sz="0" w:space="0" w:color="auto"/>
            <w:left w:val="none" w:sz="0" w:space="0" w:color="auto"/>
            <w:bottom w:val="none" w:sz="0" w:space="0" w:color="auto"/>
            <w:right w:val="none" w:sz="0" w:space="0" w:color="auto"/>
          </w:divBdr>
        </w:div>
        <w:div w:id="1248153640">
          <w:marLeft w:val="0"/>
          <w:marRight w:val="0"/>
          <w:marTop w:val="0"/>
          <w:marBottom w:val="0"/>
          <w:divBdr>
            <w:top w:val="none" w:sz="0" w:space="0" w:color="auto"/>
            <w:left w:val="none" w:sz="0" w:space="0" w:color="auto"/>
            <w:bottom w:val="none" w:sz="0" w:space="0" w:color="auto"/>
            <w:right w:val="none" w:sz="0" w:space="0" w:color="auto"/>
          </w:divBdr>
        </w:div>
      </w:divsChild>
    </w:div>
    <w:div w:id="913734786">
      <w:bodyDiv w:val="1"/>
      <w:marLeft w:val="0"/>
      <w:marRight w:val="0"/>
      <w:marTop w:val="0"/>
      <w:marBottom w:val="0"/>
      <w:divBdr>
        <w:top w:val="none" w:sz="0" w:space="0" w:color="auto"/>
        <w:left w:val="none" w:sz="0" w:space="0" w:color="auto"/>
        <w:bottom w:val="none" w:sz="0" w:space="0" w:color="auto"/>
        <w:right w:val="none" w:sz="0" w:space="0" w:color="auto"/>
      </w:divBdr>
    </w:div>
    <w:div w:id="914166171">
      <w:bodyDiv w:val="1"/>
      <w:marLeft w:val="0"/>
      <w:marRight w:val="0"/>
      <w:marTop w:val="0"/>
      <w:marBottom w:val="0"/>
      <w:divBdr>
        <w:top w:val="none" w:sz="0" w:space="0" w:color="auto"/>
        <w:left w:val="none" w:sz="0" w:space="0" w:color="auto"/>
        <w:bottom w:val="none" w:sz="0" w:space="0" w:color="auto"/>
        <w:right w:val="none" w:sz="0" w:space="0" w:color="auto"/>
      </w:divBdr>
    </w:div>
    <w:div w:id="923153083">
      <w:bodyDiv w:val="1"/>
      <w:marLeft w:val="0"/>
      <w:marRight w:val="0"/>
      <w:marTop w:val="0"/>
      <w:marBottom w:val="0"/>
      <w:divBdr>
        <w:top w:val="none" w:sz="0" w:space="0" w:color="auto"/>
        <w:left w:val="none" w:sz="0" w:space="0" w:color="auto"/>
        <w:bottom w:val="none" w:sz="0" w:space="0" w:color="auto"/>
        <w:right w:val="none" w:sz="0" w:space="0" w:color="auto"/>
      </w:divBdr>
      <w:divsChild>
        <w:div w:id="884171254">
          <w:marLeft w:val="0"/>
          <w:marRight w:val="0"/>
          <w:marTop w:val="0"/>
          <w:marBottom w:val="0"/>
          <w:divBdr>
            <w:top w:val="none" w:sz="0" w:space="0" w:color="auto"/>
            <w:left w:val="none" w:sz="0" w:space="0" w:color="auto"/>
            <w:bottom w:val="none" w:sz="0" w:space="0" w:color="auto"/>
            <w:right w:val="none" w:sz="0" w:space="0" w:color="auto"/>
          </w:divBdr>
        </w:div>
        <w:div w:id="1168130672">
          <w:marLeft w:val="0"/>
          <w:marRight w:val="0"/>
          <w:marTop w:val="0"/>
          <w:marBottom w:val="0"/>
          <w:divBdr>
            <w:top w:val="none" w:sz="0" w:space="0" w:color="auto"/>
            <w:left w:val="none" w:sz="0" w:space="0" w:color="auto"/>
            <w:bottom w:val="none" w:sz="0" w:space="0" w:color="auto"/>
            <w:right w:val="none" w:sz="0" w:space="0" w:color="auto"/>
          </w:divBdr>
        </w:div>
        <w:div w:id="1290628288">
          <w:marLeft w:val="0"/>
          <w:marRight w:val="0"/>
          <w:marTop w:val="0"/>
          <w:marBottom w:val="0"/>
          <w:divBdr>
            <w:top w:val="none" w:sz="0" w:space="0" w:color="auto"/>
            <w:left w:val="none" w:sz="0" w:space="0" w:color="auto"/>
            <w:bottom w:val="none" w:sz="0" w:space="0" w:color="auto"/>
            <w:right w:val="none" w:sz="0" w:space="0" w:color="auto"/>
          </w:divBdr>
        </w:div>
        <w:div w:id="605503967">
          <w:marLeft w:val="0"/>
          <w:marRight w:val="0"/>
          <w:marTop w:val="0"/>
          <w:marBottom w:val="0"/>
          <w:divBdr>
            <w:top w:val="none" w:sz="0" w:space="0" w:color="auto"/>
            <w:left w:val="none" w:sz="0" w:space="0" w:color="auto"/>
            <w:bottom w:val="none" w:sz="0" w:space="0" w:color="auto"/>
            <w:right w:val="none" w:sz="0" w:space="0" w:color="auto"/>
          </w:divBdr>
        </w:div>
        <w:div w:id="794107219">
          <w:marLeft w:val="0"/>
          <w:marRight w:val="0"/>
          <w:marTop w:val="0"/>
          <w:marBottom w:val="0"/>
          <w:divBdr>
            <w:top w:val="none" w:sz="0" w:space="0" w:color="auto"/>
            <w:left w:val="none" w:sz="0" w:space="0" w:color="auto"/>
            <w:bottom w:val="none" w:sz="0" w:space="0" w:color="auto"/>
            <w:right w:val="none" w:sz="0" w:space="0" w:color="auto"/>
          </w:divBdr>
        </w:div>
        <w:div w:id="93945405">
          <w:marLeft w:val="0"/>
          <w:marRight w:val="0"/>
          <w:marTop w:val="0"/>
          <w:marBottom w:val="0"/>
          <w:divBdr>
            <w:top w:val="none" w:sz="0" w:space="0" w:color="auto"/>
            <w:left w:val="none" w:sz="0" w:space="0" w:color="auto"/>
            <w:bottom w:val="none" w:sz="0" w:space="0" w:color="auto"/>
            <w:right w:val="none" w:sz="0" w:space="0" w:color="auto"/>
          </w:divBdr>
        </w:div>
        <w:div w:id="626349812">
          <w:marLeft w:val="0"/>
          <w:marRight w:val="0"/>
          <w:marTop w:val="0"/>
          <w:marBottom w:val="0"/>
          <w:divBdr>
            <w:top w:val="none" w:sz="0" w:space="0" w:color="auto"/>
            <w:left w:val="none" w:sz="0" w:space="0" w:color="auto"/>
            <w:bottom w:val="none" w:sz="0" w:space="0" w:color="auto"/>
            <w:right w:val="none" w:sz="0" w:space="0" w:color="auto"/>
          </w:divBdr>
        </w:div>
        <w:div w:id="1932742143">
          <w:marLeft w:val="0"/>
          <w:marRight w:val="0"/>
          <w:marTop w:val="0"/>
          <w:marBottom w:val="0"/>
          <w:divBdr>
            <w:top w:val="none" w:sz="0" w:space="0" w:color="auto"/>
            <w:left w:val="none" w:sz="0" w:space="0" w:color="auto"/>
            <w:bottom w:val="none" w:sz="0" w:space="0" w:color="auto"/>
            <w:right w:val="none" w:sz="0" w:space="0" w:color="auto"/>
          </w:divBdr>
        </w:div>
        <w:div w:id="1222209808">
          <w:marLeft w:val="0"/>
          <w:marRight w:val="0"/>
          <w:marTop w:val="0"/>
          <w:marBottom w:val="0"/>
          <w:divBdr>
            <w:top w:val="none" w:sz="0" w:space="0" w:color="auto"/>
            <w:left w:val="none" w:sz="0" w:space="0" w:color="auto"/>
            <w:bottom w:val="none" w:sz="0" w:space="0" w:color="auto"/>
            <w:right w:val="none" w:sz="0" w:space="0" w:color="auto"/>
          </w:divBdr>
        </w:div>
        <w:div w:id="202980075">
          <w:marLeft w:val="0"/>
          <w:marRight w:val="0"/>
          <w:marTop w:val="0"/>
          <w:marBottom w:val="0"/>
          <w:divBdr>
            <w:top w:val="none" w:sz="0" w:space="0" w:color="auto"/>
            <w:left w:val="none" w:sz="0" w:space="0" w:color="auto"/>
            <w:bottom w:val="none" w:sz="0" w:space="0" w:color="auto"/>
            <w:right w:val="none" w:sz="0" w:space="0" w:color="auto"/>
          </w:divBdr>
        </w:div>
        <w:div w:id="1393700868">
          <w:marLeft w:val="0"/>
          <w:marRight w:val="0"/>
          <w:marTop w:val="0"/>
          <w:marBottom w:val="0"/>
          <w:divBdr>
            <w:top w:val="none" w:sz="0" w:space="0" w:color="auto"/>
            <w:left w:val="none" w:sz="0" w:space="0" w:color="auto"/>
            <w:bottom w:val="none" w:sz="0" w:space="0" w:color="auto"/>
            <w:right w:val="none" w:sz="0" w:space="0" w:color="auto"/>
          </w:divBdr>
        </w:div>
        <w:div w:id="570888506">
          <w:marLeft w:val="0"/>
          <w:marRight w:val="0"/>
          <w:marTop w:val="0"/>
          <w:marBottom w:val="0"/>
          <w:divBdr>
            <w:top w:val="none" w:sz="0" w:space="0" w:color="auto"/>
            <w:left w:val="none" w:sz="0" w:space="0" w:color="auto"/>
            <w:bottom w:val="none" w:sz="0" w:space="0" w:color="auto"/>
            <w:right w:val="none" w:sz="0" w:space="0" w:color="auto"/>
          </w:divBdr>
        </w:div>
        <w:div w:id="2074229201">
          <w:marLeft w:val="0"/>
          <w:marRight w:val="0"/>
          <w:marTop w:val="0"/>
          <w:marBottom w:val="0"/>
          <w:divBdr>
            <w:top w:val="none" w:sz="0" w:space="0" w:color="auto"/>
            <w:left w:val="none" w:sz="0" w:space="0" w:color="auto"/>
            <w:bottom w:val="none" w:sz="0" w:space="0" w:color="auto"/>
            <w:right w:val="none" w:sz="0" w:space="0" w:color="auto"/>
          </w:divBdr>
        </w:div>
        <w:div w:id="301085360">
          <w:marLeft w:val="0"/>
          <w:marRight w:val="0"/>
          <w:marTop w:val="0"/>
          <w:marBottom w:val="0"/>
          <w:divBdr>
            <w:top w:val="none" w:sz="0" w:space="0" w:color="auto"/>
            <w:left w:val="none" w:sz="0" w:space="0" w:color="auto"/>
            <w:bottom w:val="none" w:sz="0" w:space="0" w:color="auto"/>
            <w:right w:val="none" w:sz="0" w:space="0" w:color="auto"/>
          </w:divBdr>
        </w:div>
        <w:div w:id="366681108">
          <w:marLeft w:val="0"/>
          <w:marRight w:val="0"/>
          <w:marTop w:val="0"/>
          <w:marBottom w:val="0"/>
          <w:divBdr>
            <w:top w:val="none" w:sz="0" w:space="0" w:color="auto"/>
            <w:left w:val="none" w:sz="0" w:space="0" w:color="auto"/>
            <w:bottom w:val="none" w:sz="0" w:space="0" w:color="auto"/>
            <w:right w:val="none" w:sz="0" w:space="0" w:color="auto"/>
          </w:divBdr>
        </w:div>
        <w:div w:id="837159077">
          <w:marLeft w:val="0"/>
          <w:marRight w:val="0"/>
          <w:marTop w:val="0"/>
          <w:marBottom w:val="0"/>
          <w:divBdr>
            <w:top w:val="none" w:sz="0" w:space="0" w:color="auto"/>
            <w:left w:val="none" w:sz="0" w:space="0" w:color="auto"/>
            <w:bottom w:val="none" w:sz="0" w:space="0" w:color="auto"/>
            <w:right w:val="none" w:sz="0" w:space="0" w:color="auto"/>
          </w:divBdr>
        </w:div>
        <w:div w:id="568927539">
          <w:marLeft w:val="0"/>
          <w:marRight w:val="0"/>
          <w:marTop w:val="0"/>
          <w:marBottom w:val="0"/>
          <w:divBdr>
            <w:top w:val="none" w:sz="0" w:space="0" w:color="auto"/>
            <w:left w:val="none" w:sz="0" w:space="0" w:color="auto"/>
            <w:bottom w:val="none" w:sz="0" w:space="0" w:color="auto"/>
            <w:right w:val="none" w:sz="0" w:space="0" w:color="auto"/>
          </w:divBdr>
        </w:div>
        <w:div w:id="741609642">
          <w:marLeft w:val="0"/>
          <w:marRight w:val="0"/>
          <w:marTop w:val="0"/>
          <w:marBottom w:val="0"/>
          <w:divBdr>
            <w:top w:val="none" w:sz="0" w:space="0" w:color="auto"/>
            <w:left w:val="none" w:sz="0" w:space="0" w:color="auto"/>
            <w:bottom w:val="none" w:sz="0" w:space="0" w:color="auto"/>
            <w:right w:val="none" w:sz="0" w:space="0" w:color="auto"/>
          </w:divBdr>
        </w:div>
        <w:div w:id="1611159323">
          <w:marLeft w:val="0"/>
          <w:marRight w:val="0"/>
          <w:marTop w:val="0"/>
          <w:marBottom w:val="0"/>
          <w:divBdr>
            <w:top w:val="none" w:sz="0" w:space="0" w:color="auto"/>
            <w:left w:val="none" w:sz="0" w:space="0" w:color="auto"/>
            <w:bottom w:val="none" w:sz="0" w:space="0" w:color="auto"/>
            <w:right w:val="none" w:sz="0" w:space="0" w:color="auto"/>
          </w:divBdr>
        </w:div>
        <w:div w:id="1525634676">
          <w:marLeft w:val="0"/>
          <w:marRight w:val="0"/>
          <w:marTop w:val="0"/>
          <w:marBottom w:val="0"/>
          <w:divBdr>
            <w:top w:val="none" w:sz="0" w:space="0" w:color="auto"/>
            <w:left w:val="none" w:sz="0" w:space="0" w:color="auto"/>
            <w:bottom w:val="none" w:sz="0" w:space="0" w:color="auto"/>
            <w:right w:val="none" w:sz="0" w:space="0" w:color="auto"/>
          </w:divBdr>
        </w:div>
        <w:div w:id="1413509513">
          <w:marLeft w:val="0"/>
          <w:marRight w:val="0"/>
          <w:marTop w:val="0"/>
          <w:marBottom w:val="0"/>
          <w:divBdr>
            <w:top w:val="none" w:sz="0" w:space="0" w:color="auto"/>
            <w:left w:val="none" w:sz="0" w:space="0" w:color="auto"/>
            <w:bottom w:val="none" w:sz="0" w:space="0" w:color="auto"/>
            <w:right w:val="none" w:sz="0" w:space="0" w:color="auto"/>
          </w:divBdr>
        </w:div>
      </w:divsChild>
    </w:div>
    <w:div w:id="929657063">
      <w:bodyDiv w:val="1"/>
      <w:marLeft w:val="0"/>
      <w:marRight w:val="0"/>
      <w:marTop w:val="0"/>
      <w:marBottom w:val="0"/>
      <w:divBdr>
        <w:top w:val="none" w:sz="0" w:space="0" w:color="auto"/>
        <w:left w:val="none" w:sz="0" w:space="0" w:color="auto"/>
        <w:bottom w:val="none" w:sz="0" w:space="0" w:color="auto"/>
        <w:right w:val="none" w:sz="0" w:space="0" w:color="auto"/>
      </w:divBdr>
    </w:div>
    <w:div w:id="930237075">
      <w:bodyDiv w:val="1"/>
      <w:marLeft w:val="0"/>
      <w:marRight w:val="0"/>
      <w:marTop w:val="0"/>
      <w:marBottom w:val="0"/>
      <w:divBdr>
        <w:top w:val="none" w:sz="0" w:space="0" w:color="auto"/>
        <w:left w:val="none" w:sz="0" w:space="0" w:color="auto"/>
        <w:bottom w:val="none" w:sz="0" w:space="0" w:color="auto"/>
        <w:right w:val="none" w:sz="0" w:space="0" w:color="auto"/>
      </w:divBdr>
      <w:divsChild>
        <w:div w:id="202182817">
          <w:marLeft w:val="480"/>
          <w:marRight w:val="0"/>
          <w:marTop w:val="0"/>
          <w:marBottom w:val="0"/>
          <w:divBdr>
            <w:top w:val="none" w:sz="0" w:space="0" w:color="auto"/>
            <w:left w:val="none" w:sz="0" w:space="0" w:color="auto"/>
            <w:bottom w:val="none" w:sz="0" w:space="0" w:color="auto"/>
            <w:right w:val="none" w:sz="0" w:space="0" w:color="auto"/>
          </w:divBdr>
        </w:div>
        <w:div w:id="24184676">
          <w:marLeft w:val="480"/>
          <w:marRight w:val="0"/>
          <w:marTop w:val="0"/>
          <w:marBottom w:val="0"/>
          <w:divBdr>
            <w:top w:val="none" w:sz="0" w:space="0" w:color="auto"/>
            <w:left w:val="none" w:sz="0" w:space="0" w:color="auto"/>
            <w:bottom w:val="none" w:sz="0" w:space="0" w:color="auto"/>
            <w:right w:val="none" w:sz="0" w:space="0" w:color="auto"/>
          </w:divBdr>
        </w:div>
        <w:div w:id="404961276">
          <w:marLeft w:val="480"/>
          <w:marRight w:val="0"/>
          <w:marTop w:val="0"/>
          <w:marBottom w:val="0"/>
          <w:divBdr>
            <w:top w:val="none" w:sz="0" w:space="0" w:color="auto"/>
            <w:left w:val="none" w:sz="0" w:space="0" w:color="auto"/>
            <w:bottom w:val="none" w:sz="0" w:space="0" w:color="auto"/>
            <w:right w:val="none" w:sz="0" w:space="0" w:color="auto"/>
          </w:divBdr>
        </w:div>
        <w:div w:id="1582330096">
          <w:marLeft w:val="480"/>
          <w:marRight w:val="0"/>
          <w:marTop w:val="0"/>
          <w:marBottom w:val="0"/>
          <w:divBdr>
            <w:top w:val="none" w:sz="0" w:space="0" w:color="auto"/>
            <w:left w:val="none" w:sz="0" w:space="0" w:color="auto"/>
            <w:bottom w:val="none" w:sz="0" w:space="0" w:color="auto"/>
            <w:right w:val="none" w:sz="0" w:space="0" w:color="auto"/>
          </w:divBdr>
        </w:div>
        <w:div w:id="1424834264">
          <w:marLeft w:val="480"/>
          <w:marRight w:val="0"/>
          <w:marTop w:val="0"/>
          <w:marBottom w:val="0"/>
          <w:divBdr>
            <w:top w:val="none" w:sz="0" w:space="0" w:color="auto"/>
            <w:left w:val="none" w:sz="0" w:space="0" w:color="auto"/>
            <w:bottom w:val="none" w:sz="0" w:space="0" w:color="auto"/>
            <w:right w:val="none" w:sz="0" w:space="0" w:color="auto"/>
          </w:divBdr>
        </w:div>
        <w:div w:id="124200649">
          <w:marLeft w:val="480"/>
          <w:marRight w:val="0"/>
          <w:marTop w:val="0"/>
          <w:marBottom w:val="0"/>
          <w:divBdr>
            <w:top w:val="none" w:sz="0" w:space="0" w:color="auto"/>
            <w:left w:val="none" w:sz="0" w:space="0" w:color="auto"/>
            <w:bottom w:val="none" w:sz="0" w:space="0" w:color="auto"/>
            <w:right w:val="none" w:sz="0" w:space="0" w:color="auto"/>
          </w:divBdr>
        </w:div>
        <w:div w:id="71201879">
          <w:marLeft w:val="480"/>
          <w:marRight w:val="0"/>
          <w:marTop w:val="0"/>
          <w:marBottom w:val="0"/>
          <w:divBdr>
            <w:top w:val="none" w:sz="0" w:space="0" w:color="auto"/>
            <w:left w:val="none" w:sz="0" w:space="0" w:color="auto"/>
            <w:bottom w:val="none" w:sz="0" w:space="0" w:color="auto"/>
            <w:right w:val="none" w:sz="0" w:space="0" w:color="auto"/>
          </w:divBdr>
        </w:div>
        <w:div w:id="1707372456">
          <w:marLeft w:val="480"/>
          <w:marRight w:val="0"/>
          <w:marTop w:val="0"/>
          <w:marBottom w:val="0"/>
          <w:divBdr>
            <w:top w:val="none" w:sz="0" w:space="0" w:color="auto"/>
            <w:left w:val="none" w:sz="0" w:space="0" w:color="auto"/>
            <w:bottom w:val="none" w:sz="0" w:space="0" w:color="auto"/>
            <w:right w:val="none" w:sz="0" w:space="0" w:color="auto"/>
          </w:divBdr>
        </w:div>
        <w:div w:id="482552669">
          <w:marLeft w:val="480"/>
          <w:marRight w:val="0"/>
          <w:marTop w:val="0"/>
          <w:marBottom w:val="0"/>
          <w:divBdr>
            <w:top w:val="none" w:sz="0" w:space="0" w:color="auto"/>
            <w:left w:val="none" w:sz="0" w:space="0" w:color="auto"/>
            <w:bottom w:val="none" w:sz="0" w:space="0" w:color="auto"/>
            <w:right w:val="none" w:sz="0" w:space="0" w:color="auto"/>
          </w:divBdr>
        </w:div>
        <w:div w:id="447432645">
          <w:marLeft w:val="480"/>
          <w:marRight w:val="0"/>
          <w:marTop w:val="0"/>
          <w:marBottom w:val="0"/>
          <w:divBdr>
            <w:top w:val="none" w:sz="0" w:space="0" w:color="auto"/>
            <w:left w:val="none" w:sz="0" w:space="0" w:color="auto"/>
            <w:bottom w:val="none" w:sz="0" w:space="0" w:color="auto"/>
            <w:right w:val="none" w:sz="0" w:space="0" w:color="auto"/>
          </w:divBdr>
        </w:div>
        <w:div w:id="1857645974">
          <w:marLeft w:val="480"/>
          <w:marRight w:val="0"/>
          <w:marTop w:val="0"/>
          <w:marBottom w:val="0"/>
          <w:divBdr>
            <w:top w:val="none" w:sz="0" w:space="0" w:color="auto"/>
            <w:left w:val="none" w:sz="0" w:space="0" w:color="auto"/>
            <w:bottom w:val="none" w:sz="0" w:space="0" w:color="auto"/>
            <w:right w:val="none" w:sz="0" w:space="0" w:color="auto"/>
          </w:divBdr>
        </w:div>
      </w:divsChild>
    </w:div>
    <w:div w:id="933979774">
      <w:bodyDiv w:val="1"/>
      <w:marLeft w:val="0"/>
      <w:marRight w:val="0"/>
      <w:marTop w:val="0"/>
      <w:marBottom w:val="0"/>
      <w:divBdr>
        <w:top w:val="none" w:sz="0" w:space="0" w:color="auto"/>
        <w:left w:val="none" w:sz="0" w:space="0" w:color="auto"/>
        <w:bottom w:val="none" w:sz="0" w:space="0" w:color="auto"/>
        <w:right w:val="none" w:sz="0" w:space="0" w:color="auto"/>
      </w:divBdr>
    </w:div>
    <w:div w:id="934292490">
      <w:bodyDiv w:val="1"/>
      <w:marLeft w:val="0"/>
      <w:marRight w:val="0"/>
      <w:marTop w:val="0"/>
      <w:marBottom w:val="0"/>
      <w:divBdr>
        <w:top w:val="none" w:sz="0" w:space="0" w:color="auto"/>
        <w:left w:val="none" w:sz="0" w:space="0" w:color="auto"/>
        <w:bottom w:val="none" w:sz="0" w:space="0" w:color="auto"/>
        <w:right w:val="none" w:sz="0" w:space="0" w:color="auto"/>
      </w:divBdr>
      <w:divsChild>
        <w:div w:id="671378167">
          <w:marLeft w:val="0"/>
          <w:marRight w:val="0"/>
          <w:marTop w:val="0"/>
          <w:marBottom w:val="0"/>
          <w:divBdr>
            <w:top w:val="none" w:sz="0" w:space="0" w:color="auto"/>
            <w:left w:val="none" w:sz="0" w:space="0" w:color="auto"/>
            <w:bottom w:val="none" w:sz="0" w:space="0" w:color="auto"/>
            <w:right w:val="none" w:sz="0" w:space="0" w:color="auto"/>
          </w:divBdr>
        </w:div>
        <w:div w:id="563880558">
          <w:marLeft w:val="0"/>
          <w:marRight w:val="0"/>
          <w:marTop w:val="0"/>
          <w:marBottom w:val="0"/>
          <w:divBdr>
            <w:top w:val="none" w:sz="0" w:space="0" w:color="auto"/>
            <w:left w:val="none" w:sz="0" w:space="0" w:color="auto"/>
            <w:bottom w:val="none" w:sz="0" w:space="0" w:color="auto"/>
            <w:right w:val="none" w:sz="0" w:space="0" w:color="auto"/>
          </w:divBdr>
        </w:div>
        <w:div w:id="1864437713">
          <w:marLeft w:val="0"/>
          <w:marRight w:val="0"/>
          <w:marTop w:val="0"/>
          <w:marBottom w:val="0"/>
          <w:divBdr>
            <w:top w:val="none" w:sz="0" w:space="0" w:color="auto"/>
            <w:left w:val="none" w:sz="0" w:space="0" w:color="auto"/>
            <w:bottom w:val="none" w:sz="0" w:space="0" w:color="auto"/>
            <w:right w:val="none" w:sz="0" w:space="0" w:color="auto"/>
          </w:divBdr>
        </w:div>
        <w:div w:id="1621767522">
          <w:marLeft w:val="0"/>
          <w:marRight w:val="0"/>
          <w:marTop w:val="0"/>
          <w:marBottom w:val="0"/>
          <w:divBdr>
            <w:top w:val="none" w:sz="0" w:space="0" w:color="auto"/>
            <w:left w:val="none" w:sz="0" w:space="0" w:color="auto"/>
            <w:bottom w:val="none" w:sz="0" w:space="0" w:color="auto"/>
            <w:right w:val="none" w:sz="0" w:space="0" w:color="auto"/>
          </w:divBdr>
        </w:div>
        <w:div w:id="312877546">
          <w:marLeft w:val="0"/>
          <w:marRight w:val="0"/>
          <w:marTop w:val="0"/>
          <w:marBottom w:val="0"/>
          <w:divBdr>
            <w:top w:val="none" w:sz="0" w:space="0" w:color="auto"/>
            <w:left w:val="none" w:sz="0" w:space="0" w:color="auto"/>
            <w:bottom w:val="none" w:sz="0" w:space="0" w:color="auto"/>
            <w:right w:val="none" w:sz="0" w:space="0" w:color="auto"/>
          </w:divBdr>
        </w:div>
        <w:div w:id="734157444">
          <w:marLeft w:val="0"/>
          <w:marRight w:val="0"/>
          <w:marTop w:val="0"/>
          <w:marBottom w:val="0"/>
          <w:divBdr>
            <w:top w:val="none" w:sz="0" w:space="0" w:color="auto"/>
            <w:left w:val="none" w:sz="0" w:space="0" w:color="auto"/>
            <w:bottom w:val="none" w:sz="0" w:space="0" w:color="auto"/>
            <w:right w:val="none" w:sz="0" w:space="0" w:color="auto"/>
          </w:divBdr>
        </w:div>
        <w:div w:id="397872085">
          <w:marLeft w:val="0"/>
          <w:marRight w:val="0"/>
          <w:marTop w:val="0"/>
          <w:marBottom w:val="0"/>
          <w:divBdr>
            <w:top w:val="none" w:sz="0" w:space="0" w:color="auto"/>
            <w:left w:val="none" w:sz="0" w:space="0" w:color="auto"/>
            <w:bottom w:val="none" w:sz="0" w:space="0" w:color="auto"/>
            <w:right w:val="none" w:sz="0" w:space="0" w:color="auto"/>
          </w:divBdr>
        </w:div>
        <w:div w:id="1861360140">
          <w:marLeft w:val="0"/>
          <w:marRight w:val="0"/>
          <w:marTop w:val="0"/>
          <w:marBottom w:val="0"/>
          <w:divBdr>
            <w:top w:val="none" w:sz="0" w:space="0" w:color="auto"/>
            <w:left w:val="none" w:sz="0" w:space="0" w:color="auto"/>
            <w:bottom w:val="none" w:sz="0" w:space="0" w:color="auto"/>
            <w:right w:val="none" w:sz="0" w:space="0" w:color="auto"/>
          </w:divBdr>
        </w:div>
        <w:div w:id="1232231172">
          <w:marLeft w:val="0"/>
          <w:marRight w:val="0"/>
          <w:marTop w:val="0"/>
          <w:marBottom w:val="0"/>
          <w:divBdr>
            <w:top w:val="none" w:sz="0" w:space="0" w:color="auto"/>
            <w:left w:val="none" w:sz="0" w:space="0" w:color="auto"/>
            <w:bottom w:val="none" w:sz="0" w:space="0" w:color="auto"/>
            <w:right w:val="none" w:sz="0" w:space="0" w:color="auto"/>
          </w:divBdr>
        </w:div>
        <w:div w:id="1175149162">
          <w:marLeft w:val="0"/>
          <w:marRight w:val="0"/>
          <w:marTop w:val="0"/>
          <w:marBottom w:val="0"/>
          <w:divBdr>
            <w:top w:val="none" w:sz="0" w:space="0" w:color="auto"/>
            <w:left w:val="none" w:sz="0" w:space="0" w:color="auto"/>
            <w:bottom w:val="none" w:sz="0" w:space="0" w:color="auto"/>
            <w:right w:val="none" w:sz="0" w:space="0" w:color="auto"/>
          </w:divBdr>
        </w:div>
        <w:div w:id="1129129524">
          <w:marLeft w:val="0"/>
          <w:marRight w:val="0"/>
          <w:marTop w:val="0"/>
          <w:marBottom w:val="0"/>
          <w:divBdr>
            <w:top w:val="none" w:sz="0" w:space="0" w:color="auto"/>
            <w:left w:val="none" w:sz="0" w:space="0" w:color="auto"/>
            <w:bottom w:val="none" w:sz="0" w:space="0" w:color="auto"/>
            <w:right w:val="none" w:sz="0" w:space="0" w:color="auto"/>
          </w:divBdr>
        </w:div>
        <w:div w:id="893783663">
          <w:marLeft w:val="0"/>
          <w:marRight w:val="0"/>
          <w:marTop w:val="0"/>
          <w:marBottom w:val="0"/>
          <w:divBdr>
            <w:top w:val="none" w:sz="0" w:space="0" w:color="auto"/>
            <w:left w:val="none" w:sz="0" w:space="0" w:color="auto"/>
            <w:bottom w:val="none" w:sz="0" w:space="0" w:color="auto"/>
            <w:right w:val="none" w:sz="0" w:space="0" w:color="auto"/>
          </w:divBdr>
        </w:div>
        <w:div w:id="1344744224">
          <w:marLeft w:val="0"/>
          <w:marRight w:val="0"/>
          <w:marTop w:val="0"/>
          <w:marBottom w:val="0"/>
          <w:divBdr>
            <w:top w:val="none" w:sz="0" w:space="0" w:color="auto"/>
            <w:left w:val="none" w:sz="0" w:space="0" w:color="auto"/>
            <w:bottom w:val="none" w:sz="0" w:space="0" w:color="auto"/>
            <w:right w:val="none" w:sz="0" w:space="0" w:color="auto"/>
          </w:divBdr>
        </w:div>
        <w:div w:id="2090468104">
          <w:marLeft w:val="0"/>
          <w:marRight w:val="0"/>
          <w:marTop w:val="0"/>
          <w:marBottom w:val="0"/>
          <w:divBdr>
            <w:top w:val="none" w:sz="0" w:space="0" w:color="auto"/>
            <w:left w:val="none" w:sz="0" w:space="0" w:color="auto"/>
            <w:bottom w:val="none" w:sz="0" w:space="0" w:color="auto"/>
            <w:right w:val="none" w:sz="0" w:space="0" w:color="auto"/>
          </w:divBdr>
        </w:div>
        <w:div w:id="1442148295">
          <w:marLeft w:val="0"/>
          <w:marRight w:val="0"/>
          <w:marTop w:val="0"/>
          <w:marBottom w:val="0"/>
          <w:divBdr>
            <w:top w:val="none" w:sz="0" w:space="0" w:color="auto"/>
            <w:left w:val="none" w:sz="0" w:space="0" w:color="auto"/>
            <w:bottom w:val="none" w:sz="0" w:space="0" w:color="auto"/>
            <w:right w:val="none" w:sz="0" w:space="0" w:color="auto"/>
          </w:divBdr>
        </w:div>
        <w:div w:id="1210069107">
          <w:marLeft w:val="0"/>
          <w:marRight w:val="0"/>
          <w:marTop w:val="0"/>
          <w:marBottom w:val="0"/>
          <w:divBdr>
            <w:top w:val="none" w:sz="0" w:space="0" w:color="auto"/>
            <w:left w:val="none" w:sz="0" w:space="0" w:color="auto"/>
            <w:bottom w:val="none" w:sz="0" w:space="0" w:color="auto"/>
            <w:right w:val="none" w:sz="0" w:space="0" w:color="auto"/>
          </w:divBdr>
        </w:div>
        <w:div w:id="1050346180">
          <w:marLeft w:val="0"/>
          <w:marRight w:val="0"/>
          <w:marTop w:val="0"/>
          <w:marBottom w:val="0"/>
          <w:divBdr>
            <w:top w:val="none" w:sz="0" w:space="0" w:color="auto"/>
            <w:left w:val="none" w:sz="0" w:space="0" w:color="auto"/>
            <w:bottom w:val="none" w:sz="0" w:space="0" w:color="auto"/>
            <w:right w:val="none" w:sz="0" w:space="0" w:color="auto"/>
          </w:divBdr>
        </w:div>
        <w:div w:id="673997801">
          <w:marLeft w:val="0"/>
          <w:marRight w:val="0"/>
          <w:marTop w:val="0"/>
          <w:marBottom w:val="0"/>
          <w:divBdr>
            <w:top w:val="none" w:sz="0" w:space="0" w:color="auto"/>
            <w:left w:val="none" w:sz="0" w:space="0" w:color="auto"/>
            <w:bottom w:val="none" w:sz="0" w:space="0" w:color="auto"/>
            <w:right w:val="none" w:sz="0" w:space="0" w:color="auto"/>
          </w:divBdr>
        </w:div>
        <w:div w:id="364402929">
          <w:marLeft w:val="0"/>
          <w:marRight w:val="0"/>
          <w:marTop w:val="0"/>
          <w:marBottom w:val="0"/>
          <w:divBdr>
            <w:top w:val="none" w:sz="0" w:space="0" w:color="auto"/>
            <w:left w:val="none" w:sz="0" w:space="0" w:color="auto"/>
            <w:bottom w:val="none" w:sz="0" w:space="0" w:color="auto"/>
            <w:right w:val="none" w:sz="0" w:space="0" w:color="auto"/>
          </w:divBdr>
        </w:div>
      </w:divsChild>
    </w:div>
    <w:div w:id="934552749">
      <w:bodyDiv w:val="1"/>
      <w:marLeft w:val="0"/>
      <w:marRight w:val="0"/>
      <w:marTop w:val="0"/>
      <w:marBottom w:val="0"/>
      <w:divBdr>
        <w:top w:val="none" w:sz="0" w:space="0" w:color="auto"/>
        <w:left w:val="none" w:sz="0" w:space="0" w:color="auto"/>
        <w:bottom w:val="none" w:sz="0" w:space="0" w:color="auto"/>
        <w:right w:val="none" w:sz="0" w:space="0" w:color="auto"/>
      </w:divBdr>
    </w:div>
    <w:div w:id="937257147">
      <w:bodyDiv w:val="1"/>
      <w:marLeft w:val="0"/>
      <w:marRight w:val="0"/>
      <w:marTop w:val="0"/>
      <w:marBottom w:val="0"/>
      <w:divBdr>
        <w:top w:val="none" w:sz="0" w:space="0" w:color="auto"/>
        <w:left w:val="none" w:sz="0" w:space="0" w:color="auto"/>
        <w:bottom w:val="none" w:sz="0" w:space="0" w:color="auto"/>
        <w:right w:val="none" w:sz="0" w:space="0" w:color="auto"/>
      </w:divBdr>
    </w:div>
    <w:div w:id="937522757">
      <w:bodyDiv w:val="1"/>
      <w:marLeft w:val="0"/>
      <w:marRight w:val="0"/>
      <w:marTop w:val="0"/>
      <w:marBottom w:val="0"/>
      <w:divBdr>
        <w:top w:val="none" w:sz="0" w:space="0" w:color="auto"/>
        <w:left w:val="none" w:sz="0" w:space="0" w:color="auto"/>
        <w:bottom w:val="none" w:sz="0" w:space="0" w:color="auto"/>
        <w:right w:val="none" w:sz="0" w:space="0" w:color="auto"/>
      </w:divBdr>
      <w:divsChild>
        <w:div w:id="2062095754">
          <w:marLeft w:val="0"/>
          <w:marRight w:val="0"/>
          <w:marTop w:val="0"/>
          <w:marBottom w:val="0"/>
          <w:divBdr>
            <w:top w:val="none" w:sz="0" w:space="0" w:color="auto"/>
            <w:left w:val="none" w:sz="0" w:space="0" w:color="auto"/>
            <w:bottom w:val="none" w:sz="0" w:space="0" w:color="auto"/>
            <w:right w:val="none" w:sz="0" w:space="0" w:color="auto"/>
          </w:divBdr>
        </w:div>
        <w:div w:id="1638604801">
          <w:marLeft w:val="0"/>
          <w:marRight w:val="0"/>
          <w:marTop w:val="0"/>
          <w:marBottom w:val="0"/>
          <w:divBdr>
            <w:top w:val="none" w:sz="0" w:space="0" w:color="auto"/>
            <w:left w:val="none" w:sz="0" w:space="0" w:color="auto"/>
            <w:bottom w:val="none" w:sz="0" w:space="0" w:color="auto"/>
            <w:right w:val="none" w:sz="0" w:space="0" w:color="auto"/>
          </w:divBdr>
        </w:div>
        <w:div w:id="1628268721">
          <w:marLeft w:val="0"/>
          <w:marRight w:val="0"/>
          <w:marTop w:val="0"/>
          <w:marBottom w:val="0"/>
          <w:divBdr>
            <w:top w:val="none" w:sz="0" w:space="0" w:color="auto"/>
            <w:left w:val="none" w:sz="0" w:space="0" w:color="auto"/>
            <w:bottom w:val="none" w:sz="0" w:space="0" w:color="auto"/>
            <w:right w:val="none" w:sz="0" w:space="0" w:color="auto"/>
          </w:divBdr>
        </w:div>
        <w:div w:id="1789617331">
          <w:marLeft w:val="0"/>
          <w:marRight w:val="0"/>
          <w:marTop w:val="0"/>
          <w:marBottom w:val="0"/>
          <w:divBdr>
            <w:top w:val="none" w:sz="0" w:space="0" w:color="auto"/>
            <w:left w:val="none" w:sz="0" w:space="0" w:color="auto"/>
            <w:bottom w:val="none" w:sz="0" w:space="0" w:color="auto"/>
            <w:right w:val="none" w:sz="0" w:space="0" w:color="auto"/>
          </w:divBdr>
        </w:div>
        <w:div w:id="1220625877">
          <w:marLeft w:val="0"/>
          <w:marRight w:val="0"/>
          <w:marTop w:val="0"/>
          <w:marBottom w:val="0"/>
          <w:divBdr>
            <w:top w:val="none" w:sz="0" w:space="0" w:color="auto"/>
            <w:left w:val="none" w:sz="0" w:space="0" w:color="auto"/>
            <w:bottom w:val="none" w:sz="0" w:space="0" w:color="auto"/>
            <w:right w:val="none" w:sz="0" w:space="0" w:color="auto"/>
          </w:divBdr>
        </w:div>
        <w:div w:id="146632828">
          <w:marLeft w:val="0"/>
          <w:marRight w:val="0"/>
          <w:marTop w:val="0"/>
          <w:marBottom w:val="0"/>
          <w:divBdr>
            <w:top w:val="none" w:sz="0" w:space="0" w:color="auto"/>
            <w:left w:val="none" w:sz="0" w:space="0" w:color="auto"/>
            <w:bottom w:val="none" w:sz="0" w:space="0" w:color="auto"/>
            <w:right w:val="none" w:sz="0" w:space="0" w:color="auto"/>
          </w:divBdr>
        </w:div>
        <w:div w:id="1854607452">
          <w:marLeft w:val="0"/>
          <w:marRight w:val="0"/>
          <w:marTop w:val="0"/>
          <w:marBottom w:val="0"/>
          <w:divBdr>
            <w:top w:val="none" w:sz="0" w:space="0" w:color="auto"/>
            <w:left w:val="none" w:sz="0" w:space="0" w:color="auto"/>
            <w:bottom w:val="none" w:sz="0" w:space="0" w:color="auto"/>
            <w:right w:val="none" w:sz="0" w:space="0" w:color="auto"/>
          </w:divBdr>
        </w:div>
        <w:div w:id="369575222">
          <w:marLeft w:val="0"/>
          <w:marRight w:val="0"/>
          <w:marTop w:val="0"/>
          <w:marBottom w:val="0"/>
          <w:divBdr>
            <w:top w:val="none" w:sz="0" w:space="0" w:color="auto"/>
            <w:left w:val="none" w:sz="0" w:space="0" w:color="auto"/>
            <w:bottom w:val="none" w:sz="0" w:space="0" w:color="auto"/>
            <w:right w:val="none" w:sz="0" w:space="0" w:color="auto"/>
          </w:divBdr>
        </w:div>
        <w:div w:id="1037386831">
          <w:marLeft w:val="0"/>
          <w:marRight w:val="0"/>
          <w:marTop w:val="0"/>
          <w:marBottom w:val="0"/>
          <w:divBdr>
            <w:top w:val="none" w:sz="0" w:space="0" w:color="auto"/>
            <w:left w:val="none" w:sz="0" w:space="0" w:color="auto"/>
            <w:bottom w:val="none" w:sz="0" w:space="0" w:color="auto"/>
            <w:right w:val="none" w:sz="0" w:space="0" w:color="auto"/>
          </w:divBdr>
        </w:div>
        <w:div w:id="833111374">
          <w:marLeft w:val="0"/>
          <w:marRight w:val="0"/>
          <w:marTop w:val="0"/>
          <w:marBottom w:val="0"/>
          <w:divBdr>
            <w:top w:val="none" w:sz="0" w:space="0" w:color="auto"/>
            <w:left w:val="none" w:sz="0" w:space="0" w:color="auto"/>
            <w:bottom w:val="none" w:sz="0" w:space="0" w:color="auto"/>
            <w:right w:val="none" w:sz="0" w:space="0" w:color="auto"/>
          </w:divBdr>
        </w:div>
        <w:div w:id="1781334027">
          <w:marLeft w:val="0"/>
          <w:marRight w:val="0"/>
          <w:marTop w:val="0"/>
          <w:marBottom w:val="0"/>
          <w:divBdr>
            <w:top w:val="none" w:sz="0" w:space="0" w:color="auto"/>
            <w:left w:val="none" w:sz="0" w:space="0" w:color="auto"/>
            <w:bottom w:val="none" w:sz="0" w:space="0" w:color="auto"/>
            <w:right w:val="none" w:sz="0" w:space="0" w:color="auto"/>
          </w:divBdr>
        </w:div>
        <w:div w:id="898707784">
          <w:marLeft w:val="0"/>
          <w:marRight w:val="0"/>
          <w:marTop w:val="0"/>
          <w:marBottom w:val="0"/>
          <w:divBdr>
            <w:top w:val="none" w:sz="0" w:space="0" w:color="auto"/>
            <w:left w:val="none" w:sz="0" w:space="0" w:color="auto"/>
            <w:bottom w:val="none" w:sz="0" w:space="0" w:color="auto"/>
            <w:right w:val="none" w:sz="0" w:space="0" w:color="auto"/>
          </w:divBdr>
        </w:div>
        <w:div w:id="1079399654">
          <w:marLeft w:val="0"/>
          <w:marRight w:val="0"/>
          <w:marTop w:val="0"/>
          <w:marBottom w:val="0"/>
          <w:divBdr>
            <w:top w:val="none" w:sz="0" w:space="0" w:color="auto"/>
            <w:left w:val="none" w:sz="0" w:space="0" w:color="auto"/>
            <w:bottom w:val="none" w:sz="0" w:space="0" w:color="auto"/>
            <w:right w:val="none" w:sz="0" w:space="0" w:color="auto"/>
          </w:divBdr>
        </w:div>
        <w:div w:id="328288215">
          <w:marLeft w:val="0"/>
          <w:marRight w:val="0"/>
          <w:marTop w:val="0"/>
          <w:marBottom w:val="0"/>
          <w:divBdr>
            <w:top w:val="none" w:sz="0" w:space="0" w:color="auto"/>
            <w:left w:val="none" w:sz="0" w:space="0" w:color="auto"/>
            <w:bottom w:val="none" w:sz="0" w:space="0" w:color="auto"/>
            <w:right w:val="none" w:sz="0" w:space="0" w:color="auto"/>
          </w:divBdr>
        </w:div>
        <w:div w:id="465513360">
          <w:marLeft w:val="0"/>
          <w:marRight w:val="0"/>
          <w:marTop w:val="0"/>
          <w:marBottom w:val="0"/>
          <w:divBdr>
            <w:top w:val="none" w:sz="0" w:space="0" w:color="auto"/>
            <w:left w:val="none" w:sz="0" w:space="0" w:color="auto"/>
            <w:bottom w:val="none" w:sz="0" w:space="0" w:color="auto"/>
            <w:right w:val="none" w:sz="0" w:space="0" w:color="auto"/>
          </w:divBdr>
        </w:div>
        <w:div w:id="1164513849">
          <w:marLeft w:val="0"/>
          <w:marRight w:val="0"/>
          <w:marTop w:val="0"/>
          <w:marBottom w:val="0"/>
          <w:divBdr>
            <w:top w:val="none" w:sz="0" w:space="0" w:color="auto"/>
            <w:left w:val="none" w:sz="0" w:space="0" w:color="auto"/>
            <w:bottom w:val="none" w:sz="0" w:space="0" w:color="auto"/>
            <w:right w:val="none" w:sz="0" w:space="0" w:color="auto"/>
          </w:divBdr>
        </w:div>
        <w:div w:id="288518536">
          <w:marLeft w:val="0"/>
          <w:marRight w:val="0"/>
          <w:marTop w:val="0"/>
          <w:marBottom w:val="0"/>
          <w:divBdr>
            <w:top w:val="none" w:sz="0" w:space="0" w:color="auto"/>
            <w:left w:val="none" w:sz="0" w:space="0" w:color="auto"/>
            <w:bottom w:val="none" w:sz="0" w:space="0" w:color="auto"/>
            <w:right w:val="none" w:sz="0" w:space="0" w:color="auto"/>
          </w:divBdr>
        </w:div>
        <w:div w:id="223879379">
          <w:marLeft w:val="0"/>
          <w:marRight w:val="0"/>
          <w:marTop w:val="0"/>
          <w:marBottom w:val="0"/>
          <w:divBdr>
            <w:top w:val="none" w:sz="0" w:space="0" w:color="auto"/>
            <w:left w:val="none" w:sz="0" w:space="0" w:color="auto"/>
            <w:bottom w:val="none" w:sz="0" w:space="0" w:color="auto"/>
            <w:right w:val="none" w:sz="0" w:space="0" w:color="auto"/>
          </w:divBdr>
        </w:div>
        <w:div w:id="1473979062">
          <w:marLeft w:val="0"/>
          <w:marRight w:val="0"/>
          <w:marTop w:val="0"/>
          <w:marBottom w:val="0"/>
          <w:divBdr>
            <w:top w:val="none" w:sz="0" w:space="0" w:color="auto"/>
            <w:left w:val="none" w:sz="0" w:space="0" w:color="auto"/>
            <w:bottom w:val="none" w:sz="0" w:space="0" w:color="auto"/>
            <w:right w:val="none" w:sz="0" w:space="0" w:color="auto"/>
          </w:divBdr>
        </w:div>
      </w:divsChild>
    </w:div>
    <w:div w:id="944727152">
      <w:bodyDiv w:val="1"/>
      <w:marLeft w:val="0"/>
      <w:marRight w:val="0"/>
      <w:marTop w:val="0"/>
      <w:marBottom w:val="0"/>
      <w:divBdr>
        <w:top w:val="none" w:sz="0" w:space="0" w:color="auto"/>
        <w:left w:val="none" w:sz="0" w:space="0" w:color="auto"/>
        <w:bottom w:val="none" w:sz="0" w:space="0" w:color="auto"/>
        <w:right w:val="none" w:sz="0" w:space="0" w:color="auto"/>
      </w:divBdr>
    </w:div>
    <w:div w:id="946739832">
      <w:bodyDiv w:val="1"/>
      <w:marLeft w:val="0"/>
      <w:marRight w:val="0"/>
      <w:marTop w:val="0"/>
      <w:marBottom w:val="0"/>
      <w:divBdr>
        <w:top w:val="none" w:sz="0" w:space="0" w:color="auto"/>
        <w:left w:val="none" w:sz="0" w:space="0" w:color="auto"/>
        <w:bottom w:val="none" w:sz="0" w:space="0" w:color="auto"/>
        <w:right w:val="none" w:sz="0" w:space="0" w:color="auto"/>
      </w:divBdr>
    </w:div>
    <w:div w:id="947005315">
      <w:bodyDiv w:val="1"/>
      <w:marLeft w:val="0"/>
      <w:marRight w:val="0"/>
      <w:marTop w:val="0"/>
      <w:marBottom w:val="0"/>
      <w:divBdr>
        <w:top w:val="none" w:sz="0" w:space="0" w:color="auto"/>
        <w:left w:val="none" w:sz="0" w:space="0" w:color="auto"/>
        <w:bottom w:val="none" w:sz="0" w:space="0" w:color="auto"/>
        <w:right w:val="none" w:sz="0" w:space="0" w:color="auto"/>
      </w:divBdr>
    </w:div>
    <w:div w:id="952592141">
      <w:bodyDiv w:val="1"/>
      <w:marLeft w:val="0"/>
      <w:marRight w:val="0"/>
      <w:marTop w:val="0"/>
      <w:marBottom w:val="0"/>
      <w:divBdr>
        <w:top w:val="none" w:sz="0" w:space="0" w:color="auto"/>
        <w:left w:val="none" w:sz="0" w:space="0" w:color="auto"/>
        <w:bottom w:val="none" w:sz="0" w:space="0" w:color="auto"/>
        <w:right w:val="none" w:sz="0" w:space="0" w:color="auto"/>
      </w:divBdr>
    </w:div>
    <w:div w:id="952784428">
      <w:bodyDiv w:val="1"/>
      <w:marLeft w:val="0"/>
      <w:marRight w:val="0"/>
      <w:marTop w:val="0"/>
      <w:marBottom w:val="0"/>
      <w:divBdr>
        <w:top w:val="none" w:sz="0" w:space="0" w:color="auto"/>
        <w:left w:val="none" w:sz="0" w:space="0" w:color="auto"/>
        <w:bottom w:val="none" w:sz="0" w:space="0" w:color="auto"/>
        <w:right w:val="none" w:sz="0" w:space="0" w:color="auto"/>
      </w:divBdr>
    </w:div>
    <w:div w:id="960264239">
      <w:bodyDiv w:val="1"/>
      <w:marLeft w:val="0"/>
      <w:marRight w:val="0"/>
      <w:marTop w:val="0"/>
      <w:marBottom w:val="0"/>
      <w:divBdr>
        <w:top w:val="none" w:sz="0" w:space="0" w:color="auto"/>
        <w:left w:val="none" w:sz="0" w:space="0" w:color="auto"/>
        <w:bottom w:val="none" w:sz="0" w:space="0" w:color="auto"/>
        <w:right w:val="none" w:sz="0" w:space="0" w:color="auto"/>
      </w:divBdr>
    </w:div>
    <w:div w:id="966811562">
      <w:bodyDiv w:val="1"/>
      <w:marLeft w:val="0"/>
      <w:marRight w:val="0"/>
      <w:marTop w:val="0"/>
      <w:marBottom w:val="0"/>
      <w:divBdr>
        <w:top w:val="none" w:sz="0" w:space="0" w:color="auto"/>
        <w:left w:val="none" w:sz="0" w:space="0" w:color="auto"/>
        <w:bottom w:val="none" w:sz="0" w:space="0" w:color="auto"/>
        <w:right w:val="none" w:sz="0" w:space="0" w:color="auto"/>
      </w:divBdr>
    </w:div>
    <w:div w:id="967975194">
      <w:bodyDiv w:val="1"/>
      <w:marLeft w:val="0"/>
      <w:marRight w:val="0"/>
      <w:marTop w:val="0"/>
      <w:marBottom w:val="0"/>
      <w:divBdr>
        <w:top w:val="none" w:sz="0" w:space="0" w:color="auto"/>
        <w:left w:val="none" w:sz="0" w:space="0" w:color="auto"/>
        <w:bottom w:val="none" w:sz="0" w:space="0" w:color="auto"/>
        <w:right w:val="none" w:sz="0" w:space="0" w:color="auto"/>
      </w:divBdr>
    </w:div>
    <w:div w:id="971207620">
      <w:bodyDiv w:val="1"/>
      <w:marLeft w:val="0"/>
      <w:marRight w:val="0"/>
      <w:marTop w:val="0"/>
      <w:marBottom w:val="0"/>
      <w:divBdr>
        <w:top w:val="none" w:sz="0" w:space="0" w:color="auto"/>
        <w:left w:val="none" w:sz="0" w:space="0" w:color="auto"/>
        <w:bottom w:val="none" w:sz="0" w:space="0" w:color="auto"/>
        <w:right w:val="none" w:sz="0" w:space="0" w:color="auto"/>
      </w:divBdr>
    </w:div>
    <w:div w:id="977490176">
      <w:bodyDiv w:val="1"/>
      <w:marLeft w:val="0"/>
      <w:marRight w:val="0"/>
      <w:marTop w:val="0"/>
      <w:marBottom w:val="0"/>
      <w:divBdr>
        <w:top w:val="none" w:sz="0" w:space="0" w:color="auto"/>
        <w:left w:val="none" w:sz="0" w:space="0" w:color="auto"/>
        <w:bottom w:val="none" w:sz="0" w:space="0" w:color="auto"/>
        <w:right w:val="none" w:sz="0" w:space="0" w:color="auto"/>
      </w:divBdr>
    </w:div>
    <w:div w:id="979385044">
      <w:bodyDiv w:val="1"/>
      <w:marLeft w:val="0"/>
      <w:marRight w:val="0"/>
      <w:marTop w:val="0"/>
      <w:marBottom w:val="0"/>
      <w:divBdr>
        <w:top w:val="none" w:sz="0" w:space="0" w:color="auto"/>
        <w:left w:val="none" w:sz="0" w:space="0" w:color="auto"/>
        <w:bottom w:val="none" w:sz="0" w:space="0" w:color="auto"/>
        <w:right w:val="none" w:sz="0" w:space="0" w:color="auto"/>
      </w:divBdr>
      <w:divsChild>
        <w:div w:id="285282685">
          <w:marLeft w:val="480"/>
          <w:marRight w:val="0"/>
          <w:marTop w:val="0"/>
          <w:marBottom w:val="0"/>
          <w:divBdr>
            <w:top w:val="none" w:sz="0" w:space="0" w:color="auto"/>
            <w:left w:val="none" w:sz="0" w:space="0" w:color="auto"/>
            <w:bottom w:val="none" w:sz="0" w:space="0" w:color="auto"/>
            <w:right w:val="none" w:sz="0" w:space="0" w:color="auto"/>
          </w:divBdr>
        </w:div>
        <w:div w:id="1927103941">
          <w:marLeft w:val="480"/>
          <w:marRight w:val="0"/>
          <w:marTop w:val="0"/>
          <w:marBottom w:val="0"/>
          <w:divBdr>
            <w:top w:val="none" w:sz="0" w:space="0" w:color="auto"/>
            <w:left w:val="none" w:sz="0" w:space="0" w:color="auto"/>
            <w:bottom w:val="none" w:sz="0" w:space="0" w:color="auto"/>
            <w:right w:val="none" w:sz="0" w:space="0" w:color="auto"/>
          </w:divBdr>
        </w:div>
        <w:div w:id="634718824">
          <w:marLeft w:val="480"/>
          <w:marRight w:val="0"/>
          <w:marTop w:val="0"/>
          <w:marBottom w:val="0"/>
          <w:divBdr>
            <w:top w:val="none" w:sz="0" w:space="0" w:color="auto"/>
            <w:left w:val="none" w:sz="0" w:space="0" w:color="auto"/>
            <w:bottom w:val="none" w:sz="0" w:space="0" w:color="auto"/>
            <w:right w:val="none" w:sz="0" w:space="0" w:color="auto"/>
          </w:divBdr>
        </w:div>
        <w:div w:id="1123882151">
          <w:marLeft w:val="480"/>
          <w:marRight w:val="0"/>
          <w:marTop w:val="0"/>
          <w:marBottom w:val="0"/>
          <w:divBdr>
            <w:top w:val="none" w:sz="0" w:space="0" w:color="auto"/>
            <w:left w:val="none" w:sz="0" w:space="0" w:color="auto"/>
            <w:bottom w:val="none" w:sz="0" w:space="0" w:color="auto"/>
            <w:right w:val="none" w:sz="0" w:space="0" w:color="auto"/>
          </w:divBdr>
        </w:div>
        <w:div w:id="1400204146">
          <w:marLeft w:val="480"/>
          <w:marRight w:val="0"/>
          <w:marTop w:val="0"/>
          <w:marBottom w:val="0"/>
          <w:divBdr>
            <w:top w:val="none" w:sz="0" w:space="0" w:color="auto"/>
            <w:left w:val="none" w:sz="0" w:space="0" w:color="auto"/>
            <w:bottom w:val="none" w:sz="0" w:space="0" w:color="auto"/>
            <w:right w:val="none" w:sz="0" w:space="0" w:color="auto"/>
          </w:divBdr>
        </w:div>
        <w:div w:id="363143012">
          <w:marLeft w:val="480"/>
          <w:marRight w:val="0"/>
          <w:marTop w:val="0"/>
          <w:marBottom w:val="0"/>
          <w:divBdr>
            <w:top w:val="none" w:sz="0" w:space="0" w:color="auto"/>
            <w:left w:val="none" w:sz="0" w:space="0" w:color="auto"/>
            <w:bottom w:val="none" w:sz="0" w:space="0" w:color="auto"/>
            <w:right w:val="none" w:sz="0" w:space="0" w:color="auto"/>
          </w:divBdr>
        </w:div>
        <w:div w:id="1500845945">
          <w:marLeft w:val="480"/>
          <w:marRight w:val="0"/>
          <w:marTop w:val="0"/>
          <w:marBottom w:val="0"/>
          <w:divBdr>
            <w:top w:val="none" w:sz="0" w:space="0" w:color="auto"/>
            <w:left w:val="none" w:sz="0" w:space="0" w:color="auto"/>
            <w:bottom w:val="none" w:sz="0" w:space="0" w:color="auto"/>
            <w:right w:val="none" w:sz="0" w:space="0" w:color="auto"/>
          </w:divBdr>
        </w:div>
        <w:div w:id="37124539">
          <w:marLeft w:val="480"/>
          <w:marRight w:val="0"/>
          <w:marTop w:val="0"/>
          <w:marBottom w:val="0"/>
          <w:divBdr>
            <w:top w:val="none" w:sz="0" w:space="0" w:color="auto"/>
            <w:left w:val="none" w:sz="0" w:space="0" w:color="auto"/>
            <w:bottom w:val="none" w:sz="0" w:space="0" w:color="auto"/>
            <w:right w:val="none" w:sz="0" w:space="0" w:color="auto"/>
          </w:divBdr>
        </w:div>
        <w:div w:id="821888271">
          <w:marLeft w:val="480"/>
          <w:marRight w:val="0"/>
          <w:marTop w:val="0"/>
          <w:marBottom w:val="0"/>
          <w:divBdr>
            <w:top w:val="none" w:sz="0" w:space="0" w:color="auto"/>
            <w:left w:val="none" w:sz="0" w:space="0" w:color="auto"/>
            <w:bottom w:val="none" w:sz="0" w:space="0" w:color="auto"/>
            <w:right w:val="none" w:sz="0" w:space="0" w:color="auto"/>
          </w:divBdr>
        </w:div>
        <w:div w:id="439030882">
          <w:marLeft w:val="480"/>
          <w:marRight w:val="0"/>
          <w:marTop w:val="0"/>
          <w:marBottom w:val="0"/>
          <w:divBdr>
            <w:top w:val="none" w:sz="0" w:space="0" w:color="auto"/>
            <w:left w:val="none" w:sz="0" w:space="0" w:color="auto"/>
            <w:bottom w:val="none" w:sz="0" w:space="0" w:color="auto"/>
            <w:right w:val="none" w:sz="0" w:space="0" w:color="auto"/>
          </w:divBdr>
        </w:div>
        <w:div w:id="2072994745">
          <w:marLeft w:val="480"/>
          <w:marRight w:val="0"/>
          <w:marTop w:val="0"/>
          <w:marBottom w:val="0"/>
          <w:divBdr>
            <w:top w:val="none" w:sz="0" w:space="0" w:color="auto"/>
            <w:left w:val="none" w:sz="0" w:space="0" w:color="auto"/>
            <w:bottom w:val="none" w:sz="0" w:space="0" w:color="auto"/>
            <w:right w:val="none" w:sz="0" w:space="0" w:color="auto"/>
          </w:divBdr>
        </w:div>
        <w:div w:id="1703936387">
          <w:marLeft w:val="480"/>
          <w:marRight w:val="0"/>
          <w:marTop w:val="0"/>
          <w:marBottom w:val="0"/>
          <w:divBdr>
            <w:top w:val="none" w:sz="0" w:space="0" w:color="auto"/>
            <w:left w:val="none" w:sz="0" w:space="0" w:color="auto"/>
            <w:bottom w:val="none" w:sz="0" w:space="0" w:color="auto"/>
            <w:right w:val="none" w:sz="0" w:space="0" w:color="auto"/>
          </w:divBdr>
        </w:div>
        <w:div w:id="2107192055">
          <w:marLeft w:val="480"/>
          <w:marRight w:val="0"/>
          <w:marTop w:val="0"/>
          <w:marBottom w:val="0"/>
          <w:divBdr>
            <w:top w:val="none" w:sz="0" w:space="0" w:color="auto"/>
            <w:left w:val="none" w:sz="0" w:space="0" w:color="auto"/>
            <w:bottom w:val="none" w:sz="0" w:space="0" w:color="auto"/>
            <w:right w:val="none" w:sz="0" w:space="0" w:color="auto"/>
          </w:divBdr>
        </w:div>
        <w:div w:id="1442337522">
          <w:marLeft w:val="480"/>
          <w:marRight w:val="0"/>
          <w:marTop w:val="0"/>
          <w:marBottom w:val="0"/>
          <w:divBdr>
            <w:top w:val="none" w:sz="0" w:space="0" w:color="auto"/>
            <w:left w:val="none" w:sz="0" w:space="0" w:color="auto"/>
            <w:bottom w:val="none" w:sz="0" w:space="0" w:color="auto"/>
            <w:right w:val="none" w:sz="0" w:space="0" w:color="auto"/>
          </w:divBdr>
        </w:div>
        <w:div w:id="614563636">
          <w:marLeft w:val="480"/>
          <w:marRight w:val="0"/>
          <w:marTop w:val="0"/>
          <w:marBottom w:val="0"/>
          <w:divBdr>
            <w:top w:val="none" w:sz="0" w:space="0" w:color="auto"/>
            <w:left w:val="none" w:sz="0" w:space="0" w:color="auto"/>
            <w:bottom w:val="none" w:sz="0" w:space="0" w:color="auto"/>
            <w:right w:val="none" w:sz="0" w:space="0" w:color="auto"/>
          </w:divBdr>
        </w:div>
        <w:div w:id="357976301">
          <w:marLeft w:val="480"/>
          <w:marRight w:val="0"/>
          <w:marTop w:val="0"/>
          <w:marBottom w:val="0"/>
          <w:divBdr>
            <w:top w:val="none" w:sz="0" w:space="0" w:color="auto"/>
            <w:left w:val="none" w:sz="0" w:space="0" w:color="auto"/>
            <w:bottom w:val="none" w:sz="0" w:space="0" w:color="auto"/>
            <w:right w:val="none" w:sz="0" w:space="0" w:color="auto"/>
          </w:divBdr>
        </w:div>
        <w:div w:id="1133718998">
          <w:marLeft w:val="480"/>
          <w:marRight w:val="0"/>
          <w:marTop w:val="0"/>
          <w:marBottom w:val="0"/>
          <w:divBdr>
            <w:top w:val="none" w:sz="0" w:space="0" w:color="auto"/>
            <w:left w:val="none" w:sz="0" w:space="0" w:color="auto"/>
            <w:bottom w:val="none" w:sz="0" w:space="0" w:color="auto"/>
            <w:right w:val="none" w:sz="0" w:space="0" w:color="auto"/>
          </w:divBdr>
        </w:div>
        <w:div w:id="1869366398">
          <w:marLeft w:val="480"/>
          <w:marRight w:val="0"/>
          <w:marTop w:val="0"/>
          <w:marBottom w:val="0"/>
          <w:divBdr>
            <w:top w:val="none" w:sz="0" w:space="0" w:color="auto"/>
            <w:left w:val="none" w:sz="0" w:space="0" w:color="auto"/>
            <w:bottom w:val="none" w:sz="0" w:space="0" w:color="auto"/>
            <w:right w:val="none" w:sz="0" w:space="0" w:color="auto"/>
          </w:divBdr>
        </w:div>
      </w:divsChild>
    </w:div>
    <w:div w:id="988632248">
      <w:bodyDiv w:val="1"/>
      <w:marLeft w:val="0"/>
      <w:marRight w:val="0"/>
      <w:marTop w:val="0"/>
      <w:marBottom w:val="0"/>
      <w:divBdr>
        <w:top w:val="none" w:sz="0" w:space="0" w:color="auto"/>
        <w:left w:val="none" w:sz="0" w:space="0" w:color="auto"/>
        <w:bottom w:val="none" w:sz="0" w:space="0" w:color="auto"/>
        <w:right w:val="none" w:sz="0" w:space="0" w:color="auto"/>
      </w:divBdr>
    </w:div>
    <w:div w:id="994341238">
      <w:bodyDiv w:val="1"/>
      <w:marLeft w:val="0"/>
      <w:marRight w:val="0"/>
      <w:marTop w:val="0"/>
      <w:marBottom w:val="0"/>
      <w:divBdr>
        <w:top w:val="none" w:sz="0" w:space="0" w:color="auto"/>
        <w:left w:val="none" w:sz="0" w:space="0" w:color="auto"/>
        <w:bottom w:val="none" w:sz="0" w:space="0" w:color="auto"/>
        <w:right w:val="none" w:sz="0" w:space="0" w:color="auto"/>
      </w:divBdr>
    </w:div>
    <w:div w:id="1000811451">
      <w:bodyDiv w:val="1"/>
      <w:marLeft w:val="0"/>
      <w:marRight w:val="0"/>
      <w:marTop w:val="0"/>
      <w:marBottom w:val="0"/>
      <w:divBdr>
        <w:top w:val="none" w:sz="0" w:space="0" w:color="auto"/>
        <w:left w:val="none" w:sz="0" w:space="0" w:color="auto"/>
        <w:bottom w:val="none" w:sz="0" w:space="0" w:color="auto"/>
        <w:right w:val="none" w:sz="0" w:space="0" w:color="auto"/>
      </w:divBdr>
    </w:div>
    <w:div w:id="1020475291">
      <w:bodyDiv w:val="1"/>
      <w:marLeft w:val="0"/>
      <w:marRight w:val="0"/>
      <w:marTop w:val="0"/>
      <w:marBottom w:val="0"/>
      <w:divBdr>
        <w:top w:val="none" w:sz="0" w:space="0" w:color="auto"/>
        <w:left w:val="none" w:sz="0" w:space="0" w:color="auto"/>
        <w:bottom w:val="none" w:sz="0" w:space="0" w:color="auto"/>
        <w:right w:val="none" w:sz="0" w:space="0" w:color="auto"/>
      </w:divBdr>
    </w:div>
    <w:div w:id="1028723452">
      <w:bodyDiv w:val="1"/>
      <w:marLeft w:val="0"/>
      <w:marRight w:val="0"/>
      <w:marTop w:val="0"/>
      <w:marBottom w:val="0"/>
      <w:divBdr>
        <w:top w:val="none" w:sz="0" w:space="0" w:color="auto"/>
        <w:left w:val="none" w:sz="0" w:space="0" w:color="auto"/>
        <w:bottom w:val="none" w:sz="0" w:space="0" w:color="auto"/>
        <w:right w:val="none" w:sz="0" w:space="0" w:color="auto"/>
      </w:divBdr>
    </w:div>
    <w:div w:id="1036852665">
      <w:bodyDiv w:val="1"/>
      <w:marLeft w:val="0"/>
      <w:marRight w:val="0"/>
      <w:marTop w:val="0"/>
      <w:marBottom w:val="0"/>
      <w:divBdr>
        <w:top w:val="none" w:sz="0" w:space="0" w:color="auto"/>
        <w:left w:val="none" w:sz="0" w:space="0" w:color="auto"/>
        <w:bottom w:val="none" w:sz="0" w:space="0" w:color="auto"/>
        <w:right w:val="none" w:sz="0" w:space="0" w:color="auto"/>
      </w:divBdr>
      <w:divsChild>
        <w:div w:id="223293772">
          <w:marLeft w:val="0"/>
          <w:marRight w:val="0"/>
          <w:marTop w:val="0"/>
          <w:marBottom w:val="0"/>
          <w:divBdr>
            <w:top w:val="none" w:sz="0" w:space="0" w:color="auto"/>
            <w:left w:val="none" w:sz="0" w:space="0" w:color="auto"/>
            <w:bottom w:val="none" w:sz="0" w:space="0" w:color="auto"/>
            <w:right w:val="none" w:sz="0" w:space="0" w:color="auto"/>
          </w:divBdr>
        </w:div>
        <w:div w:id="909390182">
          <w:marLeft w:val="0"/>
          <w:marRight w:val="0"/>
          <w:marTop w:val="0"/>
          <w:marBottom w:val="0"/>
          <w:divBdr>
            <w:top w:val="none" w:sz="0" w:space="0" w:color="auto"/>
            <w:left w:val="none" w:sz="0" w:space="0" w:color="auto"/>
            <w:bottom w:val="none" w:sz="0" w:space="0" w:color="auto"/>
            <w:right w:val="none" w:sz="0" w:space="0" w:color="auto"/>
          </w:divBdr>
        </w:div>
        <w:div w:id="798105194">
          <w:marLeft w:val="0"/>
          <w:marRight w:val="0"/>
          <w:marTop w:val="0"/>
          <w:marBottom w:val="0"/>
          <w:divBdr>
            <w:top w:val="none" w:sz="0" w:space="0" w:color="auto"/>
            <w:left w:val="none" w:sz="0" w:space="0" w:color="auto"/>
            <w:bottom w:val="none" w:sz="0" w:space="0" w:color="auto"/>
            <w:right w:val="none" w:sz="0" w:space="0" w:color="auto"/>
          </w:divBdr>
        </w:div>
        <w:div w:id="1341814354">
          <w:marLeft w:val="0"/>
          <w:marRight w:val="0"/>
          <w:marTop w:val="0"/>
          <w:marBottom w:val="0"/>
          <w:divBdr>
            <w:top w:val="none" w:sz="0" w:space="0" w:color="auto"/>
            <w:left w:val="none" w:sz="0" w:space="0" w:color="auto"/>
            <w:bottom w:val="none" w:sz="0" w:space="0" w:color="auto"/>
            <w:right w:val="none" w:sz="0" w:space="0" w:color="auto"/>
          </w:divBdr>
        </w:div>
        <w:div w:id="1637835908">
          <w:marLeft w:val="0"/>
          <w:marRight w:val="0"/>
          <w:marTop w:val="0"/>
          <w:marBottom w:val="0"/>
          <w:divBdr>
            <w:top w:val="none" w:sz="0" w:space="0" w:color="auto"/>
            <w:left w:val="none" w:sz="0" w:space="0" w:color="auto"/>
            <w:bottom w:val="none" w:sz="0" w:space="0" w:color="auto"/>
            <w:right w:val="none" w:sz="0" w:space="0" w:color="auto"/>
          </w:divBdr>
        </w:div>
        <w:div w:id="902763968">
          <w:marLeft w:val="0"/>
          <w:marRight w:val="0"/>
          <w:marTop w:val="0"/>
          <w:marBottom w:val="0"/>
          <w:divBdr>
            <w:top w:val="none" w:sz="0" w:space="0" w:color="auto"/>
            <w:left w:val="none" w:sz="0" w:space="0" w:color="auto"/>
            <w:bottom w:val="none" w:sz="0" w:space="0" w:color="auto"/>
            <w:right w:val="none" w:sz="0" w:space="0" w:color="auto"/>
          </w:divBdr>
        </w:div>
        <w:div w:id="1714577382">
          <w:marLeft w:val="0"/>
          <w:marRight w:val="0"/>
          <w:marTop w:val="0"/>
          <w:marBottom w:val="0"/>
          <w:divBdr>
            <w:top w:val="none" w:sz="0" w:space="0" w:color="auto"/>
            <w:left w:val="none" w:sz="0" w:space="0" w:color="auto"/>
            <w:bottom w:val="none" w:sz="0" w:space="0" w:color="auto"/>
            <w:right w:val="none" w:sz="0" w:space="0" w:color="auto"/>
          </w:divBdr>
        </w:div>
        <w:div w:id="553276843">
          <w:marLeft w:val="0"/>
          <w:marRight w:val="0"/>
          <w:marTop w:val="0"/>
          <w:marBottom w:val="0"/>
          <w:divBdr>
            <w:top w:val="none" w:sz="0" w:space="0" w:color="auto"/>
            <w:left w:val="none" w:sz="0" w:space="0" w:color="auto"/>
            <w:bottom w:val="none" w:sz="0" w:space="0" w:color="auto"/>
            <w:right w:val="none" w:sz="0" w:space="0" w:color="auto"/>
          </w:divBdr>
        </w:div>
        <w:div w:id="475806215">
          <w:marLeft w:val="0"/>
          <w:marRight w:val="0"/>
          <w:marTop w:val="0"/>
          <w:marBottom w:val="0"/>
          <w:divBdr>
            <w:top w:val="none" w:sz="0" w:space="0" w:color="auto"/>
            <w:left w:val="none" w:sz="0" w:space="0" w:color="auto"/>
            <w:bottom w:val="none" w:sz="0" w:space="0" w:color="auto"/>
            <w:right w:val="none" w:sz="0" w:space="0" w:color="auto"/>
          </w:divBdr>
        </w:div>
        <w:div w:id="979456187">
          <w:marLeft w:val="0"/>
          <w:marRight w:val="0"/>
          <w:marTop w:val="0"/>
          <w:marBottom w:val="0"/>
          <w:divBdr>
            <w:top w:val="none" w:sz="0" w:space="0" w:color="auto"/>
            <w:left w:val="none" w:sz="0" w:space="0" w:color="auto"/>
            <w:bottom w:val="none" w:sz="0" w:space="0" w:color="auto"/>
            <w:right w:val="none" w:sz="0" w:space="0" w:color="auto"/>
          </w:divBdr>
        </w:div>
        <w:div w:id="1061977283">
          <w:marLeft w:val="0"/>
          <w:marRight w:val="0"/>
          <w:marTop w:val="0"/>
          <w:marBottom w:val="0"/>
          <w:divBdr>
            <w:top w:val="none" w:sz="0" w:space="0" w:color="auto"/>
            <w:left w:val="none" w:sz="0" w:space="0" w:color="auto"/>
            <w:bottom w:val="none" w:sz="0" w:space="0" w:color="auto"/>
            <w:right w:val="none" w:sz="0" w:space="0" w:color="auto"/>
          </w:divBdr>
        </w:div>
        <w:div w:id="86584568">
          <w:marLeft w:val="0"/>
          <w:marRight w:val="0"/>
          <w:marTop w:val="0"/>
          <w:marBottom w:val="0"/>
          <w:divBdr>
            <w:top w:val="none" w:sz="0" w:space="0" w:color="auto"/>
            <w:left w:val="none" w:sz="0" w:space="0" w:color="auto"/>
            <w:bottom w:val="none" w:sz="0" w:space="0" w:color="auto"/>
            <w:right w:val="none" w:sz="0" w:space="0" w:color="auto"/>
          </w:divBdr>
        </w:div>
        <w:div w:id="1096632066">
          <w:marLeft w:val="0"/>
          <w:marRight w:val="0"/>
          <w:marTop w:val="0"/>
          <w:marBottom w:val="0"/>
          <w:divBdr>
            <w:top w:val="none" w:sz="0" w:space="0" w:color="auto"/>
            <w:left w:val="none" w:sz="0" w:space="0" w:color="auto"/>
            <w:bottom w:val="none" w:sz="0" w:space="0" w:color="auto"/>
            <w:right w:val="none" w:sz="0" w:space="0" w:color="auto"/>
          </w:divBdr>
        </w:div>
        <w:div w:id="645745098">
          <w:marLeft w:val="0"/>
          <w:marRight w:val="0"/>
          <w:marTop w:val="0"/>
          <w:marBottom w:val="0"/>
          <w:divBdr>
            <w:top w:val="none" w:sz="0" w:space="0" w:color="auto"/>
            <w:left w:val="none" w:sz="0" w:space="0" w:color="auto"/>
            <w:bottom w:val="none" w:sz="0" w:space="0" w:color="auto"/>
            <w:right w:val="none" w:sz="0" w:space="0" w:color="auto"/>
          </w:divBdr>
        </w:div>
        <w:div w:id="1566378031">
          <w:marLeft w:val="0"/>
          <w:marRight w:val="0"/>
          <w:marTop w:val="0"/>
          <w:marBottom w:val="0"/>
          <w:divBdr>
            <w:top w:val="none" w:sz="0" w:space="0" w:color="auto"/>
            <w:left w:val="none" w:sz="0" w:space="0" w:color="auto"/>
            <w:bottom w:val="none" w:sz="0" w:space="0" w:color="auto"/>
            <w:right w:val="none" w:sz="0" w:space="0" w:color="auto"/>
          </w:divBdr>
        </w:div>
        <w:div w:id="101193067">
          <w:marLeft w:val="0"/>
          <w:marRight w:val="0"/>
          <w:marTop w:val="0"/>
          <w:marBottom w:val="0"/>
          <w:divBdr>
            <w:top w:val="none" w:sz="0" w:space="0" w:color="auto"/>
            <w:left w:val="none" w:sz="0" w:space="0" w:color="auto"/>
            <w:bottom w:val="none" w:sz="0" w:space="0" w:color="auto"/>
            <w:right w:val="none" w:sz="0" w:space="0" w:color="auto"/>
          </w:divBdr>
        </w:div>
        <w:div w:id="1223636532">
          <w:marLeft w:val="0"/>
          <w:marRight w:val="0"/>
          <w:marTop w:val="0"/>
          <w:marBottom w:val="0"/>
          <w:divBdr>
            <w:top w:val="none" w:sz="0" w:space="0" w:color="auto"/>
            <w:left w:val="none" w:sz="0" w:space="0" w:color="auto"/>
            <w:bottom w:val="none" w:sz="0" w:space="0" w:color="auto"/>
            <w:right w:val="none" w:sz="0" w:space="0" w:color="auto"/>
          </w:divBdr>
        </w:div>
        <w:div w:id="1953707229">
          <w:marLeft w:val="0"/>
          <w:marRight w:val="0"/>
          <w:marTop w:val="0"/>
          <w:marBottom w:val="0"/>
          <w:divBdr>
            <w:top w:val="none" w:sz="0" w:space="0" w:color="auto"/>
            <w:left w:val="none" w:sz="0" w:space="0" w:color="auto"/>
            <w:bottom w:val="none" w:sz="0" w:space="0" w:color="auto"/>
            <w:right w:val="none" w:sz="0" w:space="0" w:color="auto"/>
          </w:divBdr>
        </w:div>
        <w:div w:id="604272266">
          <w:marLeft w:val="0"/>
          <w:marRight w:val="0"/>
          <w:marTop w:val="0"/>
          <w:marBottom w:val="0"/>
          <w:divBdr>
            <w:top w:val="none" w:sz="0" w:space="0" w:color="auto"/>
            <w:left w:val="none" w:sz="0" w:space="0" w:color="auto"/>
            <w:bottom w:val="none" w:sz="0" w:space="0" w:color="auto"/>
            <w:right w:val="none" w:sz="0" w:space="0" w:color="auto"/>
          </w:divBdr>
        </w:div>
      </w:divsChild>
    </w:div>
    <w:div w:id="1037780885">
      <w:bodyDiv w:val="1"/>
      <w:marLeft w:val="0"/>
      <w:marRight w:val="0"/>
      <w:marTop w:val="0"/>
      <w:marBottom w:val="0"/>
      <w:divBdr>
        <w:top w:val="none" w:sz="0" w:space="0" w:color="auto"/>
        <w:left w:val="none" w:sz="0" w:space="0" w:color="auto"/>
        <w:bottom w:val="none" w:sz="0" w:space="0" w:color="auto"/>
        <w:right w:val="none" w:sz="0" w:space="0" w:color="auto"/>
      </w:divBdr>
    </w:div>
    <w:div w:id="1038092642">
      <w:bodyDiv w:val="1"/>
      <w:marLeft w:val="0"/>
      <w:marRight w:val="0"/>
      <w:marTop w:val="0"/>
      <w:marBottom w:val="0"/>
      <w:divBdr>
        <w:top w:val="none" w:sz="0" w:space="0" w:color="auto"/>
        <w:left w:val="none" w:sz="0" w:space="0" w:color="auto"/>
        <w:bottom w:val="none" w:sz="0" w:space="0" w:color="auto"/>
        <w:right w:val="none" w:sz="0" w:space="0" w:color="auto"/>
      </w:divBdr>
    </w:div>
    <w:div w:id="1046179681">
      <w:bodyDiv w:val="1"/>
      <w:marLeft w:val="0"/>
      <w:marRight w:val="0"/>
      <w:marTop w:val="0"/>
      <w:marBottom w:val="0"/>
      <w:divBdr>
        <w:top w:val="none" w:sz="0" w:space="0" w:color="auto"/>
        <w:left w:val="none" w:sz="0" w:space="0" w:color="auto"/>
        <w:bottom w:val="none" w:sz="0" w:space="0" w:color="auto"/>
        <w:right w:val="none" w:sz="0" w:space="0" w:color="auto"/>
      </w:divBdr>
    </w:div>
    <w:div w:id="1051609675">
      <w:bodyDiv w:val="1"/>
      <w:marLeft w:val="0"/>
      <w:marRight w:val="0"/>
      <w:marTop w:val="0"/>
      <w:marBottom w:val="0"/>
      <w:divBdr>
        <w:top w:val="none" w:sz="0" w:space="0" w:color="auto"/>
        <w:left w:val="none" w:sz="0" w:space="0" w:color="auto"/>
        <w:bottom w:val="none" w:sz="0" w:space="0" w:color="auto"/>
        <w:right w:val="none" w:sz="0" w:space="0" w:color="auto"/>
      </w:divBdr>
    </w:div>
    <w:div w:id="1055857020">
      <w:bodyDiv w:val="1"/>
      <w:marLeft w:val="0"/>
      <w:marRight w:val="0"/>
      <w:marTop w:val="0"/>
      <w:marBottom w:val="0"/>
      <w:divBdr>
        <w:top w:val="none" w:sz="0" w:space="0" w:color="auto"/>
        <w:left w:val="none" w:sz="0" w:space="0" w:color="auto"/>
        <w:bottom w:val="none" w:sz="0" w:space="0" w:color="auto"/>
        <w:right w:val="none" w:sz="0" w:space="0" w:color="auto"/>
      </w:divBdr>
    </w:div>
    <w:div w:id="1068574230">
      <w:bodyDiv w:val="1"/>
      <w:marLeft w:val="0"/>
      <w:marRight w:val="0"/>
      <w:marTop w:val="0"/>
      <w:marBottom w:val="0"/>
      <w:divBdr>
        <w:top w:val="none" w:sz="0" w:space="0" w:color="auto"/>
        <w:left w:val="none" w:sz="0" w:space="0" w:color="auto"/>
        <w:bottom w:val="none" w:sz="0" w:space="0" w:color="auto"/>
        <w:right w:val="none" w:sz="0" w:space="0" w:color="auto"/>
      </w:divBdr>
    </w:div>
    <w:div w:id="1077870686">
      <w:bodyDiv w:val="1"/>
      <w:marLeft w:val="0"/>
      <w:marRight w:val="0"/>
      <w:marTop w:val="0"/>
      <w:marBottom w:val="0"/>
      <w:divBdr>
        <w:top w:val="none" w:sz="0" w:space="0" w:color="auto"/>
        <w:left w:val="none" w:sz="0" w:space="0" w:color="auto"/>
        <w:bottom w:val="none" w:sz="0" w:space="0" w:color="auto"/>
        <w:right w:val="none" w:sz="0" w:space="0" w:color="auto"/>
      </w:divBdr>
    </w:div>
    <w:div w:id="1079910353">
      <w:bodyDiv w:val="1"/>
      <w:marLeft w:val="0"/>
      <w:marRight w:val="0"/>
      <w:marTop w:val="0"/>
      <w:marBottom w:val="0"/>
      <w:divBdr>
        <w:top w:val="none" w:sz="0" w:space="0" w:color="auto"/>
        <w:left w:val="none" w:sz="0" w:space="0" w:color="auto"/>
        <w:bottom w:val="none" w:sz="0" w:space="0" w:color="auto"/>
        <w:right w:val="none" w:sz="0" w:space="0" w:color="auto"/>
      </w:divBdr>
    </w:div>
    <w:div w:id="1104299223">
      <w:bodyDiv w:val="1"/>
      <w:marLeft w:val="0"/>
      <w:marRight w:val="0"/>
      <w:marTop w:val="0"/>
      <w:marBottom w:val="0"/>
      <w:divBdr>
        <w:top w:val="none" w:sz="0" w:space="0" w:color="auto"/>
        <w:left w:val="none" w:sz="0" w:space="0" w:color="auto"/>
        <w:bottom w:val="none" w:sz="0" w:space="0" w:color="auto"/>
        <w:right w:val="none" w:sz="0" w:space="0" w:color="auto"/>
      </w:divBdr>
    </w:div>
    <w:div w:id="1107699754">
      <w:bodyDiv w:val="1"/>
      <w:marLeft w:val="0"/>
      <w:marRight w:val="0"/>
      <w:marTop w:val="0"/>
      <w:marBottom w:val="0"/>
      <w:divBdr>
        <w:top w:val="none" w:sz="0" w:space="0" w:color="auto"/>
        <w:left w:val="none" w:sz="0" w:space="0" w:color="auto"/>
        <w:bottom w:val="none" w:sz="0" w:space="0" w:color="auto"/>
        <w:right w:val="none" w:sz="0" w:space="0" w:color="auto"/>
      </w:divBdr>
    </w:div>
    <w:div w:id="1116411762">
      <w:bodyDiv w:val="1"/>
      <w:marLeft w:val="0"/>
      <w:marRight w:val="0"/>
      <w:marTop w:val="0"/>
      <w:marBottom w:val="0"/>
      <w:divBdr>
        <w:top w:val="none" w:sz="0" w:space="0" w:color="auto"/>
        <w:left w:val="none" w:sz="0" w:space="0" w:color="auto"/>
        <w:bottom w:val="none" w:sz="0" w:space="0" w:color="auto"/>
        <w:right w:val="none" w:sz="0" w:space="0" w:color="auto"/>
      </w:divBdr>
    </w:div>
    <w:div w:id="1117481223">
      <w:bodyDiv w:val="1"/>
      <w:marLeft w:val="0"/>
      <w:marRight w:val="0"/>
      <w:marTop w:val="0"/>
      <w:marBottom w:val="0"/>
      <w:divBdr>
        <w:top w:val="none" w:sz="0" w:space="0" w:color="auto"/>
        <w:left w:val="none" w:sz="0" w:space="0" w:color="auto"/>
        <w:bottom w:val="none" w:sz="0" w:space="0" w:color="auto"/>
        <w:right w:val="none" w:sz="0" w:space="0" w:color="auto"/>
      </w:divBdr>
    </w:div>
    <w:div w:id="1121221044">
      <w:bodyDiv w:val="1"/>
      <w:marLeft w:val="0"/>
      <w:marRight w:val="0"/>
      <w:marTop w:val="0"/>
      <w:marBottom w:val="0"/>
      <w:divBdr>
        <w:top w:val="none" w:sz="0" w:space="0" w:color="auto"/>
        <w:left w:val="none" w:sz="0" w:space="0" w:color="auto"/>
        <w:bottom w:val="none" w:sz="0" w:space="0" w:color="auto"/>
        <w:right w:val="none" w:sz="0" w:space="0" w:color="auto"/>
      </w:divBdr>
    </w:div>
    <w:div w:id="1125123587">
      <w:bodyDiv w:val="1"/>
      <w:marLeft w:val="0"/>
      <w:marRight w:val="0"/>
      <w:marTop w:val="0"/>
      <w:marBottom w:val="0"/>
      <w:divBdr>
        <w:top w:val="none" w:sz="0" w:space="0" w:color="auto"/>
        <w:left w:val="none" w:sz="0" w:space="0" w:color="auto"/>
        <w:bottom w:val="none" w:sz="0" w:space="0" w:color="auto"/>
        <w:right w:val="none" w:sz="0" w:space="0" w:color="auto"/>
      </w:divBdr>
    </w:div>
    <w:div w:id="1125929790">
      <w:bodyDiv w:val="1"/>
      <w:marLeft w:val="0"/>
      <w:marRight w:val="0"/>
      <w:marTop w:val="0"/>
      <w:marBottom w:val="0"/>
      <w:divBdr>
        <w:top w:val="none" w:sz="0" w:space="0" w:color="auto"/>
        <w:left w:val="none" w:sz="0" w:space="0" w:color="auto"/>
        <w:bottom w:val="none" w:sz="0" w:space="0" w:color="auto"/>
        <w:right w:val="none" w:sz="0" w:space="0" w:color="auto"/>
      </w:divBdr>
    </w:div>
    <w:div w:id="1131509503">
      <w:bodyDiv w:val="1"/>
      <w:marLeft w:val="0"/>
      <w:marRight w:val="0"/>
      <w:marTop w:val="0"/>
      <w:marBottom w:val="0"/>
      <w:divBdr>
        <w:top w:val="none" w:sz="0" w:space="0" w:color="auto"/>
        <w:left w:val="none" w:sz="0" w:space="0" w:color="auto"/>
        <w:bottom w:val="none" w:sz="0" w:space="0" w:color="auto"/>
        <w:right w:val="none" w:sz="0" w:space="0" w:color="auto"/>
      </w:divBdr>
    </w:div>
    <w:div w:id="1133598314">
      <w:bodyDiv w:val="1"/>
      <w:marLeft w:val="0"/>
      <w:marRight w:val="0"/>
      <w:marTop w:val="0"/>
      <w:marBottom w:val="0"/>
      <w:divBdr>
        <w:top w:val="none" w:sz="0" w:space="0" w:color="auto"/>
        <w:left w:val="none" w:sz="0" w:space="0" w:color="auto"/>
        <w:bottom w:val="none" w:sz="0" w:space="0" w:color="auto"/>
        <w:right w:val="none" w:sz="0" w:space="0" w:color="auto"/>
      </w:divBdr>
      <w:divsChild>
        <w:div w:id="1972788579">
          <w:marLeft w:val="480"/>
          <w:marRight w:val="0"/>
          <w:marTop w:val="0"/>
          <w:marBottom w:val="0"/>
          <w:divBdr>
            <w:top w:val="none" w:sz="0" w:space="0" w:color="auto"/>
            <w:left w:val="none" w:sz="0" w:space="0" w:color="auto"/>
            <w:bottom w:val="none" w:sz="0" w:space="0" w:color="auto"/>
            <w:right w:val="none" w:sz="0" w:space="0" w:color="auto"/>
          </w:divBdr>
        </w:div>
        <w:div w:id="1145271859">
          <w:marLeft w:val="480"/>
          <w:marRight w:val="0"/>
          <w:marTop w:val="0"/>
          <w:marBottom w:val="0"/>
          <w:divBdr>
            <w:top w:val="none" w:sz="0" w:space="0" w:color="auto"/>
            <w:left w:val="none" w:sz="0" w:space="0" w:color="auto"/>
            <w:bottom w:val="none" w:sz="0" w:space="0" w:color="auto"/>
            <w:right w:val="none" w:sz="0" w:space="0" w:color="auto"/>
          </w:divBdr>
        </w:div>
        <w:div w:id="998777372">
          <w:marLeft w:val="480"/>
          <w:marRight w:val="0"/>
          <w:marTop w:val="0"/>
          <w:marBottom w:val="0"/>
          <w:divBdr>
            <w:top w:val="none" w:sz="0" w:space="0" w:color="auto"/>
            <w:left w:val="none" w:sz="0" w:space="0" w:color="auto"/>
            <w:bottom w:val="none" w:sz="0" w:space="0" w:color="auto"/>
            <w:right w:val="none" w:sz="0" w:space="0" w:color="auto"/>
          </w:divBdr>
        </w:div>
        <w:div w:id="479272004">
          <w:marLeft w:val="480"/>
          <w:marRight w:val="0"/>
          <w:marTop w:val="0"/>
          <w:marBottom w:val="0"/>
          <w:divBdr>
            <w:top w:val="none" w:sz="0" w:space="0" w:color="auto"/>
            <w:left w:val="none" w:sz="0" w:space="0" w:color="auto"/>
            <w:bottom w:val="none" w:sz="0" w:space="0" w:color="auto"/>
            <w:right w:val="none" w:sz="0" w:space="0" w:color="auto"/>
          </w:divBdr>
        </w:div>
        <w:div w:id="1725332596">
          <w:marLeft w:val="480"/>
          <w:marRight w:val="0"/>
          <w:marTop w:val="0"/>
          <w:marBottom w:val="0"/>
          <w:divBdr>
            <w:top w:val="none" w:sz="0" w:space="0" w:color="auto"/>
            <w:left w:val="none" w:sz="0" w:space="0" w:color="auto"/>
            <w:bottom w:val="none" w:sz="0" w:space="0" w:color="auto"/>
            <w:right w:val="none" w:sz="0" w:space="0" w:color="auto"/>
          </w:divBdr>
        </w:div>
        <w:div w:id="359816503">
          <w:marLeft w:val="480"/>
          <w:marRight w:val="0"/>
          <w:marTop w:val="0"/>
          <w:marBottom w:val="0"/>
          <w:divBdr>
            <w:top w:val="none" w:sz="0" w:space="0" w:color="auto"/>
            <w:left w:val="none" w:sz="0" w:space="0" w:color="auto"/>
            <w:bottom w:val="none" w:sz="0" w:space="0" w:color="auto"/>
            <w:right w:val="none" w:sz="0" w:space="0" w:color="auto"/>
          </w:divBdr>
        </w:div>
        <w:div w:id="418134416">
          <w:marLeft w:val="480"/>
          <w:marRight w:val="0"/>
          <w:marTop w:val="0"/>
          <w:marBottom w:val="0"/>
          <w:divBdr>
            <w:top w:val="none" w:sz="0" w:space="0" w:color="auto"/>
            <w:left w:val="none" w:sz="0" w:space="0" w:color="auto"/>
            <w:bottom w:val="none" w:sz="0" w:space="0" w:color="auto"/>
            <w:right w:val="none" w:sz="0" w:space="0" w:color="auto"/>
          </w:divBdr>
        </w:div>
        <w:div w:id="1596283603">
          <w:marLeft w:val="480"/>
          <w:marRight w:val="0"/>
          <w:marTop w:val="0"/>
          <w:marBottom w:val="0"/>
          <w:divBdr>
            <w:top w:val="none" w:sz="0" w:space="0" w:color="auto"/>
            <w:left w:val="none" w:sz="0" w:space="0" w:color="auto"/>
            <w:bottom w:val="none" w:sz="0" w:space="0" w:color="auto"/>
            <w:right w:val="none" w:sz="0" w:space="0" w:color="auto"/>
          </w:divBdr>
        </w:div>
        <w:div w:id="108741568">
          <w:marLeft w:val="480"/>
          <w:marRight w:val="0"/>
          <w:marTop w:val="0"/>
          <w:marBottom w:val="0"/>
          <w:divBdr>
            <w:top w:val="none" w:sz="0" w:space="0" w:color="auto"/>
            <w:left w:val="none" w:sz="0" w:space="0" w:color="auto"/>
            <w:bottom w:val="none" w:sz="0" w:space="0" w:color="auto"/>
            <w:right w:val="none" w:sz="0" w:space="0" w:color="auto"/>
          </w:divBdr>
        </w:div>
        <w:div w:id="1257516518">
          <w:marLeft w:val="480"/>
          <w:marRight w:val="0"/>
          <w:marTop w:val="0"/>
          <w:marBottom w:val="0"/>
          <w:divBdr>
            <w:top w:val="none" w:sz="0" w:space="0" w:color="auto"/>
            <w:left w:val="none" w:sz="0" w:space="0" w:color="auto"/>
            <w:bottom w:val="none" w:sz="0" w:space="0" w:color="auto"/>
            <w:right w:val="none" w:sz="0" w:space="0" w:color="auto"/>
          </w:divBdr>
        </w:div>
        <w:div w:id="1473064621">
          <w:marLeft w:val="480"/>
          <w:marRight w:val="0"/>
          <w:marTop w:val="0"/>
          <w:marBottom w:val="0"/>
          <w:divBdr>
            <w:top w:val="none" w:sz="0" w:space="0" w:color="auto"/>
            <w:left w:val="none" w:sz="0" w:space="0" w:color="auto"/>
            <w:bottom w:val="none" w:sz="0" w:space="0" w:color="auto"/>
            <w:right w:val="none" w:sz="0" w:space="0" w:color="auto"/>
          </w:divBdr>
        </w:div>
      </w:divsChild>
    </w:div>
    <w:div w:id="1135178738">
      <w:bodyDiv w:val="1"/>
      <w:marLeft w:val="0"/>
      <w:marRight w:val="0"/>
      <w:marTop w:val="0"/>
      <w:marBottom w:val="0"/>
      <w:divBdr>
        <w:top w:val="none" w:sz="0" w:space="0" w:color="auto"/>
        <w:left w:val="none" w:sz="0" w:space="0" w:color="auto"/>
        <w:bottom w:val="none" w:sz="0" w:space="0" w:color="auto"/>
        <w:right w:val="none" w:sz="0" w:space="0" w:color="auto"/>
      </w:divBdr>
      <w:divsChild>
        <w:div w:id="322393625">
          <w:marLeft w:val="480"/>
          <w:marRight w:val="0"/>
          <w:marTop w:val="0"/>
          <w:marBottom w:val="0"/>
          <w:divBdr>
            <w:top w:val="none" w:sz="0" w:space="0" w:color="auto"/>
            <w:left w:val="none" w:sz="0" w:space="0" w:color="auto"/>
            <w:bottom w:val="none" w:sz="0" w:space="0" w:color="auto"/>
            <w:right w:val="none" w:sz="0" w:space="0" w:color="auto"/>
          </w:divBdr>
        </w:div>
        <w:div w:id="513227723">
          <w:marLeft w:val="480"/>
          <w:marRight w:val="0"/>
          <w:marTop w:val="0"/>
          <w:marBottom w:val="0"/>
          <w:divBdr>
            <w:top w:val="none" w:sz="0" w:space="0" w:color="auto"/>
            <w:left w:val="none" w:sz="0" w:space="0" w:color="auto"/>
            <w:bottom w:val="none" w:sz="0" w:space="0" w:color="auto"/>
            <w:right w:val="none" w:sz="0" w:space="0" w:color="auto"/>
          </w:divBdr>
        </w:div>
        <w:div w:id="1656377362">
          <w:marLeft w:val="480"/>
          <w:marRight w:val="0"/>
          <w:marTop w:val="0"/>
          <w:marBottom w:val="0"/>
          <w:divBdr>
            <w:top w:val="none" w:sz="0" w:space="0" w:color="auto"/>
            <w:left w:val="none" w:sz="0" w:space="0" w:color="auto"/>
            <w:bottom w:val="none" w:sz="0" w:space="0" w:color="auto"/>
            <w:right w:val="none" w:sz="0" w:space="0" w:color="auto"/>
          </w:divBdr>
        </w:div>
        <w:div w:id="1648824726">
          <w:marLeft w:val="480"/>
          <w:marRight w:val="0"/>
          <w:marTop w:val="0"/>
          <w:marBottom w:val="0"/>
          <w:divBdr>
            <w:top w:val="none" w:sz="0" w:space="0" w:color="auto"/>
            <w:left w:val="none" w:sz="0" w:space="0" w:color="auto"/>
            <w:bottom w:val="none" w:sz="0" w:space="0" w:color="auto"/>
            <w:right w:val="none" w:sz="0" w:space="0" w:color="auto"/>
          </w:divBdr>
        </w:div>
        <w:div w:id="788620559">
          <w:marLeft w:val="480"/>
          <w:marRight w:val="0"/>
          <w:marTop w:val="0"/>
          <w:marBottom w:val="0"/>
          <w:divBdr>
            <w:top w:val="none" w:sz="0" w:space="0" w:color="auto"/>
            <w:left w:val="none" w:sz="0" w:space="0" w:color="auto"/>
            <w:bottom w:val="none" w:sz="0" w:space="0" w:color="auto"/>
            <w:right w:val="none" w:sz="0" w:space="0" w:color="auto"/>
          </w:divBdr>
        </w:div>
        <w:div w:id="622537431">
          <w:marLeft w:val="480"/>
          <w:marRight w:val="0"/>
          <w:marTop w:val="0"/>
          <w:marBottom w:val="0"/>
          <w:divBdr>
            <w:top w:val="none" w:sz="0" w:space="0" w:color="auto"/>
            <w:left w:val="none" w:sz="0" w:space="0" w:color="auto"/>
            <w:bottom w:val="none" w:sz="0" w:space="0" w:color="auto"/>
            <w:right w:val="none" w:sz="0" w:space="0" w:color="auto"/>
          </w:divBdr>
        </w:div>
        <w:div w:id="345056358">
          <w:marLeft w:val="480"/>
          <w:marRight w:val="0"/>
          <w:marTop w:val="0"/>
          <w:marBottom w:val="0"/>
          <w:divBdr>
            <w:top w:val="none" w:sz="0" w:space="0" w:color="auto"/>
            <w:left w:val="none" w:sz="0" w:space="0" w:color="auto"/>
            <w:bottom w:val="none" w:sz="0" w:space="0" w:color="auto"/>
            <w:right w:val="none" w:sz="0" w:space="0" w:color="auto"/>
          </w:divBdr>
        </w:div>
        <w:div w:id="1778796881">
          <w:marLeft w:val="480"/>
          <w:marRight w:val="0"/>
          <w:marTop w:val="0"/>
          <w:marBottom w:val="0"/>
          <w:divBdr>
            <w:top w:val="none" w:sz="0" w:space="0" w:color="auto"/>
            <w:left w:val="none" w:sz="0" w:space="0" w:color="auto"/>
            <w:bottom w:val="none" w:sz="0" w:space="0" w:color="auto"/>
            <w:right w:val="none" w:sz="0" w:space="0" w:color="auto"/>
          </w:divBdr>
        </w:div>
        <w:div w:id="1323657774">
          <w:marLeft w:val="480"/>
          <w:marRight w:val="0"/>
          <w:marTop w:val="0"/>
          <w:marBottom w:val="0"/>
          <w:divBdr>
            <w:top w:val="none" w:sz="0" w:space="0" w:color="auto"/>
            <w:left w:val="none" w:sz="0" w:space="0" w:color="auto"/>
            <w:bottom w:val="none" w:sz="0" w:space="0" w:color="auto"/>
            <w:right w:val="none" w:sz="0" w:space="0" w:color="auto"/>
          </w:divBdr>
        </w:div>
        <w:div w:id="98257698">
          <w:marLeft w:val="480"/>
          <w:marRight w:val="0"/>
          <w:marTop w:val="0"/>
          <w:marBottom w:val="0"/>
          <w:divBdr>
            <w:top w:val="none" w:sz="0" w:space="0" w:color="auto"/>
            <w:left w:val="none" w:sz="0" w:space="0" w:color="auto"/>
            <w:bottom w:val="none" w:sz="0" w:space="0" w:color="auto"/>
            <w:right w:val="none" w:sz="0" w:space="0" w:color="auto"/>
          </w:divBdr>
        </w:div>
        <w:div w:id="2103531770">
          <w:marLeft w:val="480"/>
          <w:marRight w:val="0"/>
          <w:marTop w:val="0"/>
          <w:marBottom w:val="0"/>
          <w:divBdr>
            <w:top w:val="none" w:sz="0" w:space="0" w:color="auto"/>
            <w:left w:val="none" w:sz="0" w:space="0" w:color="auto"/>
            <w:bottom w:val="none" w:sz="0" w:space="0" w:color="auto"/>
            <w:right w:val="none" w:sz="0" w:space="0" w:color="auto"/>
          </w:divBdr>
        </w:div>
        <w:div w:id="188644897">
          <w:marLeft w:val="480"/>
          <w:marRight w:val="0"/>
          <w:marTop w:val="0"/>
          <w:marBottom w:val="0"/>
          <w:divBdr>
            <w:top w:val="none" w:sz="0" w:space="0" w:color="auto"/>
            <w:left w:val="none" w:sz="0" w:space="0" w:color="auto"/>
            <w:bottom w:val="none" w:sz="0" w:space="0" w:color="auto"/>
            <w:right w:val="none" w:sz="0" w:space="0" w:color="auto"/>
          </w:divBdr>
        </w:div>
        <w:div w:id="1482425410">
          <w:marLeft w:val="480"/>
          <w:marRight w:val="0"/>
          <w:marTop w:val="0"/>
          <w:marBottom w:val="0"/>
          <w:divBdr>
            <w:top w:val="none" w:sz="0" w:space="0" w:color="auto"/>
            <w:left w:val="none" w:sz="0" w:space="0" w:color="auto"/>
            <w:bottom w:val="none" w:sz="0" w:space="0" w:color="auto"/>
            <w:right w:val="none" w:sz="0" w:space="0" w:color="auto"/>
          </w:divBdr>
        </w:div>
        <w:div w:id="1458452444">
          <w:marLeft w:val="480"/>
          <w:marRight w:val="0"/>
          <w:marTop w:val="0"/>
          <w:marBottom w:val="0"/>
          <w:divBdr>
            <w:top w:val="none" w:sz="0" w:space="0" w:color="auto"/>
            <w:left w:val="none" w:sz="0" w:space="0" w:color="auto"/>
            <w:bottom w:val="none" w:sz="0" w:space="0" w:color="auto"/>
            <w:right w:val="none" w:sz="0" w:space="0" w:color="auto"/>
          </w:divBdr>
        </w:div>
        <w:div w:id="52315542">
          <w:marLeft w:val="480"/>
          <w:marRight w:val="0"/>
          <w:marTop w:val="0"/>
          <w:marBottom w:val="0"/>
          <w:divBdr>
            <w:top w:val="none" w:sz="0" w:space="0" w:color="auto"/>
            <w:left w:val="none" w:sz="0" w:space="0" w:color="auto"/>
            <w:bottom w:val="none" w:sz="0" w:space="0" w:color="auto"/>
            <w:right w:val="none" w:sz="0" w:space="0" w:color="auto"/>
          </w:divBdr>
        </w:div>
        <w:div w:id="872111841">
          <w:marLeft w:val="480"/>
          <w:marRight w:val="0"/>
          <w:marTop w:val="0"/>
          <w:marBottom w:val="0"/>
          <w:divBdr>
            <w:top w:val="none" w:sz="0" w:space="0" w:color="auto"/>
            <w:left w:val="none" w:sz="0" w:space="0" w:color="auto"/>
            <w:bottom w:val="none" w:sz="0" w:space="0" w:color="auto"/>
            <w:right w:val="none" w:sz="0" w:space="0" w:color="auto"/>
          </w:divBdr>
        </w:div>
        <w:div w:id="348874050">
          <w:marLeft w:val="480"/>
          <w:marRight w:val="0"/>
          <w:marTop w:val="0"/>
          <w:marBottom w:val="0"/>
          <w:divBdr>
            <w:top w:val="none" w:sz="0" w:space="0" w:color="auto"/>
            <w:left w:val="none" w:sz="0" w:space="0" w:color="auto"/>
            <w:bottom w:val="none" w:sz="0" w:space="0" w:color="auto"/>
            <w:right w:val="none" w:sz="0" w:space="0" w:color="auto"/>
          </w:divBdr>
        </w:div>
      </w:divsChild>
    </w:div>
    <w:div w:id="1137531521">
      <w:bodyDiv w:val="1"/>
      <w:marLeft w:val="0"/>
      <w:marRight w:val="0"/>
      <w:marTop w:val="0"/>
      <w:marBottom w:val="0"/>
      <w:divBdr>
        <w:top w:val="none" w:sz="0" w:space="0" w:color="auto"/>
        <w:left w:val="none" w:sz="0" w:space="0" w:color="auto"/>
        <w:bottom w:val="none" w:sz="0" w:space="0" w:color="auto"/>
        <w:right w:val="none" w:sz="0" w:space="0" w:color="auto"/>
      </w:divBdr>
    </w:div>
    <w:div w:id="1138375628">
      <w:bodyDiv w:val="1"/>
      <w:marLeft w:val="0"/>
      <w:marRight w:val="0"/>
      <w:marTop w:val="0"/>
      <w:marBottom w:val="0"/>
      <w:divBdr>
        <w:top w:val="none" w:sz="0" w:space="0" w:color="auto"/>
        <w:left w:val="none" w:sz="0" w:space="0" w:color="auto"/>
        <w:bottom w:val="none" w:sz="0" w:space="0" w:color="auto"/>
        <w:right w:val="none" w:sz="0" w:space="0" w:color="auto"/>
      </w:divBdr>
    </w:div>
    <w:div w:id="1143765955">
      <w:bodyDiv w:val="1"/>
      <w:marLeft w:val="0"/>
      <w:marRight w:val="0"/>
      <w:marTop w:val="0"/>
      <w:marBottom w:val="0"/>
      <w:divBdr>
        <w:top w:val="none" w:sz="0" w:space="0" w:color="auto"/>
        <w:left w:val="none" w:sz="0" w:space="0" w:color="auto"/>
        <w:bottom w:val="none" w:sz="0" w:space="0" w:color="auto"/>
        <w:right w:val="none" w:sz="0" w:space="0" w:color="auto"/>
      </w:divBdr>
    </w:div>
    <w:div w:id="1146825043">
      <w:bodyDiv w:val="1"/>
      <w:marLeft w:val="0"/>
      <w:marRight w:val="0"/>
      <w:marTop w:val="0"/>
      <w:marBottom w:val="0"/>
      <w:divBdr>
        <w:top w:val="none" w:sz="0" w:space="0" w:color="auto"/>
        <w:left w:val="none" w:sz="0" w:space="0" w:color="auto"/>
        <w:bottom w:val="none" w:sz="0" w:space="0" w:color="auto"/>
        <w:right w:val="none" w:sz="0" w:space="0" w:color="auto"/>
      </w:divBdr>
    </w:div>
    <w:div w:id="1150832272">
      <w:bodyDiv w:val="1"/>
      <w:marLeft w:val="0"/>
      <w:marRight w:val="0"/>
      <w:marTop w:val="0"/>
      <w:marBottom w:val="0"/>
      <w:divBdr>
        <w:top w:val="none" w:sz="0" w:space="0" w:color="auto"/>
        <w:left w:val="none" w:sz="0" w:space="0" w:color="auto"/>
        <w:bottom w:val="none" w:sz="0" w:space="0" w:color="auto"/>
        <w:right w:val="none" w:sz="0" w:space="0" w:color="auto"/>
      </w:divBdr>
    </w:div>
    <w:div w:id="1152022307">
      <w:bodyDiv w:val="1"/>
      <w:marLeft w:val="0"/>
      <w:marRight w:val="0"/>
      <w:marTop w:val="0"/>
      <w:marBottom w:val="0"/>
      <w:divBdr>
        <w:top w:val="none" w:sz="0" w:space="0" w:color="auto"/>
        <w:left w:val="none" w:sz="0" w:space="0" w:color="auto"/>
        <w:bottom w:val="none" w:sz="0" w:space="0" w:color="auto"/>
        <w:right w:val="none" w:sz="0" w:space="0" w:color="auto"/>
      </w:divBdr>
    </w:div>
    <w:div w:id="1163811497">
      <w:bodyDiv w:val="1"/>
      <w:marLeft w:val="0"/>
      <w:marRight w:val="0"/>
      <w:marTop w:val="0"/>
      <w:marBottom w:val="0"/>
      <w:divBdr>
        <w:top w:val="none" w:sz="0" w:space="0" w:color="auto"/>
        <w:left w:val="none" w:sz="0" w:space="0" w:color="auto"/>
        <w:bottom w:val="none" w:sz="0" w:space="0" w:color="auto"/>
        <w:right w:val="none" w:sz="0" w:space="0" w:color="auto"/>
      </w:divBdr>
    </w:div>
    <w:div w:id="1194000996">
      <w:bodyDiv w:val="1"/>
      <w:marLeft w:val="0"/>
      <w:marRight w:val="0"/>
      <w:marTop w:val="0"/>
      <w:marBottom w:val="0"/>
      <w:divBdr>
        <w:top w:val="none" w:sz="0" w:space="0" w:color="auto"/>
        <w:left w:val="none" w:sz="0" w:space="0" w:color="auto"/>
        <w:bottom w:val="none" w:sz="0" w:space="0" w:color="auto"/>
        <w:right w:val="none" w:sz="0" w:space="0" w:color="auto"/>
      </w:divBdr>
      <w:divsChild>
        <w:div w:id="654190906">
          <w:marLeft w:val="480"/>
          <w:marRight w:val="0"/>
          <w:marTop w:val="0"/>
          <w:marBottom w:val="0"/>
          <w:divBdr>
            <w:top w:val="none" w:sz="0" w:space="0" w:color="auto"/>
            <w:left w:val="none" w:sz="0" w:space="0" w:color="auto"/>
            <w:bottom w:val="none" w:sz="0" w:space="0" w:color="auto"/>
            <w:right w:val="none" w:sz="0" w:space="0" w:color="auto"/>
          </w:divBdr>
        </w:div>
        <w:div w:id="708915494">
          <w:marLeft w:val="480"/>
          <w:marRight w:val="0"/>
          <w:marTop w:val="0"/>
          <w:marBottom w:val="0"/>
          <w:divBdr>
            <w:top w:val="none" w:sz="0" w:space="0" w:color="auto"/>
            <w:left w:val="none" w:sz="0" w:space="0" w:color="auto"/>
            <w:bottom w:val="none" w:sz="0" w:space="0" w:color="auto"/>
            <w:right w:val="none" w:sz="0" w:space="0" w:color="auto"/>
          </w:divBdr>
        </w:div>
        <w:div w:id="651637965">
          <w:marLeft w:val="480"/>
          <w:marRight w:val="0"/>
          <w:marTop w:val="0"/>
          <w:marBottom w:val="0"/>
          <w:divBdr>
            <w:top w:val="none" w:sz="0" w:space="0" w:color="auto"/>
            <w:left w:val="none" w:sz="0" w:space="0" w:color="auto"/>
            <w:bottom w:val="none" w:sz="0" w:space="0" w:color="auto"/>
            <w:right w:val="none" w:sz="0" w:space="0" w:color="auto"/>
          </w:divBdr>
        </w:div>
        <w:div w:id="1065447695">
          <w:marLeft w:val="480"/>
          <w:marRight w:val="0"/>
          <w:marTop w:val="0"/>
          <w:marBottom w:val="0"/>
          <w:divBdr>
            <w:top w:val="none" w:sz="0" w:space="0" w:color="auto"/>
            <w:left w:val="none" w:sz="0" w:space="0" w:color="auto"/>
            <w:bottom w:val="none" w:sz="0" w:space="0" w:color="auto"/>
            <w:right w:val="none" w:sz="0" w:space="0" w:color="auto"/>
          </w:divBdr>
        </w:div>
        <w:div w:id="1727215502">
          <w:marLeft w:val="480"/>
          <w:marRight w:val="0"/>
          <w:marTop w:val="0"/>
          <w:marBottom w:val="0"/>
          <w:divBdr>
            <w:top w:val="none" w:sz="0" w:space="0" w:color="auto"/>
            <w:left w:val="none" w:sz="0" w:space="0" w:color="auto"/>
            <w:bottom w:val="none" w:sz="0" w:space="0" w:color="auto"/>
            <w:right w:val="none" w:sz="0" w:space="0" w:color="auto"/>
          </w:divBdr>
        </w:div>
        <w:div w:id="1554153191">
          <w:marLeft w:val="480"/>
          <w:marRight w:val="0"/>
          <w:marTop w:val="0"/>
          <w:marBottom w:val="0"/>
          <w:divBdr>
            <w:top w:val="none" w:sz="0" w:space="0" w:color="auto"/>
            <w:left w:val="none" w:sz="0" w:space="0" w:color="auto"/>
            <w:bottom w:val="none" w:sz="0" w:space="0" w:color="auto"/>
            <w:right w:val="none" w:sz="0" w:space="0" w:color="auto"/>
          </w:divBdr>
        </w:div>
        <w:div w:id="56131576">
          <w:marLeft w:val="480"/>
          <w:marRight w:val="0"/>
          <w:marTop w:val="0"/>
          <w:marBottom w:val="0"/>
          <w:divBdr>
            <w:top w:val="none" w:sz="0" w:space="0" w:color="auto"/>
            <w:left w:val="none" w:sz="0" w:space="0" w:color="auto"/>
            <w:bottom w:val="none" w:sz="0" w:space="0" w:color="auto"/>
            <w:right w:val="none" w:sz="0" w:space="0" w:color="auto"/>
          </w:divBdr>
        </w:div>
        <w:div w:id="1763721202">
          <w:marLeft w:val="480"/>
          <w:marRight w:val="0"/>
          <w:marTop w:val="0"/>
          <w:marBottom w:val="0"/>
          <w:divBdr>
            <w:top w:val="none" w:sz="0" w:space="0" w:color="auto"/>
            <w:left w:val="none" w:sz="0" w:space="0" w:color="auto"/>
            <w:bottom w:val="none" w:sz="0" w:space="0" w:color="auto"/>
            <w:right w:val="none" w:sz="0" w:space="0" w:color="auto"/>
          </w:divBdr>
        </w:div>
        <w:div w:id="889151978">
          <w:marLeft w:val="480"/>
          <w:marRight w:val="0"/>
          <w:marTop w:val="0"/>
          <w:marBottom w:val="0"/>
          <w:divBdr>
            <w:top w:val="none" w:sz="0" w:space="0" w:color="auto"/>
            <w:left w:val="none" w:sz="0" w:space="0" w:color="auto"/>
            <w:bottom w:val="none" w:sz="0" w:space="0" w:color="auto"/>
            <w:right w:val="none" w:sz="0" w:space="0" w:color="auto"/>
          </w:divBdr>
        </w:div>
        <w:div w:id="1796363519">
          <w:marLeft w:val="480"/>
          <w:marRight w:val="0"/>
          <w:marTop w:val="0"/>
          <w:marBottom w:val="0"/>
          <w:divBdr>
            <w:top w:val="none" w:sz="0" w:space="0" w:color="auto"/>
            <w:left w:val="none" w:sz="0" w:space="0" w:color="auto"/>
            <w:bottom w:val="none" w:sz="0" w:space="0" w:color="auto"/>
            <w:right w:val="none" w:sz="0" w:space="0" w:color="auto"/>
          </w:divBdr>
        </w:div>
        <w:div w:id="1297492199">
          <w:marLeft w:val="480"/>
          <w:marRight w:val="0"/>
          <w:marTop w:val="0"/>
          <w:marBottom w:val="0"/>
          <w:divBdr>
            <w:top w:val="none" w:sz="0" w:space="0" w:color="auto"/>
            <w:left w:val="none" w:sz="0" w:space="0" w:color="auto"/>
            <w:bottom w:val="none" w:sz="0" w:space="0" w:color="auto"/>
            <w:right w:val="none" w:sz="0" w:space="0" w:color="auto"/>
          </w:divBdr>
        </w:div>
        <w:div w:id="1127822883">
          <w:marLeft w:val="480"/>
          <w:marRight w:val="0"/>
          <w:marTop w:val="0"/>
          <w:marBottom w:val="0"/>
          <w:divBdr>
            <w:top w:val="none" w:sz="0" w:space="0" w:color="auto"/>
            <w:left w:val="none" w:sz="0" w:space="0" w:color="auto"/>
            <w:bottom w:val="none" w:sz="0" w:space="0" w:color="auto"/>
            <w:right w:val="none" w:sz="0" w:space="0" w:color="auto"/>
          </w:divBdr>
        </w:div>
        <w:div w:id="107703331">
          <w:marLeft w:val="480"/>
          <w:marRight w:val="0"/>
          <w:marTop w:val="0"/>
          <w:marBottom w:val="0"/>
          <w:divBdr>
            <w:top w:val="none" w:sz="0" w:space="0" w:color="auto"/>
            <w:left w:val="none" w:sz="0" w:space="0" w:color="auto"/>
            <w:bottom w:val="none" w:sz="0" w:space="0" w:color="auto"/>
            <w:right w:val="none" w:sz="0" w:space="0" w:color="auto"/>
          </w:divBdr>
        </w:div>
        <w:div w:id="509951591">
          <w:marLeft w:val="480"/>
          <w:marRight w:val="0"/>
          <w:marTop w:val="0"/>
          <w:marBottom w:val="0"/>
          <w:divBdr>
            <w:top w:val="none" w:sz="0" w:space="0" w:color="auto"/>
            <w:left w:val="none" w:sz="0" w:space="0" w:color="auto"/>
            <w:bottom w:val="none" w:sz="0" w:space="0" w:color="auto"/>
            <w:right w:val="none" w:sz="0" w:space="0" w:color="auto"/>
          </w:divBdr>
        </w:div>
        <w:div w:id="559445375">
          <w:marLeft w:val="480"/>
          <w:marRight w:val="0"/>
          <w:marTop w:val="0"/>
          <w:marBottom w:val="0"/>
          <w:divBdr>
            <w:top w:val="none" w:sz="0" w:space="0" w:color="auto"/>
            <w:left w:val="none" w:sz="0" w:space="0" w:color="auto"/>
            <w:bottom w:val="none" w:sz="0" w:space="0" w:color="auto"/>
            <w:right w:val="none" w:sz="0" w:space="0" w:color="auto"/>
          </w:divBdr>
        </w:div>
        <w:div w:id="698579438">
          <w:marLeft w:val="480"/>
          <w:marRight w:val="0"/>
          <w:marTop w:val="0"/>
          <w:marBottom w:val="0"/>
          <w:divBdr>
            <w:top w:val="none" w:sz="0" w:space="0" w:color="auto"/>
            <w:left w:val="none" w:sz="0" w:space="0" w:color="auto"/>
            <w:bottom w:val="none" w:sz="0" w:space="0" w:color="auto"/>
            <w:right w:val="none" w:sz="0" w:space="0" w:color="auto"/>
          </w:divBdr>
        </w:div>
        <w:div w:id="1564171522">
          <w:marLeft w:val="480"/>
          <w:marRight w:val="0"/>
          <w:marTop w:val="0"/>
          <w:marBottom w:val="0"/>
          <w:divBdr>
            <w:top w:val="none" w:sz="0" w:space="0" w:color="auto"/>
            <w:left w:val="none" w:sz="0" w:space="0" w:color="auto"/>
            <w:bottom w:val="none" w:sz="0" w:space="0" w:color="auto"/>
            <w:right w:val="none" w:sz="0" w:space="0" w:color="auto"/>
          </w:divBdr>
        </w:div>
      </w:divsChild>
    </w:div>
    <w:div w:id="1195653749">
      <w:bodyDiv w:val="1"/>
      <w:marLeft w:val="0"/>
      <w:marRight w:val="0"/>
      <w:marTop w:val="0"/>
      <w:marBottom w:val="0"/>
      <w:divBdr>
        <w:top w:val="none" w:sz="0" w:space="0" w:color="auto"/>
        <w:left w:val="none" w:sz="0" w:space="0" w:color="auto"/>
        <w:bottom w:val="none" w:sz="0" w:space="0" w:color="auto"/>
        <w:right w:val="none" w:sz="0" w:space="0" w:color="auto"/>
      </w:divBdr>
    </w:div>
    <w:div w:id="1197082031">
      <w:bodyDiv w:val="1"/>
      <w:marLeft w:val="0"/>
      <w:marRight w:val="0"/>
      <w:marTop w:val="0"/>
      <w:marBottom w:val="0"/>
      <w:divBdr>
        <w:top w:val="none" w:sz="0" w:space="0" w:color="auto"/>
        <w:left w:val="none" w:sz="0" w:space="0" w:color="auto"/>
        <w:bottom w:val="none" w:sz="0" w:space="0" w:color="auto"/>
        <w:right w:val="none" w:sz="0" w:space="0" w:color="auto"/>
      </w:divBdr>
    </w:div>
    <w:div w:id="1199246035">
      <w:bodyDiv w:val="1"/>
      <w:marLeft w:val="0"/>
      <w:marRight w:val="0"/>
      <w:marTop w:val="0"/>
      <w:marBottom w:val="0"/>
      <w:divBdr>
        <w:top w:val="none" w:sz="0" w:space="0" w:color="auto"/>
        <w:left w:val="none" w:sz="0" w:space="0" w:color="auto"/>
        <w:bottom w:val="none" w:sz="0" w:space="0" w:color="auto"/>
        <w:right w:val="none" w:sz="0" w:space="0" w:color="auto"/>
      </w:divBdr>
    </w:div>
    <w:div w:id="1206912373">
      <w:bodyDiv w:val="1"/>
      <w:marLeft w:val="0"/>
      <w:marRight w:val="0"/>
      <w:marTop w:val="0"/>
      <w:marBottom w:val="0"/>
      <w:divBdr>
        <w:top w:val="none" w:sz="0" w:space="0" w:color="auto"/>
        <w:left w:val="none" w:sz="0" w:space="0" w:color="auto"/>
        <w:bottom w:val="none" w:sz="0" w:space="0" w:color="auto"/>
        <w:right w:val="none" w:sz="0" w:space="0" w:color="auto"/>
      </w:divBdr>
    </w:div>
    <w:div w:id="1210187841">
      <w:bodyDiv w:val="1"/>
      <w:marLeft w:val="0"/>
      <w:marRight w:val="0"/>
      <w:marTop w:val="0"/>
      <w:marBottom w:val="0"/>
      <w:divBdr>
        <w:top w:val="none" w:sz="0" w:space="0" w:color="auto"/>
        <w:left w:val="none" w:sz="0" w:space="0" w:color="auto"/>
        <w:bottom w:val="none" w:sz="0" w:space="0" w:color="auto"/>
        <w:right w:val="none" w:sz="0" w:space="0" w:color="auto"/>
      </w:divBdr>
    </w:div>
    <w:div w:id="1211267261">
      <w:bodyDiv w:val="1"/>
      <w:marLeft w:val="0"/>
      <w:marRight w:val="0"/>
      <w:marTop w:val="0"/>
      <w:marBottom w:val="0"/>
      <w:divBdr>
        <w:top w:val="none" w:sz="0" w:space="0" w:color="auto"/>
        <w:left w:val="none" w:sz="0" w:space="0" w:color="auto"/>
        <w:bottom w:val="none" w:sz="0" w:space="0" w:color="auto"/>
        <w:right w:val="none" w:sz="0" w:space="0" w:color="auto"/>
      </w:divBdr>
    </w:div>
    <w:div w:id="1221356519">
      <w:bodyDiv w:val="1"/>
      <w:marLeft w:val="0"/>
      <w:marRight w:val="0"/>
      <w:marTop w:val="0"/>
      <w:marBottom w:val="0"/>
      <w:divBdr>
        <w:top w:val="none" w:sz="0" w:space="0" w:color="auto"/>
        <w:left w:val="none" w:sz="0" w:space="0" w:color="auto"/>
        <w:bottom w:val="none" w:sz="0" w:space="0" w:color="auto"/>
        <w:right w:val="none" w:sz="0" w:space="0" w:color="auto"/>
      </w:divBdr>
    </w:div>
    <w:div w:id="1233851686">
      <w:bodyDiv w:val="1"/>
      <w:marLeft w:val="0"/>
      <w:marRight w:val="0"/>
      <w:marTop w:val="0"/>
      <w:marBottom w:val="0"/>
      <w:divBdr>
        <w:top w:val="none" w:sz="0" w:space="0" w:color="auto"/>
        <w:left w:val="none" w:sz="0" w:space="0" w:color="auto"/>
        <w:bottom w:val="none" w:sz="0" w:space="0" w:color="auto"/>
        <w:right w:val="none" w:sz="0" w:space="0" w:color="auto"/>
      </w:divBdr>
    </w:div>
    <w:div w:id="1236476158">
      <w:bodyDiv w:val="1"/>
      <w:marLeft w:val="0"/>
      <w:marRight w:val="0"/>
      <w:marTop w:val="0"/>
      <w:marBottom w:val="0"/>
      <w:divBdr>
        <w:top w:val="none" w:sz="0" w:space="0" w:color="auto"/>
        <w:left w:val="none" w:sz="0" w:space="0" w:color="auto"/>
        <w:bottom w:val="none" w:sz="0" w:space="0" w:color="auto"/>
        <w:right w:val="none" w:sz="0" w:space="0" w:color="auto"/>
      </w:divBdr>
    </w:div>
    <w:div w:id="1244149158">
      <w:bodyDiv w:val="1"/>
      <w:marLeft w:val="0"/>
      <w:marRight w:val="0"/>
      <w:marTop w:val="0"/>
      <w:marBottom w:val="0"/>
      <w:divBdr>
        <w:top w:val="none" w:sz="0" w:space="0" w:color="auto"/>
        <w:left w:val="none" w:sz="0" w:space="0" w:color="auto"/>
        <w:bottom w:val="none" w:sz="0" w:space="0" w:color="auto"/>
        <w:right w:val="none" w:sz="0" w:space="0" w:color="auto"/>
      </w:divBdr>
    </w:div>
    <w:div w:id="1245528063">
      <w:bodyDiv w:val="1"/>
      <w:marLeft w:val="0"/>
      <w:marRight w:val="0"/>
      <w:marTop w:val="0"/>
      <w:marBottom w:val="0"/>
      <w:divBdr>
        <w:top w:val="none" w:sz="0" w:space="0" w:color="auto"/>
        <w:left w:val="none" w:sz="0" w:space="0" w:color="auto"/>
        <w:bottom w:val="none" w:sz="0" w:space="0" w:color="auto"/>
        <w:right w:val="none" w:sz="0" w:space="0" w:color="auto"/>
      </w:divBdr>
      <w:divsChild>
        <w:div w:id="1575048202">
          <w:marLeft w:val="480"/>
          <w:marRight w:val="0"/>
          <w:marTop w:val="0"/>
          <w:marBottom w:val="0"/>
          <w:divBdr>
            <w:top w:val="none" w:sz="0" w:space="0" w:color="auto"/>
            <w:left w:val="none" w:sz="0" w:space="0" w:color="auto"/>
            <w:bottom w:val="none" w:sz="0" w:space="0" w:color="auto"/>
            <w:right w:val="none" w:sz="0" w:space="0" w:color="auto"/>
          </w:divBdr>
        </w:div>
        <w:div w:id="923105727">
          <w:marLeft w:val="480"/>
          <w:marRight w:val="0"/>
          <w:marTop w:val="0"/>
          <w:marBottom w:val="0"/>
          <w:divBdr>
            <w:top w:val="none" w:sz="0" w:space="0" w:color="auto"/>
            <w:left w:val="none" w:sz="0" w:space="0" w:color="auto"/>
            <w:bottom w:val="none" w:sz="0" w:space="0" w:color="auto"/>
            <w:right w:val="none" w:sz="0" w:space="0" w:color="auto"/>
          </w:divBdr>
        </w:div>
        <w:div w:id="1067921290">
          <w:marLeft w:val="480"/>
          <w:marRight w:val="0"/>
          <w:marTop w:val="0"/>
          <w:marBottom w:val="0"/>
          <w:divBdr>
            <w:top w:val="none" w:sz="0" w:space="0" w:color="auto"/>
            <w:left w:val="none" w:sz="0" w:space="0" w:color="auto"/>
            <w:bottom w:val="none" w:sz="0" w:space="0" w:color="auto"/>
            <w:right w:val="none" w:sz="0" w:space="0" w:color="auto"/>
          </w:divBdr>
        </w:div>
        <w:div w:id="1678725361">
          <w:marLeft w:val="480"/>
          <w:marRight w:val="0"/>
          <w:marTop w:val="0"/>
          <w:marBottom w:val="0"/>
          <w:divBdr>
            <w:top w:val="none" w:sz="0" w:space="0" w:color="auto"/>
            <w:left w:val="none" w:sz="0" w:space="0" w:color="auto"/>
            <w:bottom w:val="none" w:sz="0" w:space="0" w:color="auto"/>
            <w:right w:val="none" w:sz="0" w:space="0" w:color="auto"/>
          </w:divBdr>
        </w:div>
        <w:div w:id="1270624603">
          <w:marLeft w:val="480"/>
          <w:marRight w:val="0"/>
          <w:marTop w:val="0"/>
          <w:marBottom w:val="0"/>
          <w:divBdr>
            <w:top w:val="none" w:sz="0" w:space="0" w:color="auto"/>
            <w:left w:val="none" w:sz="0" w:space="0" w:color="auto"/>
            <w:bottom w:val="none" w:sz="0" w:space="0" w:color="auto"/>
            <w:right w:val="none" w:sz="0" w:space="0" w:color="auto"/>
          </w:divBdr>
        </w:div>
        <w:div w:id="60713142">
          <w:marLeft w:val="480"/>
          <w:marRight w:val="0"/>
          <w:marTop w:val="0"/>
          <w:marBottom w:val="0"/>
          <w:divBdr>
            <w:top w:val="none" w:sz="0" w:space="0" w:color="auto"/>
            <w:left w:val="none" w:sz="0" w:space="0" w:color="auto"/>
            <w:bottom w:val="none" w:sz="0" w:space="0" w:color="auto"/>
            <w:right w:val="none" w:sz="0" w:space="0" w:color="auto"/>
          </w:divBdr>
        </w:div>
        <w:div w:id="1192691133">
          <w:marLeft w:val="480"/>
          <w:marRight w:val="0"/>
          <w:marTop w:val="0"/>
          <w:marBottom w:val="0"/>
          <w:divBdr>
            <w:top w:val="none" w:sz="0" w:space="0" w:color="auto"/>
            <w:left w:val="none" w:sz="0" w:space="0" w:color="auto"/>
            <w:bottom w:val="none" w:sz="0" w:space="0" w:color="auto"/>
            <w:right w:val="none" w:sz="0" w:space="0" w:color="auto"/>
          </w:divBdr>
        </w:div>
        <w:div w:id="617221013">
          <w:marLeft w:val="480"/>
          <w:marRight w:val="0"/>
          <w:marTop w:val="0"/>
          <w:marBottom w:val="0"/>
          <w:divBdr>
            <w:top w:val="none" w:sz="0" w:space="0" w:color="auto"/>
            <w:left w:val="none" w:sz="0" w:space="0" w:color="auto"/>
            <w:bottom w:val="none" w:sz="0" w:space="0" w:color="auto"/>
            <w:right w:val="none" w:sz="0" w:space="0" w:color="auto"/>
          </w:divBdr>
        </w:div>
        <w:div w:id="1784957612">
          <w:marLeft w:val="480"/>
          <w:marRight w:val="0"/>
          <w:marTop w:val="0"/>
          <w:marBottom w:val="0"/>
          <w:divBdr>
            <w:top w:val="none" w:sz="0" w:space="0" w:color="auto"/>
            <w:left w:val="none" w:sz="0" w:space="0" w:color="auto"/>
            <w:bottom w:val="none" w:sz="0" w:space="0" w:color="auto"/>
            <w:right w:val="none" w:sz="0" w:space="0" w:color="auto"/>
          </w:divBdr>
        </w:div>
        <w:div w:id="1123766536">
          <w:marLeft w:val="480"/>
          <w:marRight w:val="0"/>
          <w:marTop w:val="0"/>
          <w:marBottom w:val="0"/>
          <w:divBdr>
            <w:top w:val="none" w:sz="0" w:space="0" w:color="auto"/>
            <w:left w:val="none" w:sz="0" w:space="0" w:color="auto"/>
            <w:bottom w:val="none" w:sz="0" w:space="0" w:color="auto"/>
            <w:right w:val="none" w:sz="0" w:space="0" w:color="auto"/>
          </w:divBdr>
        </w:div>
        <w:div w:id="1274558450">
          <w:marLeft w:val="480"/>
          <w:marRight w:val="0"/>
          <w:marTop w:val="0"/>
          <w:marBottom w:val="0"/>
          <w:divBdr>
            <w:top w:val="none" w:sz="0" w:space="0" w:color="auto"/>
            <w:left w:val="none" w:sz="0" w:space="0" w:color="auto"/>
            <w:bottom w:val="none" w:sz="0" w:space="0" w:color="auto"/>
            <w:right w:val="none" w:sz="0" w:space="0" w:color="auto"/>
          </w:divBdr>
        </w:div>
        <w:div w:id="1153912104">
          <w:marLeft w:val="480"/>
          <w:marRight w:val="0"/>
          <w:marTop w:val="0"/>
          <w:marBottom w:val="0"/>
          <w:divBdr>
            <w:top w:val="none" w:sz="0" w:space="0" w:color="auto"/>
            <w:left w:val="none" w:sz="0" w:space="0" w:color="auto"/>
            <w:bottom w:val="none" w:sz="0" w:space="0" w:color="auto"/>
            <w:right w:val="none" w:sz="0" w:space="0" w:color="auto"/>
          </w:divBdr>
        </w:div>
        <w:div w:id="353770167">
          <w:marLeft w:val="480"/>
          <w:marRight w:val="0"/>
          <w:marTop w:val="0"/>
          <w:marBottom w:val="0"/>
          <w:divBdr>
            <w:top w:val="none" w:sz="0" w:space="0" w:color="auto"/>
            <w:left w:val="none" w:sz="0" w:space="0" w:color="auto"/>
            <w:bottom w:val="none" w:sz="0" w:space="0" w:color="auto"/>
            <w:right w:val="none" w:sz="0" w:space="0" w:color="auto"/>
          </w:divBdr>
        </w:div>
        <w:div w:id="1900434569">
          <w:marLeft w:val="480"/>
          <w:marRight w:val="0"/>
          <w:marTop w:val="0"/>
          <w:marBottom w:val="0"/>
          <w:divBdr>
            <w:top w:val="none" w:sz="0" w:space="0" w:color="auto"/>
            <w:left w:val="none" w:sz="0" w:space="0" w:color="auto"/>
            <w:bottom w:val="none" w:sz="0" w:space="0" w:color="auto"/>
            <w:right w:val="none" w:sz="0" w:space="0" w:color="auto"/>
          </w:divBdr>
        </w:div>
        <w:div w:id="892543541">
          <w:marLeft w:val="480"/>
          <w:marRight w:val="0"/>
          <w:marTop w:val="0"/>
          <w:marBottom w:val="0"/>
          <w:divBdr>
            <w:top w:val="none" w:sz="0" w:space="0" w:color="auto"/>
            <w:left w:val="none" w:sz="0" w:space="0" w:color="auto"/>
            <w:bottom w:val="none" w:sz="0" w:space="0" w:color="auto"/>
            <w:right w:val="none" w:sz="0" w:space="0" w:color="auto"/>
          </w:divBdr>
        </w:div>
        <w:div w:id="1369599620">
          <w:marLeft w:val="480"/>
          <w:marRight w:val="0"/>
          <w:marTop w:val="0"/>
          <w:marBottom w:val="0"/>
          <w:divBdr>
            <w:top w:val="none" w:sz="0" w:space="0" w:color="auto"/>
            <w:left w:val="none" w:sz="0" w:space="0" w:color="auto"/>
            <w:bottom w:val="none" w:sz="0" w:space="0" w:color="auto"/>
            <w:right w:val="none" w:sz="0" w:space="0" w:color="auto"/>
          </w:divBdr>
        </w:div>
        <w:div w:id="1916471182">
          <w:marLeft w:val="480"/>
          <w:marRight w:val="0"/>
          <w:marTop w:val="0"/>
          <w:marBottom w:val="0"/>
          <w:divBdr>
            <w:top w:val="none" w:sz="0" w:space="0" w:color="auto"/>
            <w:left w:val="none" w:sz="0" w:space="0" w:color="auto"/>
            <w:bottom w:val="none" w:sz="0" w:space="0" w:color="auto"/>
            <w:right w:val="none" w:sz="0" w:space="0" w:color="auto"/>
          </w:divBdr>
        </w:div>
        <w:div w:id="1483891124">
          <w:marLeft w:val="480"/>
          <w:marRight w:val="0"/>
          <w:marTop w:val="0"/>
          <w:marBottom w:val="0"/>
          <w:divBdr>
            <w:top w:val="none" w:sz="0" w:space="0" w:color="auto"/>
            <w:left w:val="none" w:sz="0" w:space="0" w:color="auto"/>
            <w:bottom w:val="none" w:sz="0" w:space="0" w:color="auto"/>
            <w:right w:val="none" w:sz="0" w:space="0" w:color="auto"/>
          </w:divBdr>
        </w:div>
      </w:divsChild>
    </w:div>
    <w:div w:id="1246378261">
      <w:bodyDiv w:val="1"/>
      <w:marLeft w:val="0"/>
      <w:marRight w:val="0"/>
      <w:marTop w:val="0"/>
      <w:marBottom w:val="0"/>
      <w:divBdr>
        <w:top w:val="none" w:sz="0" w:space="0" w:color="auto"/>
        <w:left w:val="none" w:sz="0" w:space="0" w:color="auto"/>
        <w:bottom w:val="none" w:sz="0" w:space="0" w:color="auto"/>
        <w:right w:val="none" w:sz="0" w:space="0" w:color="auto"/>
      </w:divBdr>
    </w:div>
    <w:div w:id="1247882452">
      <w:bodyDiv w:val="1"/>
      <w:marLeft w:val="0"/>
      <w:marRight w:val="0"/>
      <w:marTop w:val="0"/>
      <w:marBottom w:val="0"/>
      <w:divBdr>
        <w:top w:val="none" w:sz="0" w:space="0" w:color="auto"/>
        <w:left w:val="none" w:sz="0" w:space="0" w:color="auto"/>
        <w:bottom w:val="none" w:sz="0" w:space="0" w:color="auto"/>
        <w:right w:val="none" w:sz="0" w:space="0" w:color="auto"/>
      </w:divBdr>
    </w:div>
    <w:div w:id="1261529860">
      <w:bodyDiv w:val="1"/>
      <w:marLeft w:val="0"/>
      <w:marRight w:val="0"/>
      <w:marTop w:val="0"/>
      <w:marBottom w:val="0"/>
      <w:divBdr>
        <w:top w:val="none" w:sz="0" w:space="0" w:color="auto"/>
        <w:left w:val="none" w:sz="0" w:space="0" w:color="auto"/>
        <w:bottom w:val="none" w:sz="0" w:space="0" w:color="auto"/>
        <w:right w:val="none" w:sz="0" w:space="0" w:color="auto"/>
      </w:divBdr>
    </w:div>
    <w:div w:id="1263152266">
      <w:bodyDiv w:val="1"/>
      <w:marLeft w:val="0"/>
      <w:marRight w:val="0"/>
      <w:marTop w:val="0"/>
      <w:marBottom w:val="0"/>
      <w:divBdr>
        <w:top w:val="none" w:sz="0" w:space="0" w:color="auto"/>
        <w:left w:val="none" w:sz="0" w:space="0" w:color="auto"/>
        <w:bottom w:val="none" w:sz="0" w:space="0" w:color="auto"/>
        <w:right w:val="none" w:sz="0" w:space="0" w:color="auto"/>
      </w:divBdr>
    </w:div>
    <w:div w:id="1266040442">
      <w:bodyDiv w:val="1"/>
      <w:marLeft w:val="0"/>
      <w:marRight w:val="0"/>
      <w:marTop w:val="0"/>
      <w:marBottom w:val="0"/>
      <w:divBdr>
        <w:top w:val="none" w:sz="0" w:space="0" w:color="auto"/>
        <w:left w:val="none" w:sz="0" w:space="0" w:color="auto"/>
        <w:bottom w:val="none" w:sz="0" w:space="0" w:color="auto"/>
        <w:right w:val="none" w:sz="0" w:space="0" w:color="auto"/>
      </w:divBdr>
    </w:div>
    <w:div w:id="1266768609">
      <w:bodyDiv w:val="1"/>
      <w:marLeft w:val="0"/>
      <w:marRight w:val="0"/>
      <w:marTop w:val="0"/>
      <w:marBottom w:val="0"/>
      <w:divBdr>
        <w:top w:val="none" w:sz="0" w:space="0" w:color="auto"/>
        <w:left w:val="none" w:sz="0" w:space="0" w:color="auto"/>
        <w:bottom w:val="none" w:sz="0" w:space="0" w:color="auto"/>
        <w:right w:val="none" w:sz="0" w:space="0" w:color="auto"/>
      </w:divBdr>
    </w:div>
    <w:div w:id="1276600512">
      <w:bodyDiv w:val="1"/>
      <w:marLeft w:val="0"/>
      <w:marRight w:val="0"/>
      <w:marTop w:val="0"/>
      <w:marBottom w:val="0"/>
      <w:divBdr>
        <w:top w:val="none" w:sz="0" w:space="0" w:color="auto"/>
        <w:left w:val="none" w:sz="0" w:space="0" w:color="auto"/>
        <w:bottom w:val="none" w:sz="0" w:space="0" w:color="auto"/>
        <w:right w:val="none" w:sz="0" w:space="0" w:color="auto"/>
      </w:divBdr>
    </w:div>
    <w:div w:id="1291086171">
      <w:bodyDiv w:val="1"/>
      <w:marLeft w:val="0"/>
      <w:marRight w:val="0"/>
      <w:marTop w:val="0"/>
      <w:marBottom w:val="0"/>
      <w:divBdr>
        <w:top w:val="none" w:sz="0" w:space="0" w:color="auto"/>
        <w:left w:val="none" w:sz="0" w:space="0" w:color="auto"/>
        <w:bottom w:val="none" w:sz="0" w:space="0" w:color="auto"/>
        <w:right w:val="none" w:sz="0" w:space="0" w:color="auto"/>
      </w:divBdr>
    </w:div>
    <w:div w:id="1297175286">
      <w:bodyDiv w:val="1"/>
      <w:marLeft w:val="0"/>
      <w:marRight w:val="0"/>
      <w:marTop w:val="0"/>
      <w:marBottom w:val="0"/>
      <w:divBdr>
        <w:top w:val="none" w:sz="0" w:space="0" w:color="auto"/>
        <w:left w:val="none" w:sz="0" w:space="0" w:color="auto"/>
        <w:bottom w:val="none" w:sz="0" w:space="0" w:color="auto"/>
        <w:right w:val="none" w:sz="0" w:space="0" w:color="auto"/>
      </w:divBdr>
    </w:div>
    <w:div w:id="1311595762">
      <w:bodyDiv w:val="1"/>
      <w:marLeft w:val="0"/>
      <w:marRight w:val="0"/>
      <w:marTop w:val="0"/>
      <w:marBottom w:val="0"/>
      <w:divBdr>
        <w:top w:val="none" w:sz="0" w:space="0" w:color="auto"/>
        <w:left w:val="none" w:sz="0" w:space="0" w:color="auto"/>
        <w:bottom w:val="none" w:sz="0" w:space="0" w:color="auto"/>
        <w:right w:val="none" w:sz="0" w:space="0" w:color="auto"/>
      </w:divBdr>
    </w:div>
    <w:div w:id="1315337845">
      <w:bodyDiv w:val="1"/>
      <w:marLeft w:val="0"/>
      <w:marRight w:val="0"/>
      <w:marTop w:val="0"/>
      <w:marBottom w:val="0"/>
      <w:divBdr>
        <w:top w:val="none" w:sz="0" w:space="0" w:color="auto"/>
        <w:left w:val="none" w:sz="0" w:space="0" w:color="auto"/>
        <w:bottom w:val="none" w:sz="0" w:space="0" w:color="auto"/>
        <w:right w:val="none" w:sz="0" w:space="0" w:color="auto"/>
      </w:divBdr>
    </w:div>
    <w:div w:id="1316179367">
      <w:bodyDiv w:val="1"/>
      <w:marLeft w:val="0"/>
      <w:marRight w:val="0"/>
      <w:marTop w:val="0"/>
      <w:marBottom w:val="0"/>
      <w:divBdr>
        <w:top w:val="none" w:sz="0" w:space="0" w:color="auto"/>
        <w:left w:val="none" w:sz="0" w:space="0" w:color="auto"/>
        <w:bottom w:val="none" w:sz="0" w:space="0" w:color="auto"/>
        <w:right w:val="none" w:sz="0" w:space="0" w:color="auto"/>
      </w:divBdr>
    </w:div>
    <w:div w:id="1319309878">
      <w:bodyDiv w:val="1"/>
      <w:marLeft w:val="0"/>
      <w:marRight w:val="0"/>
      <w:marTop w:val="0"/>
      <w:marBottom w:val="0"/>
      <w:divBdr>
        <w:top w:val="none" w:sz="0" w:space="0" w:color="auto"/>
        <w:left w:val="none" w:sz="0" w:space="0" w:color="auto"/>
        <w:bottom w:val="none" w:sz="0" w:space="0" w:color="auto"/>
        <w:right w:val="none" w:sz="0" w:space="0" w:color="auto"/>
      </w:divBdr>
    </w:div>
    <w:div w:id="1328708810">
      <w:bodyDiv w:val="1"/>
      <w:marLeft w:val="0"/>
      <w:marRight w:val="0"/>
      <w:marTop w:val="0"/>
      <w:marBottom w:val="0"/>
      <w:divBdr>
        <w:top w:val="none" w:sz="0" w:space="0" w:color="auto"/>
        <w:left w:val="none" w:sz="0" w:space="0" w:color="auto"/>
        <w:bottom w:val="none" w:sz="0" w:space="0" w:color="auto"/>
        <w:right w:val="none" w:sz="0" w:space="0" w:color="auto"/>
      </w:divBdr>
    </w:div>
    <w:div w:id="1329014508">
      <w:bodyDiv w:val="1"/>
      <w:marLeft w:val="0"/>
      <w:marRight w:val="0"/>
      <w:marTop w:val="0"/>
      <w:marBottom w:val="0"/>
      <w:divBdr>
        <w:top w:val="none" w:sz="0" w:space="0" w:color="auto"/>
        <w:left w:val="none" w:sz="0" w:space="0" w:color="auto"/>
        <w:bottom w:val="none" w:sz="0" w:space="0" w:color="auto"/>
        <w:right w:val="none" w:sz="0" w:space="0" w:color="auto"/>
      </w:divBdr>
    </w:div>
    <w:div w:id="1329166096">
      <w:bodyDiv w:val="1"/>
      <w:marLeft w:val="0"/>
      <w:marRight w:val="0"/>
      <w:marTop w:val="0"/>
      <w:marBottom w:val="0"/>
      <w:divBdr>
        <w:top w:val="none" w:sz="0" w:space="0" w:color="auto"/>
        <w:left w:val="none" w:sz="0" w:space="0" w:color="auto"/>
        <w:bottom w:val="none" w:sz="0" w:space="0" w:color="auto"/>
        <w:right w:val="none" w:sz="0" w:space="0" w:color="auto"/>
      </w:divBdr>
    </w:div>
    <w:div w:id="1329553689">
      <w:bodyDiv w:val="1"/>
      <w:marLeft w:val="0"/>
      <w:marRight w:val="0"/>
      <w:marTop w:val="0"/>
      <w:marBottom w:val="0"/>
      <w:divBdr>
        <w:top w:val="none" w:sz="0" w:space="0" w:color="auto"/>
        <w:left w:val="none" w:sz="0" w:space="0" w:color="auto"/>
        <w:bottom w:val="none" w:sz="0" w:space="0" w:color="auto"/>
        <w:right w:val="none" w:sz="0" w:space="0" w:color="auto"/>
      </w:divBdr>
    </w:div>
    <w:div w:id="1329751636">
      <w:bodyDiv w:val="1"/>
      <w:marLeft w:val="0"/>
      <w:marRight w:val="0"/>
      <w:marTop w:val="0"/>
      <w:marBottom w:val="0"/>
      <w:divBdr>
        <w:top w:val="none" w:sz="0" w:space="0" w:color="auto"/>
        <w:left w:val="none" w:sz="0" w:space="0" w:color="auto"/>
        <w:bottom w:val="none" w:sz="0" w:space="0" w:color="auto"/>
        <w:right w:val="none" w:sz="0" w:space="0" w:color="auto"/>
      </w:divBdr>
    </w:div>
    <w:div w:id="1334256095">
      <w:bodyDiv w:val="1"/>
      <w:marLeft w:val="0"/>
      <w:marRight w:val="0"/>
      <w:marTop w:val="0"/>
      <w:marBottom w:val="0"/>
      <w:divBdr>
        <w:top w:val="none" w:sz="0" w:space="0" w:color="auto"/>
        <w:left w:val="none" w:sz="0" w:space="0" w:color="auto"/>
        <w:bottom w:val="none" w:sz="0" w:space="0" w:color="auto"/>
        <w:right w:val="none" w:sz="0" w:space="0" w:color="auto"/>
      </w:divBdr>
    </w:div>
    <w:div w:id="1340084168">
      <w:bodyDiv w:val="1"/>
      <w:marLeft w:val="0"/>
      <w:marRight w:val="0"/>
      <w:marTop w:val="0"/>
      <w:marBottom w:val="0"/>
      <w:divBdr>
        <w:top w:val="none" w:sz="0" w:space="0" w:color="auto"/>
        <w:left w:val="none" w:sz="0" w:space="0" w:color="auto"/>
        <w:bottom w:val="none" w:sz="0" w:space="0" w:color="auto"/>
        <w:right w:val="none" w:sz="0" w:space="0" w:color="auto"/>
      </w:divBdr>
    </w:div>
    <w:div w:id="1349795133">
      <w:bodyDiv w:val="1"/>
      <w:marLeft w:val="0"/>
      <w:marRight w:val="0"/>
      <w:marTop w:val="0"/>
      <w:marBottom w:val="0"/>
      <w:divBdr>
        <w:top w:val="none" w:sz="0" w:space="0" w:color="auto"/>
        <w:left w:val="none" w:sz="0" w:space="0" w:color="auto"/>
        <w:bottom w:val="none" w:sz="0" w:space="0" w:color="auto"/>
        <w:right w:val="none" w:sz="0" w:space="0" w:color="auto"/>
      </w:divBdr>
    </w:div>
    <w:div w:id="1351880286">
      <w:bodyDiv w:val="1"/>
      <w:marLeft w:val="0"/>
      <w:marRight w:val="0"/>
      <w:marTop w:val="0"/>
      <w:marBottom w:val="0"/>
      <w:divBdr>
        <w:top w:val="none" w:sz="0" w:space="0" w:color="auto"/>
        <w:left w:val="none" w:sz="0" w:space="0" w:color="auto"/>
        <w:bottom w:val="none" w:sz="0" w:space="0" w:color="auto"/>
        <w:right w:val="none" w:sz="0" w:space="0" w:color="auto"/>
      </w:divBdr>
    </w:div>
    <w:div w:id="1353654128">
      <w:bodyDiv w:val="1"/>
      <w:marLeft w:val="0"/>
      <w:marRight w:val="0"/>
      <w:marTop w:val="0"/>
      <w:marBottom w:val="0"/>
      <w:divBdr>
        <w:top w:val="none" w:sz="0" w:space="0" w:color="auto"/>
        <w:left w:val="none" w:sz="0" w:space="0" w:color="auto"/>
        <w:bottom w:val="none" w:sz="0" w:space="0" w:color="auto"/>
        <w:right w:val="none" w:sz="0" w:space="0" w:color="auto"/>
      </w:divBdr>
    </w:div>
    <w:div w:id="1355154367">
      <w:bodyDiv w:val="1"/>
      <w:marLeft w:val="0"/>
      <w:marRight w:val="0"/>
      <w:marTop w:val="0"/>
      <w:marBottom w:val="0"/>
      <w:divBdr>
        <w:top w:val="none" w:sz="0" w:space="0" w:color="auto"/>
        <w:left w:val="none" w:sz="0" w:space="0" w:color="auto"/>
        <w:bottom w:val="none" w:sz="0" w:space="0" w:color="auto"/>
        <w:right w:val="none" w:sz="0" w:space="0" w:color="auto"/>
      </w:divBdr>
    </w:div>
    <w:div w:id="1375470952">
      <w:bodyDiv w:val="1"/>
      <w:marLeft w:val="0"/>
      <w:marRight w:val="0"/>
      <w:marTop w:val="0"/>
      <w:marBottom w:val="0"/>
      <w:divBdr>
        <w:top w:val="none" w:sz="0" w:space="0" w:color="auto"/>
        <w:left w:val="none" w:sz="0" w:space="0" w:color="auto"/>
        <w:bottom w:val="none" w:sz="0" w:space="0" w:color="auto"/>
        <w:right w:val="none" w:sz="0" w:space="0" w:color="auto"/>
      </w:divBdr>
    </w:div>
    <w:div w:id="1379083163">
      <w:bodyDiv w:val="1"/>
      <w:marLeft w:val="0"/>
      <w:marRight w:val="0"/>
      <w:marTop w:val="0"/>
      <w:marBottom w:val="0"/>
      <w:divBdr>
        <w:top w:val="none" w:sz="0" w:space="0" w:color="auto"/>
        <w:left w:val="none" w:sz="0" w:space="0" w:color="auto"/>
        <w:bottom w:val="none" w:sz="0" w:space="0" w:color="auto"/>
        <w:right w:val="none" w:sz="0" w:space="0" w:color="auto"/>
      </w:divBdr>
    </w:div>
    <w:div w:id="1379628621">
      <w:bodyDiv w:val="1"/>
      <w:marLeft w:val="0"/>
      <w:marRight w:val="0"/>
      <w:marTop w:val="0"/>
      <w:marBottom w:val="0"/>
      <w:divBdr>
        <w:top w:val="none" w:sz="0" w:space="0" w:color="auto"/>
        <w:left w:val="none" w:sz="0" w:space="0" w:color="auto"/>
        <w:bottom w:val="none" w:sz="0" w:space="0" w:color="auto"/>
        <w:right w:val="none" w:sz="0" w:space="0" w:color="auto"/>
      </w:divBdr>
    </w:div>
    <w:div w:id="1390300894">
      <w:bodyDiv w:val="1"/>
      <w:marLeft w:val="0"/>
      <w:marRight w:val="0"/>
      <w:marTop w:val="0"/>
      <w:marBottom w:val="0"/>
      <w:divBdr>
        <w:top w:val="none" w:sz="0" w:space="0" w:color="auto"/>
        <w:left w:val="none" w:sz="0" w:space="0" w:color="auto"/>
        <w:bottom w:val="none" w:sz="0" w:space="0" w:color="auto"/>
        <w:right w:val="none" w:sz="0" w:space="0" w:color="auto"/>
      </w:divBdr>
    </w:div>
    <w:div w:id="1397126249">
      <w:bodyDiv w:val="1"/>
      <w:marLeft w:val="0"/>
      <w:marRight w:val="0"/>
      <w:marTop w:val="0"/>
      <w:marBottom w:val="0"/>
      <w:divBdr>
        <w:top w:val="none" w:sz="0" w:space="0" w:color="auto"/>
        <w:left w:val="none" w:sz="0" w:space="0" w:color="auto"/>
        <w:bottom w:val="none" w:sz="0" w:space="0" w:color="auto"/>
        <w:right w:val="none" w:sz="0" w:space="0" w:color="auto"/>
      </w:divBdr>
    </w:div>
    <w:div w:id="1405763890">
      <w:bodyDiv w:val="1"/>
      <w:marLeft w:val="0"/>
      <w:marRight w:val="0"/>
      <w:marTop w:val="0"/>
      <w:marBottom w:val="0"/>
      <w:divBdr>
        <w:top w:val="none" w:sz="0" w:space="0" w:color="auto"/>
        <w:left w:val="none" w:sz="0" w:space="0" w:color="auto"/>
        <w:bottom w:val="none" w:sz="0" w:space="0" w:color="auto"/>
        <w:right w:val="none" w:sz="0" w:space="0" w:color="auto"/>
      </w:divBdr>
    </w:div>
    <w:div w:id="1416584757">
      <w:bodyDiv w:val="1"/>
      <w:marLeft w:val="0"/>
      <w:marRight w:val="0"/>
      <w:marTop w:val="0"/>
      <w:marBottom w:val="0"/>
      <w:divBdr>
        <w:top w:val="none" w:sz="0" w:space="0" w:color="auto"/>
        <w:left w:val="none" w:sz="0" w:space="0" w:color="auto"/>
        <w:bottom w:val="none" w:sz="0" w:space="0" w:color="auto"/>
        <w:right w:val="none" w:sz="0" w:space="0" w:color="auto"/>
      </w:divBdr>
    </w:div>
    <w:div w:id="1418749145">
      <w:bodyDiv w:val="1"/>
      <w:marLeft w:val="0"/>
      <w:marRight w:val="0"/>
      <w:marTop w:val="0"/>
      <w:marBottom w:val="0"/>
      <w:divBdr>
        <w:top w:val="none" w:sz="0" w:space="0" w:color="auto"/>
        <w:left w:val="none" w:sz="0" w:space="0" w:color="auto"/>
        <w:bottom w:val="none" w:sz="0" w:space="0" w:color="auto"/>
        <w:right w:val="none" w:sz="0" w:space="0" w:color="auto"/>
      </w:divBdr>
    </w:div>
    <w:div w:id="1426343281">
      <w:bodyDiv w:val="1"/>
      <w:marLeft w:val="0"/>
      <w:marRight w:val="0"/>
      <w:marTop w:val="0"/>
      <w:marBottom w:val="0"/>
      <w:divBdr>
        <w:top w:val="none" w:sz="0" w:space="0" w:color="auto"/>
        <w:left w:val="none" w:sz="0" w:space="0" w:color="auto"/>
        <w:bottom w:val="none" w:sz="0" w:space="0" w:color="auto"/>
        <w:right w:val="none" w:sz="0" w:space="0" w:color="auto"/>
      </w:divBdr>
    </w:div>
    <w:div w:id="1430809692">
      <w:bodyDiv w:val="1"/>
      <w:marLeft w:val="0"/>
      <w:marRight w:val="0"/>
      <w:marTop w:val="0"/>
      <w:marBottom w:val="0"/>
      <w:divBdr>
        <w:top w:val="none" w:sz="0" w:space="0" w:color="auto"/>
        <w:left w:val="none" w:sz="0" w:space="0" w:color="auto"/>
        <w:bottom w:val="none" w:sz="0" w:space="0" w:color="auto"/>
        <w:right w:val="none" w:sz="0" w:space="0" w:color="auto"/>
      </w:divBdr>
    </w:div>
    <w:div w:id="1431126803">
      <w:bodyDiv w:val="1"/>
      <w:marLeft w:val="0"/>
      <w:marRight w:val="0"/>
      <w:marTop w:val="0"/>
      <w:marBottom w:val="0"/>
      <w:divBdr>
        <w:top w:val="none" w:sz="0" w:space="0" w:color="auto"/>
        <w:left w:val="none" w:sz="0" w:space="0" w:color="auto"/>
        <w:bottom w:val="none" w:sz="0" w:space="0" w:color="auto"/>
        <w:right w:val="none" w:sz="0" w:space="0" w:color="auto"/>
      </w:divBdr>
    </w:div>
    <w:div w:id="1444810009">
      <w:bodyDiv w:val="1"/>
      <w:marLeft w:val="0"/>
      <w:marRight w:val="0"/>
      <w:marTop w:val="0"/>
      <w:marBottom w:val="0"/>
      <w:divBdr>
        <w:top w:val="none" w:sz="0" w:space="0" w:color="auto"/>
        <w:left w:val="none" w:sz="0" w:space="0" w:color="auto"/>
        <w:bottom w:val="none" w:sz="0" w:space="0" w:color="auto"/>
        <w:right w:val="none" w:sz="0" w:space="0" w:color="auto"/>
      </w:divBdr>
      <w:divsChild>
        <w:div w:id="1427772315">
          <w:marLeft w:val="480"/>
          <w:marRight w:val="0"/>
          <w:marTop w:val="0"/>
          <w:marBottom w:val="0"/>
          <w:divBdr>
            <w:top w:val="none" w:sz="0" w:space="0" w:color="auto"/>
            <w:left w:val="none" w:sz="0" w:space="0" w:color="auto"/>
            <w:bottom w:val="none" w:sz="0" w:space="0" w:color="auto"/>
            <w:right w:val="none" w:sz="0" w:space="0" w:color="auto"/>
          </w:divBdr>
        </w:div>
        <w:div w:id="816799563">
          <w:marLeft w:val="480"/>
          <w:marRight w:val="0"/>
          <w:marTop w:val="0"/>
          <w:marBottom w:val="0"/>
          <w:divBdr>
            <w:top w:val="none" w:sz="0" w:space="0" w:color="auto"/>
            <w:left w:val="none" w:sz="0" w:space="0" w:color="auto"/>
            <w:bottom w:val="none" w:sz="0" w:space="0" w:color="auto"/>
            <w:right w:val="none" w:sz="0" w:space="0" w:color="auto"/>
          </w:divBdr>
        </w:div>
        <w:div w:id="1636566575">
          <w:marLeft w:val="480"/>
          <w:marRight w:val="0"/>
          <w:marTop w:val="0"/>
          <w:marBottom w:val="0"/>
          <w:divBdr>
            <w:top w:val="none" w:sz="0" w:space="0" w:color="auto"/>
            <w:left w:val="none" w:sz="0" w:space="0" w:color="auto"/>
            <w:bottom w:val="none" w:sz="0" w:space="0" w:color="auto"/>
            <w:right w:val="none" w:sz="0" w:space="0" w:color="auto"/>
          </w:divBdr>
        </w:div>
        <w:div w:id="905260330">
          <w:marLeft w:val="480"/>
          <w:marRight w:val="0"/>
          <w:marTop w:val="0"/>
          <w:marBottom w:val="0"/>
          <w:divBdr>
            <w:top w:val="none" w:sz="0" w:space="0" w:color="auto"/>
            <w:left w:val="none" w:sz="0" w:space="0" w:color="auto"/>
            <w:bottom w:val="none" w:sz="0" w:space="0" w:color="auto"/>
            <w:right w:val="none" w:sz="0" w:space="0" w:color="auto"/>
          </w:divBdr>
        </w:div>
        <w:div w:id="772552887">
          <w:marLeft w:val="480"/>
          <w:marRight w:val="0"/>
          <w:marTop w:val="0"/>
          <w:marBottom w:val="0"/>
          <w:divBdr>
            <w:top w:val="none" w:sz="0" w:space="0" w:color="auto"/>
            <w:left w:val="none" w:sz="0" w:space="0" w:color="auto"/>
            <w:bottom w:val="none" w:sz="0" w:space="0" w:color="auto"/>
            <w:right w:val="none" w:sz="0" w:space="0" w:color="auto"/>
          </w:divBdr>
        </w:div>
        <w:div w:id="1318074112">
          <w:marLeft w:val="480"/>
          <w:marRight w:val="0"/>
          <w:marTop w:val="0"/>
          <w:marBottom w:val="0"/>
          <w:divBdr>
            <w:top w:val="none" w:sz="0" w:space="0" w:color="auto"/>
            <w:left w:val="none" w:sz="0" w:space="0" w:color="auto"/>
            <w:bottom w:val="none" w:sz="0" w:space="0" w:color="auto"/>
            <w:right w:val="none" w:sz="0" w:space="0" w:color="auto"/>
          </w:divBdr>
        </w:div>
        <w:div w:id="275530076">
          <w:marLeft w:val="480"/>
          <w:marRight w:val="0"/>
          <w:marTop w:val="0"/>
          <w:marBottom w:val="0"/>
          <w:divBdr>
            <w:top w:val="none" w:sz="0" w:space="0" w:color="auto"/>
            <w:left w:val="none" w:sz="0" w:space="0" w:color="auto"/>
            <w:bottom w:val="none" w:sz="0" w:space="0" w:color="auto"/>
            <w:right w:val="none" w:sz="0" w:space="0" w:color="auto"/>
          </w:divBdr>
        </w:div>
        <w:div w:id="1859466207">
          <w:marLeft w:val="480"/>
          <w:marRight w:val="0"/>
          <w:marTop w:val="0"/>
          <w:marBottom w:val="0"/>
          <w:divBdr>
            <w:top w:val="none" w:sz="0" w:space="0" w:color="auto"/>
            <w:left w:val="none" w:sz="0" w:space="0" w:color="auto"/>
            <w:bottom w:val="none" w:sz="0" w:space="0" w:color="auto"/>
            <w:right w:val="none" w:sz="0" w:space="0" w:color="auto"/>
          </w:divBdr>
        </w:div>
        <w:div w:id="102117842">
          <w:marLeft w:val="480"/>
          <w:marRight w:val="0"/>
          <w:marTop w:val="0"/>
          <w:marBottom w:val="0"/>
          <w:divBdr>
            <w:top w:val="none" w:sz="0" w:space="0" w:color="auto"/>
            <w:left w:val="none" w:sz="0" w:space="0" w:color="auto"/>
            <w:bottom w:val="none" w:sz="0" w:space="0" w:color="auto"/>
            <w:right w:val="none" w:sz="0" w:space="0" w:color="auto"/>
          </w:divBdr>
        </w:div>
        <w:div w:id="1581402233">
          <w:marLeft w:val="480"/>
          <w:marRight w:val="0"/>
          <w:marTop w:val="0"/>
          <w:marBottom w:val="0"/>
          <w:divBdr>
            <w:top w:val="none" w:sz="0" w:space="0" w:color="auto"/>
            <w:left w:val="none" w:sz="0" w:space="0" w:color="auto"/>
            <w:bottom w:val="none" w:sz="0" w:space="0" w:color="auto"/>
            <w:right w:val="none" w:sz="0" w:space="0" w:color="auto"/>
          </w:divBdr>
        </w:div>
        <w:div w:id="1516765410">
          <w:marLeft w:val="480"/>
          <w:marRight w:val="0"/>
          <w:marTop w:val="0"/>
          <w:marBottom w:val="0"/>
          <w:divBdr>
            <w:top w:val="none" w:sz="0" w:space="0" w:color="auto"/>
            <w:left w:val="none" w:sz="0" w:space="0" w:color="auto"/>
            <w:bottom w:val="none" w:sz="0" w:space="0" w:color="auto"/>
            <w:right w:val="none" w:sz="0" w:space="0" w:color="auto"/>
          </w:divBdr>
        </w:div>
        <w:div w:id="1461222488">
          <w:marLeft w:val="480"/>
          <w:marRight w:val="0"/>
          <w:marTop w:val="0"/>
          <w:marBottom w:val="0"/>
          <w:divBdr>
            <w:top w:val="none" w:sz="0" w:space="0" w:color="auto"/>
            <w:left w:val="none" w:sz="0" w:space="0" w:color="auto"/>
            <w:bottom w:val="none" w:sz="0" w:space="0" w:color="auto"/>
            <w:right w:val="none" w:sz="0" w:space="0" w:color="auto"/>
          </w:divBdr>
        </w:div>
        <w:div w:id="1952585201">
          <w:marLeft w:val="480"/>
          <w:marRight w:val="0"/>
          <w:marTop w:val="0"/>
          <w:marBottom w:val="0"/>
          <w:divBdr>
            <w:top w:val="none" w:sz="0" w:space="0" w:color="auto"/>
            <w:left w:val="none" w:sz="0" w:space="0" w:color="auto"/>
            <w:bottom w:val="none" w:sz="0" w:space="0" w:color="auto"/>
            <w:right w:val="none" w:sz="0" w:space="0" w:color="auto"/>
          </w:divBdr>
        </w:div>
        <w:div w:id="1125805351">
          <w:marLeft w:val="480"/>
          <w:marRight w:val="0"/>
          <w:marTop w:val="0"/>
          <w:marBottom w:val="0"/>
          <w:divBdr>
            <w:top w:val="none" w:sz="0" w:space="0" w:color="auto"/>
            <w:left w:val="none" w:sz="0" w:space="0" w:color="auto"/>
            <w:bottom w:val="none" w:sz="0" w:space="0" w:color="auto"/>
            <w:right w:val="none" w:sz="0" w:space="0" w:color="auto"/>
          </w:divBdr>
        </w:div>
        <w:div w:id="122316003">
          <w:marLeft w:val="480"/>
          <w:marRight w:val="0"/>
          <w:marTop w:val="0"/>
          <w:marBottom w:val="0"/>
          <w:divBdr>
            <w:top w:val="none" w:sz="0" w:space="0" w:color="auto"/>
            <w:left w:val="none" w:sz="0" w:space="0" w:color="auto"/>
            <w:bottom w:val="none" w:sz="0" w:space="0" w:color="auto"/>
            <w:right w:val="none" w:sz="0" w:space="0" w:color="auto"/>
          </w:divBdr>
        </w:div>
        <w:div w:id="2112817950">
          <w:marLeft w:val="480"/>
          <w:marRight w:val="0"/>
          <w:marTop w:val="0"/>
          <w:marBottom w:val="0"/>
          <w:divBdr>
            <w:top w:val="none" w:sz="0" w:space="0" w:color="auto"/>
            <w:left w:val="none" w:sz="0" w:space="0" w:color="auto"/>
            <w:bottom w:val="none" w:sz="0" w:space="0" w:color="auto"/>
            <w:right w:val="none" w:sz="0" w:space="0" w:color="auto"/>
          </w:divBdr>
        </w:div>
        <w:div w:id="2127112962">
          <w:marLeft w:val="480"/>
          <w:marRight w:val="0"/>
          <w:marTop w:val="0"/>
          <w:marBottom w:val="0"/>
          <w:divBdr>
            <w:top w:val="none" w:sz="0" w:space="0" w:color="auto"/>
            <w:left w:val="none" w:sz="0" w:space="0" w:color="auto"/>
            <w:bottom w:val="none" w:sz="0" w:space="0" w:color="auto"/>
            <w:right w:val="none" w:sz="0" w:space="0" w:color="auto"/>
          </w:divBdr>
        </w:div>
        <w:div w:id="1873567786">
          <w:marLeft w:val="480"/>
          <w:marRight w:val="0"/>
          <w:marTop w:val="0"/>
          <w:marBottom w:val="0"/>
          <w:divBdr>
            <w:top w:val="none" w:sz="0" w:space="0" w:color="auto"/>
            <w:left w:val="none" w:sz="0" w:space="0" w:color="auto"/>
            <w:bottom w:val="none" w:sz="0" w:space="0" w:color="auto"/>
            <w:right w:val="none" w:sz="0" w:space="0" w:color="auto"/>
          </w:divBdr>
        </w:div>
      </w:divsChild>
    </w:div>
    <w:div w:id="1457987054">
      <w:bodyDiv w:val="1"/>
      <w:marLeft w:val="0"/>
      <w:marRight w:val="0"/>
      <w:marTop w:val="0"/>
      <w:marBottom w:val="0"/>
      <w:divBdr>
        <w:top w:val="none" w:sz="0" w:space="0" w:color="auto"/>
        <w:left w:val="none" w:sz="0" w:space="0" w:color="auto"/>
        <w:bottom w:val="none" w:sz="0" w:space="0" w:color="auto"/>
        <w:right w:val="none" w:sz="0" w:space="0" w:color="auto"/>
      </w:divBdr>
    </w:div>
    <w:div w:id="1461991886">
      <w:bodyDiv w:val="1"/>
      <w:marLeft w:val="0"/>
      <w:marRight w:val="0"/>
      <w:marTop w:val="0"/>
      <w:marBottom w:val="0"/>
      <w:divBdr>
        <w:top w:val="none" w:sz="0" w:space="0" w:color="auto"/>
        <w:left w:val="none" w:sz="0" w:space="0" w:color="auto"/>
        <w:bottom w:val="none" w:sz="0" w:space="0" w:color="auto"/>
        <w:right w:val="none" w:sz="0" w:space="0" w:color="auto"/>
      </w:divBdr>
      <w:divsChild>
        <w:div w:id="1004356338">
          <w:marLeft w:val="0"/>
          <w:marRight w:val="0"/>
          <w:marTop w:val="0"/>
          <w:marBottom w:val="0"/>
          <w:divBdr>
            <w:top w:val="none" w:sz="0" w:space="0" w:color="auto"/>
            <w:left w:val="none" w:sz="0" w:space="0" w:color="auto"/>
            <w:bottom w:val="none" w:sz="0" w:space="0" w:color="auto"/>
            <w:right w:val="none" w:sz="0" w:space="0" w:color="auto"/>
          </w:divBdr>
        </w:div>
        <w:div w:id="1613634440">
          <w:marLeft w:val="0"/>
          <w:marRight w:val="0"/>
          <w:marTop w:val="0"/>
          <w:marBottom w:val="0"/>
          <w:divBdr>
            <w:top w:val="none" w:sz="0" w:space="0" w:color="auto"/>
            <w:left w:val="none" w:sz="0" w:space="0" w:color="auto"/>
            <w:bottom w:val="none" w:sz="0" w:space="0" w:color="auto"/>
            <w:right w:val="none" w:sz="0" w:space="0" w:color="auto"/>
          </w:divBdr>
        </w:div>
        <w:div w:id="870456253">
          <w:marLeft w:val="0"/>
          <w:marRight w:val="0"/>
          <w:marTop w:val="0"/>
          <w:marBottom w:val="0"/>
          <w:divBdr>
            <w:top w:val="none" w:sz="0" w:space="0" w:color="auto"/>
            <w:left w:val="none" w:sz="0" w:space="0" w:color="auto"/>
            <w:bottom w:val="none" w:sz="0" w:space="0" w:color="auto"/>
            <w:right w:val="none" w:sz="0" w:space="0" w:color="auto"/>
          </w:divBdr>
        </w:div>
        <w:div w:id="940337501">
          <w:marLeft w:val="0"/>
          <w:marRight w:val="0"/>
          <w:marTop w:val="0"/>
          <w:marBottom w:val="0"/>
          <w:divBdr>
            <w:top w:val="none" w:sz="0" w:space="0" w:color="auto"/>
            <w:left w:val="none" w:sz="0" w:space="0" w:color="auto"/>
            <w:bottom w:val="none" w:sz="0" w:space="0" w:color="auto"/>
            <w:right w:val="none" w:sz="0" w:space="0" w:color="auto"/>
          </w:divBdr>
        </w:div>
        <w:div w:id="1084911195">
          <w:marLeft w:val="0"/>
          <w:marRight w:val="0"/>
          <w:marTop w:val="0"/>
          <w:marBottom w:val="0"/>
          <w:divBdr>
            <w:top w:val="none" w:sz="0" w:space="0" w:color="auto"/>
            <w:left w:val="none" w:sz="0" w:space="0" w:color="auto"/>
            <w:bottom w:val="none" w:sz="0" w:space="0" w:color="auto"/>
            <w:right w:val="none" w:sz="0" w:space="0" w:color="auto"/>
          </w:divBdr>
        </w:div>
        <w:div w:id="1196389860">
          <w:marLeft w:val="0"/>
          <w:marRight w:val="0"/>
          <w:marTop w:val="0"/>
          <w:marBottom w:val="0"/>
          <w:divBdr>
            <w:top w:val="none" w:sz="0" w:space="0" w:color="auto"/>
            <w:left w:val="none" w:sz="0" w:space="0" w:color="auto"/>
            <w:bottom w:val="none" w:sz="0" w:space="0" w:color="auto"/>
            <w:right w:val="none" w:sz="0" w:space="0" w:color="auto"/>
          </w:divBdr>
        </w:div>
        <w:div w:id="1285694477">
          <w:marLeft w:val="0"/>
          <w:marRight w:val="0"/>
          <w:marTop w:val="0"/>
          <w:marBottom w:val="0"/>
          <w:divBdr>
            <w:top w:val="none" w:sz="0" w:space="0" w:color="auto"/>
            <w:left w:val="none" w:sz="0" w:space="0" w:color="auto"/>
            <w:bottom w:val="none" w:sz="0" w:space="0" w:color="auto"/>
            <w:right w:val="none" w:sz="0" w:space="0" w:color="auto"/>
          </w:divBdr>
        </w:div>
        <w:div w:id="329211057">
          <w:marLeft w:val="0"/>
          <w:marRight w:val="0"/>
          <w:marTop w:val="0"/>
          <w:marBottom w:val="0"/>
          <w:divBdr>
            <w:top w:val="none" w:sz="0" w:space="0" w:color="auto"/>
            <w:left w:val="none" w:sz="0" w:space="0" w:color="auto"/>
            <w:bottom w:val="none" w:sz="0" w:space="0" w:color="auto"/>
            <w:right w:val="none" w:sz="0" w:space="0" w:color="auto"/>
          </w:divBdr>
        </w:div>
        <w:div w:id="358776766">
          <w:marLeft w:val="0"/>
          <w:marRight w:val="0"/>
          <w:marTop w:val="0"/>
          <w:marBottom w:val="0"/>
          <w:divBdr>
            <w:top w:val="none" w:sz="0" w:space="0" w:color="auto"/>
            <w:left w:val="none" w:sz="0" w:space="0" w:color="auto"/>
            <w:bottom w:val="none" w:sz="0" w:space="0" w:color="auto"/>
            <w:right w:val="none" w:sz="0" w:space="0" w:color="auto"/>
          </w:divBdr>
        </w:div>
        <w:div w:id="1205629849">
          <w:marLeft w:val="0"/>
          <w:marRight w:val="0"/>
          <w:marTop w:val="0"/>
          <w:marBottom w:val="0"/>
          <w:divBdr>
            <w:top w:val="none" w:sz="0" w:space="0" w:color="auto"/>
            <w:left w:val="none" w:sz="0" w:space="0" w:color="auto"/>
            <w:bottom w:val="none" w:sz="0" w:space="0" w:color="auto"/>
            <w:right w:val="none" w:sz="0" w:space="0" w:color="auto"/>
          </w:divBdr>
        </w:div>
        <w:div w:id="1441296166">
          <w:marLeft w:val="0"/>
          <w:marRight w:val="0"/>
          <w:marTop w:val="0"/>
          <w:marBottom w:val="0"/>
          <w:divBdr>
            <w:top w:val="none" w:sz="0" w:space="0" w:color="auto"/>
            <w:left w:val="none" w:sz="0" w:space="0" w:color="auto"/>
            <w:bottom w:val="none" w:sz="0" w:space="0" w:color="auto"/>
            <w:right w:val="none" w:sz="0" w:space="0" w:color="auto"/>
          </w:divBdr>
        </w:div>
        <w:div w:id="652639506">
          <w:marLeft w:val="0"/>
          <w:marRight w:val="0"/>
          <w:marTop w:val="0"/>
          <w:marBottom w:val="0"/>
          <w:divBdr>
            <w:top w:val="none" w:sz="0" w:space="0" w:color="auto"/>
            <w:left w:val="none" w:sz="0" w:space="0" w:color="auto"/>
            <w:bottom w:val="none" w:sz="0" w:space="0" w:color="auto"/>
            <w:right w:val="none" w:sz="0" w:space="0" w:color="auto"/>
          </w:divBdr>
        </w:div>
        <w:div w:id="1230001267">
          <w:marLeft w:val="0"/>
          <w:marRight w:val="0"/>
          <w:marTop w:val="0"/>
          <w:marBottom w:val="0"/>
          <w:divBdr>
            <w:top w:val="none" w:sz="0" w:space="0" w:color="auto"/>
            <w:left w:val="none" w:sz="0" w:space="0" w:color="auto"/>
            <w:bottom w:val="none" w:sz="0" w:space="0" w:color="auto"/>
            <w:right w:val="none" w:sz="0" w:space="0" w:color="auto"/>
          </w:divBdr>
        </w:div>
        <w:div w:id="1558054906">
          <w:marLeft w:val="0"/>
          <w:marRight w:val="0"/>
          <w:marTop w:val="0"/>
          <w:marBottom w:val="0"/>
          <w:divBdr>
            <w:top w:val="none" w:sz="0" w:space="0" w:color="auto"/>
            <w:left w:val="none" w:sz="0" w:space="0" w:color="auto"/>
            <w:bottom w:val="none" w:sz="0" w:space="0" w:color="auto"/>
            <w:right w:val="none" w:sz="0" w:space="0" w:color="auto"/>
          </w:divBdr>
        </w:div>
        <w:div w:id="520631476">
          <w:marLeft w:val="0"/>
          <w:marRight w:val="0"/>
          <w:marTop w:val="0"/>
          <w:marBottom w:val="0"/>
          <w:divBdr>
            <w:top w:val="none" w:sz="0" w:space="0" w:color="auto"/>
            <w:left w:val="none" w:sz="0" w:space="0" w:color="auto"/>
            <w:bottom w:val="none" w:sz="0" w:space="0" w:color="auto"/>
            <w:right w:val="none" w:sz="0" w:space="0" w:color="auto"/>
          </w:divBdr>
        </w:div>
        <w:div w:id="133330613">
          <w:marLeft w:val="0"/>
          <w:marRight w:val="0"/>
          <w:marTop w:val="0"/>
          <w:marBottom w:val="0"/>
          <w:divBdr>
            <w:top w:val="none" w:sz="0" w:space="0" w:color="auto"/>
            <w:left w:val="none" w:sz="0" w:space="0" w:color="auto"/>
            <w:bottom w:val="none" w:sz="0" w:space="0" w:color="auto"/>
            <w:right w:val="none" w:sz="0" w:space="0" w:color="auto"/>
          </w:divBdr>
        </w:div>
        <w:div w:id="537860791">
          <w:marLeft w:val="0"/>
          <w:marRight w:val="0"/>
          <w:marTop w:val="0"/>
          <w:marBottom w:val="0"/>
          <w:divBdr>
            <w:top w:val="none" w:sz="0" w:space="0" w:color="auto"/>
            <w:left w:val="none" w:sz="0" w:space="0" w:color="auto"/>
            <w:bottom w:val="none" w:sz="0" w:space="0" w:color="auto"/>
            <w:right w:val="none" w:sz="0" w:space="0" w:color="auto"/>
          </w:divBdr>
        </w:div>
        <w:div w:id="1630429247">
          <w:marLeft w:val="0"/>
          <w:marRight w:val="0"/>
          <w:marTop w:val="0"/>
          <w:marBottom w:val="0"/>
          <w:divBdr>
            <w:top w:val="none" w:sz="0" w:space="0" w:color="auto"/>
            <w:left w:val="none" w:sz="0" w:space="0" w:color="auto"/>
            <w:bottom w:val="none" w:sz="0" w:space="0" w:color="auto"/>
            <w:right w:val="none" w:sz="0" w:space="0" w:color="auto"/>
          </w:divBdr>
        </w:div>
        <w:div w:id="1808425736">
          <w:marLeft w:val="0"/>
          <w:marRight w:val="0"/>
          <w:marTop w:val="0"/>
          <w:marBottom w:val="0"/>
          <w:divBdr>
            <w:top w:val="none" w:sz="0" w:space="0" w:color="auto"/>
            <w:left w:val="none" w:sz="0" w:space="0" w:color="auto"/>
            <w:bottom w:val="none" w:sz="0" w:space="0" w:color="auto"/>
            <w:right w:val="none" w:sz="0" w:space="0" w:color="auto"/>
          </w:divBdr>
        </w:div>
      </w:divsChild>
    </w:div>
    <w:div w:id="1475174330">
      <w:bodyDiv w:val="1"/>
      <w:marLeft w:val="0"/>
      <w:marRight w:val="0"/>
      <w:marTop w:val="0"/>
      <w:marBottom w:val="0"/>
      <w:divBdr>
        <w:top w:val="none" w:sz="0" w:space="0" w:color="auto"/>
        <w:left w:val="none" w:sz="0" w:space="0" w:color="auto"/>
        <w:bottom w:val="none" w:sz="0" w:space="0" w:color="auto"/>
        <w:right w:val="none" w:sz="0" w:space="0" w:color="auto"/>
      </w:divBdr>
    </w:div>
    <w:div w:id="1484931517">
      <w:bodyDiv w:val="1"/>
      <w:marLeft w:val="0"/>
      <w:marRight w:val="0"/>
      <w:marTop w:val="0"/>
      <w:marBottom w:val="0"/>
      <w:divBdr>
        <w:top w:val="none" w:sz="0" w:space="0" w:color="auto"/>
        <w:left w:val="none" w:sz="0" w:space="0" w:color="auto"/>
        <w:bottom w:val="none" w:sz="0" w:space="0" w:color="auto"/>
        <w:right w:val="none" w:sz="0" w:space="0" w:color="auto"/>
      </w:divBdr>
    </w:div>
    <w:div w:id="1485198405">
      <w:bodyDiv w:val="1"/>
      <w:marLeft w:val="0"/>
      <w:marRight w:val="0"/>
      <w:marTop w:val="0"/>
      <w:marBottom w:val="0"/>
      <w:divBdr>
        <w:top w:val="none" w:sz="0" w:space="0" w:color="auto"/>
        <w:left w:val="none" w:sz="0" w:space="0" w:color="auto"/>
        <w:bottom w:val="none" w:sz="0" w:space="0" w:color="auto"/>
        <w:right w:val="none" w:sz="0" w:space="0" w:color="auto"/>
      </w:divBdr>
    </w:div>
    <w:div w:id="1513254617">
      <w:bodyDiv w:val="1"/>
      <w:marLeft w:val="0"/>
      <w:marRight w:val="0"/>
      <w:marTop w:val="0"/>
      <w:marBottom w:val="0"/>
      <w:divBdr>
        <w:top w:val="none" w:sz="0" w:space="0" w:color="auto"/>
        <w:left w:val="none" w:sz="0" w:space="0" w:color="auto"/>
        <w:bottom w:val="none" w:sz="0" w:space="0" w:color="auto"/>
        <w:right w:val="none" w:sz="0" w:space="0" w:color="auto"/>
      </w:divBdr>
    </w:div>
    <w:div w:id="1517648026">
      <w:bodyDiv w:val="1"/>
      <w:marLeft w:val="0"/>
      <w:marRight w:val="0"/>
      <w:marTop w:val="0"/>
      <w:marBottom w:val="0"/>
      <w:divBdr>
        <w:top w:val="none" w:sz="0" w:space="0" w:color="auto"/>
        <w:left w:val="none" w:sz="0" w:space="0" w:color="auto"/>
        <w:bottom w:val="none" w:sz="0" w:space="0" w:color="auto"/>
        <w:right w:val="none" w:sz="0" w:space="0" w:color="auto"/>
      </w:divBdr>
    </w:div>
    <w:div w:id="1542086861">
      <w:bodyDiv w:val="1"/>
      <w:marLeft w:val="0"/>
      <w:marRight w:val="0"/>
      <w:marTop w:val="0"/>
      <w:marBottom w:val="0"/>
      <w:divBdr>
        <w:top w:val="none" w:sz="0" w:space="0" w:color="auto"/>
        <w:left w:val="none" w:sz="0" w:space="0" w:color="auto"/>
        <w:bottom w:val="none" w:sz="0" w:space="0" w:color="auto"/>
        <w:right w:val="none" w:sz="0" w:space="0" w:color="auto"/>
      </w:divBdr>
    </w:div>
    <w:div w:id="1549610489">
      <w:bodyDiv w:val="1"/>
      <w:marLeft w:val="0"/>
      <w:marRight w:val="0"/>
      <w:marTop w:val="0"/>
      <w:marBottom w:val="0"/>
      <w:divBdr>
        <w:top w:val="none" w:sz="0" w:space="0" w:color="auto"/>
        <w:left w:val="none" w:sz="0" w:space="0" w:color="auto"/>
        <w:bottom w:val="none" w:sz="0" w:space="0" w:color="auto"/>
        <w:right w:val="none" w:sz="0" w:space="0" w:color="auto"/>
      </w:divBdr>
    </w:div>
    <w:div w:id="1554266871">
      <w:bodyDiv w:val="1"/>
      <w:marLeft w:val="0"/>
      <w:marRight w:val="0"/>
      <w:marTop w:val="0"/>
      <w:marBottom w:val="0"/>
      <w:divBdr>
        <w:top w:val="none" w:sz="0" w:space="0" w:color="auto"/>
        <w:left w:val="none" w:sz="0" w:space="0" w:color="auto"/>
        <w:bottom w:val="none" w:sz="0" w:space="0" w:color="auto"/>
        <w:right w:val="none" w:sz="0" w:space="0" w:color="auto"/>
      </w:divBdr>
    </w:div>
    <w:div w:id="1556507517">
      <w:bodyDiv w:val="1"/>
      <w:marLeft w:val="0"/>
      <w:marRight w:val="0"/>
      <w:marTop w:val="0"/>
      <w:marBottom w:val="0"/>
      <w:divBdr>
        <w:top w:val="none" w:sz="0" w:space="0" w:color="auto"/>
        <w:left w:val="none" w:sz="0" w:space="0" w:color="auto"/>
        <w:bottom w:val="none" w:sz="0" w:space="0" w:color="auto"/>
        <w:right w:val="none" w:sz="0" w:space="0" w:color="auto"/>
      </w:divBdr>
    </w:div>
    <w:div w:id="1560630513">
      <w:bodyDiv w:val="1"/>
      <w:marLeft w:val="0"/>
      <w:marRight w:val="0"/>
      <w:marTop w:val="0"/>
      <w:marBottom w:val="0"/>
      <w:divBdr>
        <w:top w:val="none" w:sz="0" w:space="0" w:color="auto"/>
        <w:left w:val="none" w:sz="0" w:space="0" w:color="auto"/>
        <w:bottom w:val="none" w:sz="0" w:space="0" w:color="auto"/>
        <w:right w:val="none" w:sz="0" w:space="0" w:color="auto"/>
      </w:divBdr>
    </w:div>
    <w:div w:id="1563439747">
      <w:bodyDiv w:val="1"/>
      <w:marLeft w:val="0"/>
      <w:marRight w:val="0"/>
      <w:marTop w:val="0"/>
      <w:marBottom w:val="0"/>
      <w:divBdr>
        <w:top w:val="none" w:sz="0" w:space="0" w:color="auto"/>
        <w:left w:val="none" w:sz="0" w:space="0" w:color="auto"/>
        <w:bottom w:val="none" w:sz="0" w:space="0" w:color="auto"/>
        <w:right w:val="none" w:sz="0" w:space="0" w:color="auto"/>
      </w:divBdr>
    </w:div>
    <w:div w:id="1579172900">
      <w:bodyDiv w:val="1"/>
      <w:marLeft w:val="0"/>
      <w:marRight w:val="0"/>
      <w:marTop w:val="0"/>
      <w:marBottom w:val="0"/>
      <w:divBdr>
        <w:top w:val="none" w:sz="0" w:space="0" w:color="auto"/>
        <w:left w:val="none" w:sz="0" w:space="0" w:color="auto"/>
        <w:bottom w:val="none" w:sz="0" w:space="0" w:color="auto"/>
        <w:right w:val="none" w:sz="0" w:space="0" w:color="auto"/>
      </w:divBdr>
    </w:div>
    <w:div w:id="1580559957">
      <w:bodyDiv w:val="1"/>
      <w:marLeft w:val="0"/>
      <w:marRight w:val="0"/>
      <w:marTop w:val="0"/>
      <w:marBottom w:val="0"/>
      <w:divBdr>
        <w:top w:val="none" w:sz="0" w:space="0" w:color="auto"/>
        <w:left w:val="none" w:sz="0" w:space="0" w:color="auto"/>
        <w:bottom w:val="none" w:sz="0" w:space="0" w:color="auto"/>
        <w:right w:val="none" w:sz="0" w:space="0" w:color="auto"/>
      </w:divBdr>
    </w:div>
    <w:div w:id="1583832164">
      <w:bodyDiv w:val="1"/>
      <w:marLeft w:val="0"/>
      <w:marRight w:val="0"/>
      <w:marTop w:val="0"/>
      <w:marBottom w:val="0"/>
      <w:divBdr>
        <w:top w:val="none" w:sz="0" w:space="0" w:color="auto"/>
        <w:left w:val="none" w:sz="0" w:space="0" w:color="auto"/>
        <w:bottom w:val="none" w:sz="0" w:space="0" w:color="auto"/>
        <w:right w:val="none" w:sz="0" w:space="0" w:color="auto"/>
      </w:divBdr>
      <w:divsChild>
        <w:div w:id="1572228595">
          <w:marLeft w:val="480"/>
          <w:marRight w:val="0"/>
          <w:marTop w:val="0"/>
          <w:marBottom w:val="0"/>
          <w:divBdr>
            <w:top w:val="none" w:sz="0" w:space="0" w:color="auto"/>
            <w:left w:val="none" w:sz="0" w:space="0" w:color="auto"/>
            <w:bottom w:val="none" w:sz="0" w:space="0" w:color="auto"/>
            <w:right w:val="none" w:sz="0" w:space="0" w:color="auto"/>
          </w:divBdr>
        </w:div>
        <w:div w:id="92945123">
          <w:marLeft w:val="480"/>
          <w:marRight w:val="0"/>
          <w:marTop w:val="0"/>
          <w:marBottom w:val="0"/>
          <w:divBdr>
            <w:top w:val="none" w:sz="0" w:space="0" w:color="auto"/>
            <w:left w:val="none" w:sz="0" w:space="0" w:color="auto"/>
            <w:bottom w:val="none" w:sz="0" w:space="0" w:color="auto"/>
            <w:right w:val="none" w:sz="0" w:space="0" w:color="auto"/>
          </w:divBdr>
        </w:div>
        <w:div w:id="640380040">
          <w:marLeft w:val="480"/>
          <w:marRight w:val="0"/>
          <w:marTop w:val="0"/>
          <w:marBottom w:val="0"/>
          <w:divBdr>
            <w:top w:val="none" w:sz="0" w:space="0" w:color="auto"/>
            <w:left w:val="none" w:sz="0" w:space="0" w:color="auto"/>
            <w:bottom w:val="none" w:sz="0" w:space="0" w:color="auto"/>
            <w:right w:val="none" w:sz="0" w:space="0" w:color="auto"/>
          </w:divBdr>
        </w:div>
        <w:div w:id="1156799697">
          <w:marLeft w:val="480"/>
          <w:marRight w:val="0"/>
          <w:marTop w:val="0"/>
          <w:marBottom w:val="0"/>
          <w:divBdr>
            <w:top w:val="none" w:sz="0" w:space="0" w:color="auto"/>
            <w:left w:val="none" w:sz="0" w:space="0" w:color="auto"/>
            <w:bottom w:val="none" w:sz="0" w:space="0" w:color="auto"/>
            <w:right w:val="none" w:sz="0" w:space="0" w:color="auto"/>
          </w:divBdr>
        </w:div>
        <w:div w:id="1835997814">
          <w:marLeft w:val="480"/>
          <w:marRight w:val="0"/>
          <w:marTop w:val="0"/>
          <w:marBottom w:val="0"/>
          <w:divBdr>
            <w:top w:val="none" w:sz="0" w:space="0" w:color="auto"/>
            <w:left w:val="none" w:sz="0" w:space="0" w:color="auto"/>
            <w:bottom w:val="none" w:sz="0" w:space="0" w:color="auto"/>
            <w:right w:val="none" w:sz="0" w:space="0" w:color="auto"/>
          </w:divBdr>
        </w:div>
        <w:div w:id="932593394">
          <w:marLeft w:val="480"/>
          <w:marRight w:val="0"/>
          <w:marTop w:val="0"/>
          <w:marBottom w:val="0"/>
          <w:divBdr>
            <w:top w:val="none" w:sz="0" w:space="0" w:color="auto"/>
            <w:left w:val="none" w:sz="0" w:space="0" w:color="auto"/>
            <w:bottom w:val="none" w:sz="0" w:space="0" w:color="auto"/>
            <w:right w:val="none" w:sz="0" w:space="0" w:color="auto"/>
          </w:divBdr>
        </w:div>
        <w:div w:id="1471240348">
          <w:marLeft w:val="480"/>
          <w:marRight w:val="0"/>
          <w:marTop w:val="0"/>
          <w:marBottom w:val="0"/>
          <w:divBdr>
            <w:top w:val="none" w:sz="0" w:space="0" w:color="auto"/>
            <w:left w:val="none" w:sz="0" w:space="0" w:color="auto"/>
            <w:bottom w:val="none" w:sz="0" w:space="0" w:color="auto"/>
            <w:right w:val="none" w:sz="0" w:space="0" w:color="auto"/>
          </w:divBdr>
        </w:div>
        <w:div w:id="1956668226">
          <w:marLeft w:val="480"/>
          <w:marRight w:val="0"/>
          <w:marTop w:val="0"/>
          <w:marBottom w:val="0"/>
          <w:divBdr>
            <w:top w:val="none" w:sz="0" w:space="0" w:color="auto"/>
            <w:left w:val="none" w:sz="0" w:space="0" w:color="auto"/>
            <w:bottom w:val="none" w:sz="0" w:space="0" w:color="auto"/>
            <w:right w:val="none" w:sz="0" w:space="0" w:color="auto"/>
          </w:divBdr>
        </w:div>
        <w:div w:id="163863095">
          <w:marLeft w:val="480"/>
          <w:marRight w:val="0"/>
          <w:marTop w:val="0"/>
          <w:marBottom w:val="0"/>
          <w:divBdr>
            <w:top w:val="none" w:sz="0" w:space="0" w:color="auto"/>
            <w:left w:val="none" w:sz="0" w:space="0" w:color="auto"/>
            <w:bottom w:val="none" w:sz="0" w:space="0" w:color="auto"/>
            <w:right w:val="none" w:sz="0" w:space="0" w:color="auto"/>
          </w:divBdr>
        </w:div>
        <w:div w:id="150025280">
          <w:marLeft w:val="480"/>
          <w:marRight w:val="0"/>
          <w:marTop w:val="0"/>
          <w:marBottom w:val="0"/>
          <w:divBdr>
            <w:top w:val="none" w:sz="0" w:space="0" w:color="auto"/>
            <w:left w:val="none" w:sz="0" w:space="0" w:color="auto"/>
            <w:bottom w:val="none" w:sz="0" w:space="0" w:color="auto"/>
            <w:right w:val="none" w:sz="0" w:space="0" w:color="auto"/>
          </w:divBdr>
        </w:div>
        <w:div w:id="301037056">
          <w:marLeft w:val="480"/>
          <w:marRight w:val="0"/>
          <w:marTop w:val="0"/>
          <w:marBottom w:val="0"/>
          <w:divBdr>
            <w:top w:val="none" w:sz="0" w:space="0" w:color="auto"/>
            <w:left w:val="none" w:sz="0" w:space="0" w:color="auto"/>
            <w:bottom w:val="none" w:sz="0" w:space="0" w:color="auto"/>
            <w:right w:val="none" w:sz="0" w:space="0" w:color="auto"/>
          </w:divBdr>
        </w:div>
        <w:div w:id="260383404">
          <w:marLeft w:val="480"/>
          <w:marRight w:val="0"/>
          <w:marTop w:val="0"/>
          <w:marBottom w:val="0"/>
          <w:divBdr>
            <w:top w:val="none" w:sz="0" w:space="0" w:color="auto"/>
            <w:left w:val="none" w:sz="0" w:space="0" w:color="auto"/>
            <w:bottom w:val="none" w:sz="0" w:space="0" w:color="auto"/>
            <w:right w:val="none" w:sz="0" w:space="0" w:color="auto"/>
          </w:divBdr>
        </w:div>
        <w:div w:id="1136990582">
          <w:marLeft w:val="480"/>
          <w:marRight w:val="0"/>
          <w:marTop w:val="0"/>
          <w:marBottom w:val="0"/>
          <w:divBdr>
            <w:top w:val="none" w:sz="0" w:space="0" w:color="auto"/>
            <w:left w:val="none" w:sz="0" w:space="0" w:color="auto"/>
            <w:bottom w:val="none" w:sz="0" w:space="0" w:color="auto"/>
            <w:right w:val="none" w:sz="0" w:space="0" w:color="auto"/>
          </w:divBdr>
        </w:div>
        <w:div w:id="1635596496">
          <w:marLeft w:val="480"/>
          <w:marRight w:val="0"/>
          <w:marTop w:val="0"/>
          <w:marBottom w:val="0"/>
          <w:divBdr>
            <w:top w:val="none" w:sz="0" w:space="0" w:color="auto"/>
            <w:left w:val="none" w:sz="0" w:space="0" w:color="auto"/>
            <w:bottom w:val="none" w:sz="0" w:space="0" w:color="auto"/>
            <w:right w:val="none" w:sz="0" w:space="0" w:color="auto"/>
          </w:divBdr>
        </w:div>
        <w:div w:id="740375149">
          <w:marLeft w:val="480"/>
          <w:marRight w:val="0"/>
          <w:marTop w:val="0"/>
          <w:marBottom w:val="0"/>
          <w:divBdr>
            <w:top w:val="none" w:sz="0" w:space="0" w:color="auto"/>
            <w:left w:val="none" w:sz="0" w:space="0" w:color="auto"/>
            <w:bottom w:val="none" w:sz="0" w:space="0" w:color="auto"/>
            <w:right w:val="none" w:sz="0" w:space="0" w:color="auto"/>
          </w:divBdr>
        </w:div>
        <w:div w:id="251740122">
          <w:marLeft w:val="480"/>
          <w:marRight w:val="0"/>
          <w:marTop w:val="0"/>
          <w:marBottom w:val="0"/>
          <w:divBdr>
            <w:top w:val="none" w:sz="0" w:space="0" w:color="auto"/>
            <w:left w:val="none" w:sz="0" w:space="0" w:color="auto"/>
            <w:bottom w:val="none" w:sz="0" w:space="0" w:color="auto"/>
            <w:right w:val="none" w:sz="0" w:space="0" w:color="auto"/>
          </w:divBdr>
        </w:div>
        <w:div w:id="949434538">
          <w:marLeft w:val="480"/>
          <w:marRight w:val="0"/>
          <w:marTop w:val="0"/>
          <w:marBottom w:val="0"/>
          <w:divBdr>
            <w:top w:val="none" w:sz="0" w:space="0" w:color="auto"/>
            <w:left w:val="none" w:sz="0" w:space="0" w:color="auto"/>
            <w:bottom w:val="none" w:sz="0" w:space="0" w:color="auto"/>
            <w:right w:val="none" w:sz="0" w:space="0" w:color="auto"/>
          </w:divBdr>
        </w:div>
      </w:divsChild>
    </w:div>
    <w:div w:id="1588343535">
      <w:bodyDiv w:val="1"/>
      <w:marLeft w:val="0"/>
      <w:marRight w:val="0"/>
      <w:marTop w:val="0"/>
      <w:marBottom w:val="0"/>
      <w:divBdr>
        <w:top w:val="none" w:sz="0" w:space="0" w:color="auto"/>
        <w:left w:val="none" w:sz="0" w:space="0" w:color="auto"/>
        <w:bottom w:val="none" w:sz="0" w:space="0" w:color="auto"/>
        <w:right w:val="none" w:sz="0" w:space="0" w:color="auto"/>
      </w:divBdr>
      <w:divsChild>
        <w:div w:id="1487667817">
          <w:marLeft w:val="0"/>
          <w:marRight w:val="0"/>
          <w:marTop w:val="0"/>
          <w:marBottom w:val="0"/>
          <w:divBdr>
            <w:top w:val="none" w:sz="0" w:space="0" w:color="auto"/>
            <w:left w:val="none" w:sz="0" w:space="0" w:color="auto"/>
            <w:bottom w:val="none" w:sz="0" w:space="0" w:color="auto"/>
            <w:right w:val="none" w:sz="0" w:space="0" w:color="auto"/>
          </w:divBdr>
        </w:div>
        <w:div w:id="1928883899">
          <w:marLeft w:val="0"/>
          <w:marRight w:val="0"/>
          <w:marTop w:val="0"/>
          <w:marBottom w:val="0"/>
          <w:divBdr>
            <w:top w:val="none" w:sz="0" w:space="0" w:color="auto"/>
            <w:left w:val="none" w:sz="0" w:space="0" w:color="auto"/>
            <w:bottom w:val="none" w:sz="0" w:space="0" w:color="auto"/>
            <w:right w:val="none" w:sz="0" w:space="0" w:color="auto"/>
          </w:divBdr>
        </w:div>
        <w:div w:id="790249037">
          <w:marLeft w:val="0"/>
          <w:marRight w:val="0"/>
          <w:marTop w:val="0"/>
          <w:marBottom w:val="0"/>
          <w:divBdr>
            <w:top w:val="none" w:sz="0" w:space="0" w:color="auto"/>
            <w:left w:val="none" w:sz="0" w:space="0" w:color="auto"/>
            <w:bottom w:val="none" w:sz="0" w:space="0" w:color="auto"/>
            <w:right w:val="none" w:sz="0" w:space="0" w:color="auto"/>
          </w:divBdr>
        </w:div>
        <w:div w:id="652484865">
          <w:marLeft w:val="0"/>
          <w:marRight w:val="0"/>
          <w:marTop w:val="0"/>
          <w:marBottom w:val="0"/>
          <w:divBdr>
            <w:top w:val="none" w:sz="0" w:space="0" w:color="auto"/>
            <w:left w:val="none" w:sz="0" w:space="0" w:color="auto"/>
            <w:bottom w:val="none" w:sz="0" w:space="0" w:color="auto"/>
            <w:right w:val="none" w:sz="0" w:space="0" w:color="auto"/>
          </w:divBdr>
        </w:div>
        <w:div w:id="886524005">
          <w:marLeft w:val="0"/>
          <w:marRight w:val="0"/>
          <w:marTop w:val="0"/>
          <w:marBottom w:val="0"/>
          <w:divBdr>
            <w:top w:val="none" w:sz="0" w:space="0" w:color="auto"/>
            <w:left w:val="none" w:sz="0" w:space="0" w:color="auto"/>
            <w:bottom w:val="none" w:sz="0" w:space="0" w:color="auto"/>
            <w:right w:val="none" w:sz="0" w:space="0" w:color="auto"/>
          </w:divBdr>
        </w:div>
        <w:div w:id="1466773425">
          <w:marLeft w:val="0"/>
          <w:marRight w:val="0"/>
          <w:marTop w:val="0"/>
          <w:marBottom w:val="0"/>
          <w:divBdr>
            <w:top w:val="none" w:sz="0" w:space="0" w:color="auto"/>
            <w:left w:val="none" w:sz="0" w:space="0" w:color="auto"/>
            <w:bottom w:val="none" w:sz="0" w:space="0" w:color="auto"/>
            <w:right w:val="none" w:sz="0" w:space="0" w:color="auto"/>
          </w:divBdr>
        </w:div>
        <w:div w:id="806901111">
          <w:marLeft w:val="0"/>
          <w:marRight w:val="0"/>
          <w:marTop w:val="0"/>
          <w:marBottom w:val="0"/>
          <w:divBdr>
            <w:top w:val="none" w:sz="0" w:space="0" w:color="auto"/>
            <w:left w:val="none" w:sz="0" w:space="0" w:color="auto"/>
            <w:bottom w:val="none" w:sz="0" w:space="0" w:color="auto"/>
            <w:right w:val="none" w:sz="0" w:space="0" w:color="auto"/>
          </w:divBdr>
        </w:div>
        <w:div w:id="1741292673">
          <w:marLeft w:val="0"/>
          <w:marRight w:val="0"/>
          <w:marTop w:val="0"/>
          <w:marBottom w:val="0"/>
          <w:divBdr>
            <w:top w:val="none" w:sz="0" w:space="0" w:color="auto"/>
            <w:left w:val="none" w:sz="0" w:space="0" w:color="auto"/>
            <w:bottom w:val="none" w:sz="0" w:space="0" w:color="auto"/>
            <w:right w:val="none" w:sz="0" w:space="0" w:color="auto"/>
          </w:divBdr>
        </w:div>
        <w:div w:id="1344941646">
          <w:marLeft w:val="0"/>
          <w:marRight w:val="0"/>
          <w:marTop w:val="0"/>
          <w:marBottom w:val="0"/>
          <w:divBdr>
            <w:top w:val="none" w:sz="0" w:space="0" w:color="auto"/>
            <w:left w:val="none" w:sz="0" w:space="0" w:color="auto"/>
            <w:bottom w:val="none" w:sz="0" w:space="0" w:color="auto"/>
            <w:right w:val="none" w:sz="0" w:space="0" w:color="auto"/>
          </w:divBdr>
        </w:div>
        <w:div w:id="88164403">
          <w:marLeft w:val="0"/>
          <w:marRight w:val="0"/>
          <w:marTop w:val="0"/>
          <w:marBottom w:val="0"/>
          <w:divBdr>
            <w:top w:val="none" w:sz="0" w:space="0" w:color="auto"/>
            <w:left w:val="none" w:sz="0" w:space="0" w:color="auto"/>
            <w:bottom w:val="none" w:sz="0" w:space="0" w:color="auto"/>
            <w:right w:val="none" w:sz="0" w:space="0" w:color="auto"/>
          </w:divBdr>
        </w:div>
        <w:div w:id="1498768018">
          <w:marLeft w:val="0"/>
          <w:marRight w:val="0"/>
          <w:marTop w:val="0"/>
          <w:marBottom w:val="0"/>
          <w:divBdr>
            <w:top w:val="none" w:sz="0" w:space="0" w:color="auto"/>
            <w:left w:val="none" w:sz="0" w:space="0" w:color="auto"/>
            <w:bottom w:val="none" w:sz="0" w:space="0" w:color="auto"/>
            <w:right w:val="none" w:sz="0" w:space="0" w:color="auto"/>
          </w:divBdr>
        </w:div>
        <w:div w:id="228658316">
          <w:marLeft w:val="0"/>
          <w:marRight w:val="0"/>
          <w:marTop w:val="0"/>
          <w:marBottom w:val="0"/>
          <w:divBdr>
            <w:top w:val="none" w:sz="0" w:space="0" w:color="auto"/>
            <w:left w:val="none" w:sz="0" w:space="0" w:color="auto"/>
            <w:bottom w:val="none" w:sz="0" w:space="0" w:color="auto"/>
            <w:right w:val="none" w:sz="0" w:space="0" w:color="auto"/>
          </w:divBdr>
        </w:div>
        <w:div w:id="1694570461">
          <w:marLeft w:val="0"/>
          <w:marRight w:val="0"/>
          <w:marTop w:val="0"/>
          <w:marBottom w:val="0"/>
          <w:divBdr>
            <w:top w:val="none" w:sz="0" w:space="0" w:color="auto"/>
            <w:left w:val="none" w:sz="0" w:space="0" w:color="auto"/>
            <w:bottom w:val="none" w:sz="0" w:space="0" w:color="auto"/>
            <w:right w:val="none" w:sz="0" w:space="0" w:color="auto"/>
          </w:divBdr>
        </w:div>
        <w:div w:id="335696522">
          <w:marLeft w:val="0"/>
          <w:marRight w:val="0"/>
          <w:marTop w:val="0"/>
          <w:marBottom w:val="0"/>
          <w:divBdr>
            <w:top w:val="none" w:sz="0" w:space="0" w:color="auto"/>
            <w:left w:val="none" w:sz="0" w:space="0" w:color="auto"/>
            <w:bottom w:val="none" w:sz="0" w:space="0" w:color="auto"/>
            <w:right w:val="none" w:sz="0" w:space="0" w:color="auto"/>
          </w:divBdr>
        </w:div>
        <w:div w:id="307367796">
          <w:marLeft w:val="0"/>
          <w:marRight w:val="0"/>
          <w:marTop w:val="0"/>
          <w:marBottom w:val="0"/>
          <w:divBdr>
            <w:top w:val="none" w:sz="0" w:space="0" w:color="auto"/>
            <w:left w:val="none" w:sz="0" w:space="0" w:color="auto"/>
            <w:bottom w:val="none" w:sz="0" w:space="0" w:color="auto"/>
            <w:right w:val="none" w:sz="0" w:space="0" w:color="auto"/>
          </w:divBdr>
        </w:div>
        <w:div w:id="1538275337">
          <w:marLeft w:val="0"/>
          <w:marRight w:val="0"/>
          <w:marTop w:val="0"/>
          <w:marBottom w:val="0"/>
          <w:divBdr>
            <w:top w:val="none" w:sz="0" w:space="0" w:color="auto"/>
            <w:left w:val="none" w:sz="0" w:space="0" w:color="auto"/>
            <w:bottom w:val="none" w:sz="0" w:space="0" w:color="auto"/>
            <w:right w:val="none" w:sz="0" w:space="0" w:color="auto"/>
          </w:divBdr>
        </w:div>
        <w:div w:id="1226069998">
          <w:marLeft w:val="0"/>
          <w:marRight w:val="0"/>
          <w:marTop w:val="0"/>
          <w:marBottom w:val="0"/>
          <w:divBdr>
            <w:top w:val="none" w:sz="0" w:space="0" w:color="auto"/>
            <w:left w:val="none" w:sz="0" w:space="0" w:color="auto"/>
            <w:bottom w:val="none" w:sz="0" w:space="0" w:color="auto"/>
            <w:right w:val="none" w:sz="0" w:space="0" w:color="auto"/>
          </w:divBdr>
        </w:div>
        <w:div w:id="1630012904">
          <w:marLeft w:val="0"/>
          <w:marRight w:val="0"/>
          <w:marTop w:val="0"/>
          <w:marBottom w:val="0"/>
          <w:divBdr>
            <w:top w:val="none" w:sz="0" w:space="0" w:color="auto"/>
            <w:left w:val="none" w:sz="0" w:space="0" w:color="auto"/>
            <w:bottom w:val="none" w:sz="0" w:space="0" w:color="auto"/>
            <w:right w:val="none" w:sz="0" w:space="0" w:color="auto"/>
          </w:divBdr>
        </w:div>
        <w:div w:id="694694468">
          <w:marLeft w:val="0"/>
          <w:marRight w:val="0"/>
          <w:marTop w:val="0"/>
          <w:marBottom w:val="0"/>
          <w:divBdr>
            <w:top w:val="none" w:sz="0" w:space="0" w:color="auto"/>
            <w:left w:val="none" w:sz="0" w:space="0" w:color="auto"/>
            <w:bottom w:val="none" w:sz="0" w:space="0" w:color="auto"/>
            <w:right w:val="none" w:sz="0" w:space="0" w:color="auto"/>
          </w:divBdr>
        </w:div>
      </w:divsChild>
    </w:div>
    <w:div w:id="1598901140">
      <w:bodyDiv w:val="1"/>
      <w:marLeft w:val="0"/>
      <w:marRight w:val="0"/>
      <w:marTop w:val="0"/>
      <w:marBottom w:val="0"/>
      <w:divBdr>
        <w:top w:val="none" w:sz="0" w:space="0" w:color="auto"/>
        <w:left w:val="none" w:sz="0" w:space="0" w:color="auto"/>
        <w:bottom w:val="none" w:sz="0" w:space="0" w:color="auto"/>
        <w:right w:val="none" w:sz="0" w:space="0" w:color="auto"/>
      </w:divBdr>
      <w:divsChild>
        <w:div w:id="1277299632">
          <w:marLeft w:val="480"/>
          <w:marRight w:val="0"/>
          <w:marTop w:val="0"/>
          <w:marBottom w:val="0"/>
          <w:divBdr>
            <w:top w:val="none" w:sz="0" w:space="0" w:color="auto"/>
            <w:left w:val="none" w:sz="0" w:space="0" w:color="auto"/>
            <w:bottom w:val="none" w:sz="0" w:space="0" w:color="auto"/>
            <w:right w:val="none" w:sz="0" w:space="0" w:color="auto"/>
          </w:divBdr>
        </w:div>
        <w:div w:id="1783842806">
          <w:marLeft w:val="480"/>
          <w:marRight w:val="0"/>
          <w:marTop w:val="0"/>
          <w:marBottom w:val="0"/>
          <w:divBdr>
            <w:top w:val="none" w:sz="0" w:space="0" w:color="auto"/>
            <w:left w:val="none" w:sz="0" w:space="0" w:color="auto"/>
            <w:bottom w:val="none" w:sz="0" w:space="0" w:color="auto"/>
            <w:right w:val="none" w:sz="0" w:space="0" w:color="auto"/>
          </w:divBdr>
        </w:div>
        <w:div w:id="1346976935">
          <w:marLeft w:val="480"/>
          <w:marRight w:val="0"/>
          <w:marTop w:val="0"/>
          <w:marBottom w:val="0"/>
          <w:divBdr>
            <w:top w:val="none" w:sz="0" w:space="0" w:color="auto"/>
            <w:left w:val="none" w:sz="0" w:space="0" w:color="auto"/>
            <w:bottom w:val="none" w:sz="0" w:space="0" w:color="auto"/>
            <w:right w:val="none" w:sz="0" w:space="0" w:color="auto"/>
          </w:divBdr>
        </w:div>
        <w:div w:id="1564633732">
          <w:marLeft w:val="480"/>
          <w:marRight w:val="0"/>
          <w:marTop w:val="0"/>
          <w:marBottom w:val="0"/>
          <w:divBdr>
            <w:top w:val="none" w:sz="0" w:space="0" w:color="auto"/>
            <w:left w:val="none" w:sz="0" w:space="0" w:color="auto"/>
            <w:bottom w:val="none" w:sz="0" w:space="0" w:color="auto"/>
            <w:right w:val="none" w:sz="0" w:space="0" w:color="auto"/>
          </w:divBdr>
        </w:div>
        <w:div w:id="1714115616">
          <w:marLeft w:val="480"/>
          <w:marRight w:val="0"/>
          <w:marTop w:val="0"/>
          <w:marBottom w:val="0"/>
          <w:divBdr>
            <w:top w:val="none" w:sz="0" w:space="0" w:color="auto"/>
            <w:left w:val="none" w:sz="0" w:space="0" w:color="auto"/>
            <w:bottom w:val="none" w:sz="0" w:space="0" w:color="auto"/>
            <w:right w:val="none" w:sz="0" w:space="0" w:color="auto"/>
          </w:divBdr>
        </w:div>
        <w:div w:id="1825968663">
          <w:marLeft w:val="480"/>
          <w:marRight w:val="0"/>
          <w:marTop w:val="0"/>
          <w:marBottom w:val="0"/>
          <w:divBdr>
            <w:top w:val="none" w:sz="0" w:space="0" w:color="auto"/>
            <w:left w:val="none" w:sz="0" w:space="0" w:color="auto"/>
            <w:bottom w:val="none" w:sz="0" w:space="0" w:color="auto"/>
            <w:right w:val="none" w:sz="0" w:space="0" w:color="auto"/>
          </w:divBdr>
        </w:div>
        <w:div w:id="9455873">
          <w:marLeft w:val="480"/>
          <w:marRight w:val="0"/>
          <w:marTop w:val="0"/>
          <w:marBottom w:val="0"/>
          <w:divBdr>
            <w:top w:val="none" w:sz="0" w:space="0" w:color="auto"/>
            <w:left w:val="none" w:sz="0" w:space="0" w:color="auto"/>
            <w:bottom w:val="none" w:sz="0" w:space="0" w:color="auto"/>
            <w:right w:val="none" w:sz="0" w:space="0" w:color="auto"/>
          </w:divBdr>
        </w:div>
        <w:div w:id="1071850254">
          <w:marLeft w:val="480"/>
          <w:marRight w:val="0"/>
          <w:marTop w:val="0"/>
          <w:marBottom w:val="0"/>
          <w:divBdr>
            <w:top w:val="none" w:sz="0" w:space="0" w:color="auto"/>
            <w:left w:val="none" w:sz="0" w:space="0" w:color="auto"/>
            <w:bottom w:val="none" w:sz="0" w:space="0" w:color="auto"/>
            <w:right w:val="none" w:sz="0" w:space="0" w:color="auto"/>
          </w:divBdr>
        </w:div>
        <w:div w:id="1689214176">
          <w:marLeft w:val="480"/>
          <w:marRight w:val="0"/>
          <w:marTop w:val="0"/>
          <w:marBottom w:val="0"/>
          <w:divBdr>
            <w:top w:val="none" w:sz="0" w:space="0" w:color="auto"/>
            <w:left w:val="none" w:sz="0" w:space="0" w:color="auto"/>
            <w:bottom w:val="none" w:sz="0" w:space="0" w:color="auto"/>
            <w:right w:val="none" w:sz="0" w:space="0" w:color="auto"/>
          </w:divBdr>
        </w:div>
        <w:div w:id="558638068">
          <w:marLeft w:val="480"/>
          <w:marRight w:val="0"/>
          <w:marTop w:val="0"/>
          <w:marBottom w:val="0"/>
          <w:divBdr>
            <w:top w:val="none" w:sz="0" w:space="0" w:color="auto"/>
            <w:left w:val="none" w:sz="0" w:space="0" w:color="auto"/>
            <w:bottom w:val="none" w:sz="0" w:space="0" w:color="auto"/>
            <w:right w:val="none" w:sz="0" w:space="0" w:color="auto"/>
          </w:divBdr>
        </w:div>
        <w:div w:id="1295141218">
          <w:marLeft w:val="480"/>
          <w:marRight w:val="0"/>
          <w:marTop w:val="0"/>
          <w:marBottom w:val="0"/>
          <w:divBdr>
            <w:top w:val="none" w:sz="0" w:space="0" w:color="auto"/>
            <w:left w:val="none" w:sz="0" w:space="0" w:color="auto"/>
            <w:bottom w:val="none" w:sz="0" w:space="0" w:color="auto"/>
            <w:right w:val="none" w:sz="0" w:space="0" w:color="auto"/>
          </w:divBdr>
        </w:div>
      </w:divsChild>
    </w:div>
    <w:div w:id="1609655505">
      <w:bodyDiv w:val="1"/>
      <w:marLeft w:val="0"/>
      <w:marRight w:val="0"/>
      <w:marTop w:val="0"/>
      <w:marBottom w:val="0"/>
      <w:divBdr>
        <w:top w:val="none" w:sz="0" w:space="0" w:color="auto"/>
        <w:left w:val="none" w:sz="0" w:space="0" w:color="auto"/>
        <w:bottom w:val="none" w:sz="0" w:space="0" w:color="auto"/>
        <w:right w:val="none" w:sz="0" w:space="0" w:color="auto"/>
      </w:divBdr>
    </w:div>
    <w:div w:id="1611932553">
      <w:bodyDiv w:val="1"/>
      <w:marLeft w:val="0"/>
      <w:marRight w:val="0"/>
      <w:marTop w:val="0"/>
      <w:marBottom w:val="0"/>
      <w:divBdr>
        <w:top w:val="none" w:sz="0" w:space="0" w:color="auto"/>
        <w:left w:val="none" w:sz="0" w:space="0" w:color="auto"/>
        <w:bottom w:val="none" w:sz="0" w:space="0" w:color="auto"/>
        <w:right w:val="none" w:sz="0" w:space="0" w:color="auto"/>
      </w:divBdr>
    </w:div>
    <w:div w:id="1616475273">
      <w:bodyDiv w:val="1"/>
      <w:marLeft w:val="0"/>
      <w:marRight w:val="0"/>
      <w:marTop w:val="0"/>
      <w:marBottom w:val="0"/>
      <w:divBdr>
        <w:top w:val="none" w:sz="0" w:space="0" w:color="auto"/>
        <w:left w:val="none" w:sz="0" w:space="0" w:color="auto"/>
        <w:bottom w:val="none" w:sz="0" w:space="0" w:color="auto"/>
        <w:right w:val="none" w:sz="0" w:space="0" w:color="auto"/>
      </w:divBdr>
    </w:div>
    <w:div w:id="1616593132">
      <w:bodyDiv w:val="1"/>
      <w:marLeft w:val="0"/>
      <w:marRight w:val="0"/>
      <w:marTop w:val="0"/>
      <w:marBottom w:val="0"/>
      <w:divBdr>
        <w:top w:val="none" w:sz="0" w:space="0" w:color="auto"/>
        <w:left w:val="none" w:sz="0" w:space="0" w:color="auto"/>
        <w:bottom w:val="none" w:sz="0" w:space="0" w:color="auto"/>
        <w:right w:val="none" w:sz="0" w:space="0" w:color="auto"/>
      </w:divBdr>
    </w:div>
    <w:div w:id="1620601109">
      <w:bodyDiv w:val="1"/>
      <w:marLeft w:val="0"/>
      <w:marRight w:val="0"/>
      <w:marTop w:val="0"/>
      <w:marBottom w:val="0"/>
      <w:divBdr>
        <w:top w:val="none" w:sz="0" w:space="0" w:color="auto"/>
        <w:left w:val="none" w:sz="0" w:space="0" w:color="auto"/>
        <w:bottom w:val="none" w:sz="0" w:space="0" w:color="auto"/>
        <w:right w:val="none" w:sz="0" w:space="0" w:color="auto"/>
      </w:divBdr>
    </w:div>
    <w:div w:id="1621837884">
      <w:bodyDiv w:val="1"/>
      <w:marLeft w:val="0"/>
      <w:marRight w:val="0"/>
      <w:marTop w:val="0"/>
      <w:marBottom w:val="0"/>
      <w:divBdr>
        <w:top w:val="none" w:sz="0" w:space="0" w:color="auto"/>
        <w:left w:val="none" w:sz="0" w:space="0" w:color="auto"/>
        <w:bottom w:val="none" w:sz="0" w:space="0" w:color="auto"/>
        <w:right w:val="none" w:sz="0" w:space="0" w:color="auto"/>
      </w:divBdr>
    </w:div>
    <w:div w:id="1624531280">
      <w:bodyDiv w:val="1"/>
      <w:marLeft w:val="0"/>
      <w:marRight w:val="0"/>
      <w:marTop w:val="0"/>
      <w:marBottom w:val="0"/>
      <w:divBdr>
        <w:top w:val="none" w:sz="0" w:space="0" w:color="auto"/>
        <w:left w:val="none" w:sz="0" w:space="0" w:color="auto"/>
        <w:bottom w:val="none" w:sz="0" w:space="0" w:color="auto"/>
        <w:right w:val="none" w:sz="0" w:space="0" w:color="auto"/>
      </w:divBdr>
    </w:div>
    <w:div w:id="1632441771">
      <w:bodyDiv w:val="1"/>
      <w:marLeft w:val="0"/>
      <w:marRight w:val="0"/>
      <w:marTop w:val="0"/>
      <w:marBottom w:val="0"/>
      <w:divBdr>
        <w:top w:val="none" w:sz="0" w:space="0" w:color="auto"/>
        <w:left w:val="none" w:sz="0" w:space="0" w:color="auto"/>
        <w:bottom w:val="none" w:sz="0" w:space="0" w:color="auto"/>
        <w:right w:val="none" w:sz="0" w:space="0" w:color="auto"/>
      </w:divBdr>
      <w:divsChild>
        <w:div w:id="3174022">
          <w:marLeft w:val="480"/>
          <w:marRight w:val="0"/>
          <w:marTop w:val="0"/>
          <w:marBottom w:val="0"/>
          <w:divBdr>
            <w:top w:val="none" w:sz="0" w:space="0" w:color="auto"/>
            <w:left w:val="none" w:sz="0" w:space="0" w:color="auto"/>
            <w:bottom w:val="none" w:sz="0" w:space="0" w:color="auto"/>
            <w:right w:val="none" w:sz="0" w:space="0" w:color="auto"/>
          </w:divBdr>
        </w:div>
        <w:div w:id="756679199">
          <w:marLeft w:val="480"/>
          <w:marRight w:val="0"/>
          <w:marTop w:val="0"/>
          <w:marBottom w:val="0"/>
          <w:divBdr>
            <w:top w:val="none" w:sz="0" w:space="0" w:color="auto"/>
            <w:left w:val="none" w:sz="0" w:space="0" w:color="auto"/>
            <w:bottom w:val="none" w:sz="0" w:space="0" w:color="auto"/>
            <w:right w:val="none" w:sz="0" w:space="0" w:color="auto"/>
          </w:divBdr>
        </w:div>
        <w:div w:id="1658458821">
          <w:marLeft w:val="480"/>
          <w:marRight w:val="0"/>
          <w:marTop w:val="0"/>
          <w:marBottom w:val="0"/>
          <w:divBdr>
            <w:top w:val="none" w:sz="0" w:space="0" w:color="auto"/>
            <w:left w:val="none" w:sz="0" w:space="0" w:color="auto"/>
            <w:bottom w:val="none" w:sz="0" w:space="0" w:color="auto"/>
            <w:right w:val="none" w:sz="0" w:space="0" w:color="auto"/>
          </w:divBdr>
        </w:div>
        <w:div w:id="259800072">
          <w:marLeft w:val="480"/>
          <w:marRight w:val="0"/>
          <w:marTop w:val="0"/>
          <w:marBottom w:val="0"/>
          <w:divBdr>
            <w:top w:val="none" w:sz="0" w:space="0" w:color="auto"/>
            <w:left w:val="none" w:sz="0" w:space="0" w:color="auto"/>
            <w:bottom w:val="none" w:sz="0" w:space="0" w:color="auto"/>
            <w:right w:val="none" w:sz="0" w:space="0" w:color="auto"/>
          </w:divBdr>
        </w:div>
        <w:div w:id="599261812">
          <w:marLeft w:val="480"/>
          <w:marRight w:val="0"/>
          <w:marTop w:val="0"/>
          <w:marBottom w:val="0"/>
          <w:divBdr>
            <w:top w:val="none" w:sz="0" w:space="0" w:color="auto"/>
            <w:left w:val="none" w:sz="0" w:space="0" w:color="auto"/>
            <w:bottom w:val="none" w:sz="0" w:space="0" w:color="auto"/>
            <w:right w:val="none" w:sz="0" w:space="0" w:color="auto"/>
          </w:divBdr>
        </w:div>
        <w:div w:id="778375565">
          <w:marLeft w:val="480"/>
          <w:marRight w:val="0"/>
          <w:marTop w:val="0"/>
          <w:marBottom w:val="0"/>
          <w:divBdr>
            <w:top w:val="none" w:sz="0" w:space="0" w:color="auto"/>
            <w:left w:val="none" w:sz="0" w:space="0" w:color="auto"/>
            <w:bottom w:val="none" w:sz="0" w:space="0" w:color="auto"/>
            <w:right w:val="none" w:sz="0" w:space="0" w:color="auto"/>
          </w:divBdr>
        </w:div>
        <w:div w:id="1581598761">
          <w:marLeft w:val="480"/>
          <w:marRight w:val="0"/>
          <w:marTop w:val="0"/>
          <w:marBottom w:val="0"/>
          <w:divBdr>
            <w:top w:val="none" w:sz="0" w:space="0" w:color="auto"/>
            <w:left w:val="none" w:sz="0" w:space="0" w:color="auto"/>
            <w:bottom w:val="none" w:sz="0" w:space="0" w:color="auto"/>
            <w:right w:val="none" w:sz="0" w:space="0" w:color="auto"/>
          </w:divBdr>
        </w:div>
        <w:div w:id="2036735637">
          <w:marLeft w:val="480"/>
          <w:marRight w:val="0"/>
          <w:marTop w:val="0"/>
          <w:marBottom w:val="0"/>
          <w:divBdr>
            <w:top w:val="none" w:sz="0" w:space="0" w:color="auto"/>
            <w:left w:val="none" w:sz="0" w:space="0" w:color="auto"/>
            <w:bottom w:val="none" w:sz="0" w:space="0" w:color="auto"/>
            <w:right w:val="none" w:sz="0" w:space="0" w:color="auto"/>
          </w:divBdr>
        </w:div>
        <w:div w:id="1020396060">
          <w:marLeft w:val="480"/>
          <w:marRight w:val="0"/>
          <w:marTop w:val="0"/>
          <w:marBottom w:val="0"/>
          <w:divBdr>
            <w:top w:val="none" w:sz="0" w:space="0" w:color="auto"/>
            <w:left w:val="none" w:sz="0" w:space="0" w:color="auto"/>
            <w:bottom w:val="none" w:sz="0" w:space="0" w:color="auto"/>
            <w:right w:val="none" w:sz="0" w:space="0" w:color="auto"/>
          </w:divBdr>
        </w:div>
        <w:div w:id="2014642762">
          <w:marLeft w:val="480"/>
          <w:marRight w:val="0"/>
          <w:marTop w:val="0"/>
          <w:marBottom w:val="0"/>
          <w:divBdr>
            <w:top w:val="none" w:sz="0" w:space="0" w:color="auto"/>
            <w:left w:val="none" w:sz="0" w:space="0" w:color="auto"/>
            <w:bottom w:val="none" w:sz="0" w:space="0" w:color="auto"/>
            <w:right w:val="none" w:sz="0" w:space="0" w:color="auto"/>
          </w:divBdr>
        </w:div>
        <w:div w:id="1616868062">
          <w:marLeft w:val="480"/>
          <w:marRight w:val="0"/>
          <w:marTop w:val="0"/>
          <w:marBottom w:val="0"/>
          <w:divBdr>
            <w:top w:val="none" w:sz="0" w:space="0" w:color="auto"/>
            <w:left w:val="none" w:sz="0" w:space="0" w:color="auto"/>
            <w:bottom w:val="none" w:sz="0" w:space="0" w:color="auto"/>
            <w:right w:val="none" w:sz="0" w:space="0" w:color="auto"/>
          </w:divBdr>
        </w:div>
        <w:div w:id="1327054336">
          <w:marLeft w:val="480"/>
          <w:marRight w:val="0"/>
          <w:marTop w:val="0"/>
          <w:marBottom w:val="0"/>
          <w:divBdr>
            <w:top w:val="none" w:sz="0" w:space="0" w:color="auto"/>
            <w:left w:val="none" w:sz="0" w:space="0" w:color="auto"/>
            <w:bottom w:val="none" w:sz="0" w:space="0" w:color="auto"/>
            <w:right w:val="none" w:sz="0" w:space="0" w:color="auto"/>
          </w:divBdr>
        </w:div>
        <w:div w:id="370688328">
          <w:marLeft w:val="480"/>
          <w:marRight w:val="0"/>
          <w:marTop w:val="0"/>
          <w:marBottom w:val="0"/>
          <w:divBdr>
            <w:top w:val="none" w:sz="0" w:space="0" w:color="auto"/>
            <w:left w:val="none" w:sz="0" w:space="0" w:color="auto"/>
            <w:bottom w:val="none" w:sz="0" w:space="0" w:color="auto"/>
            <w:right w:val="none" w:sz="0" w:space="0" w:color="auto"/>
          </w:divBdr>
        </w:div>
        <w:div w:id="330960289">
          <w:marLeft w:val="480"/>
          <w:marRight w:val="0"/>
          <w:marTop w:val="0"/>
          <w:marBottom w:val="0"/>
          <w:divBdr>
            <w:top w:val="none" w:sz="0" w:space="0" w:color="auto"/>
            <w:left w:val="none" w:sz="0" w:space="0" w:color="auto"/>
            <w:bottom w:val="none" w:sz="0" w:space="0" w:color="auto"/>
            <w:right w:val="none" w:sz="0" w:space="0" w:color="auto"/>
          </w:divBdr>
        </w:div>
        <w:div w:id="1581215101">
          <w:marLeft w:val="480"/>
          <w:marRight w:val="0"/>
          <w:marTop w:val="0"/>
          <w:marBottom w:val="0"/>
          <w:divBdr>
            <w:top w:val="none" w:sz="0" w:space="0" w:color="auto"/>
            <w:left w:val="none" w:sz="0" w:space="0" w:color="auto"/>
            <w:bottom w:val="none" w:sz="0" w:space="0" w:color="auto"/>
            <w:right w:val="none" w:sz="0" w:space="0" w:color="auto"/>
          </w:divBdr>
        </w:div>
        <w:div w:id="246303331">
          <w:marLeft w:val="480"/>
          <w:marRight w:val="0"/>
          <w:marTop w:val="0"/>
          <w:marBottom w:val="0"/>
          <w:divBdr>
            <w:top w:val="none" w:sz="0" w:space="0" w:color="auto"/>
            <w:left w:val="none" w:sz="0" w:space="0" w:color="auto"/>
            <w:bottom w:val="none" w:sz="0" w:space="0" w:color="auto"/>
            <w:right w:val="none" w:sz="0" w:space="0" w:color="auto"/>
          </w:divBdr>
        </w:div>
        <w:div w:id="1751586593">
          <w:marLeft w:val="480"/>
          <w:marRight w:val="0"/>
          <w:marTop w:val="0"/>
          <w:marBottom w:val="0"/>
          <w:divBdr>
            <w:top w:val="none" w:sz="0" w:space="0" w:color="auto"/>
            <w:left w:val="none" w:sz="0" w:space="0" w:color="auto"/>
            <w:bottom w:val="none" w:sz="0" w:space="0" w:color="auto"/>
            <w:right w:val="none" w:sz="0" w:space="0" w:color="auto"/>
          </w:divBdr>
        </w:div>
      </w:divsChild>
    </w:div>
    <w:div w:id="1649086864">
      <w:bodyDiv w:val="1"/>
      <w:marLeft w:val="0"/>
      <w:marRight w:val="0"/>
      <w:marTop w:val="0"/>
      <w:marBottom w:val="0"/>
      <w:divBdr>
        <w:top w:val="none" w:sz="0" w:space="0" w:color="auto"/>
        <w:left w:val="none" w:sz="0" w:space="0" w:color="auto"/>
        <w:bottom w:val="none" w:sz="0" w:space="0" w:color="auto"/>
        <w:right w:val="none" w:sz="0" w:space="0" w:color="auto"/>
      </w:divBdr>
      <w:divsChild>
        <w:div w:id="1889803555">
          <w:marLeft w:val="0"/>
          <w:marRight w:val="0"/>
          <w:marTop w:val="0"/>
          <w:marBottom w:val="0"/>
          <w:divBdr>
            <w:top w:val="none" w:sz="0" w:space="0" w:color="auto"/>
            <w:left w:val="none" w:sz="0" w:space="0" w:color="auto"/>
            <w:bottom w:val="none" w:sz="0" w:space="0" w:color="auto"/>
            <w:right w:val="none" w:sz="0" w:space="0" w:color="auto"/>
          </w:divBdr>
        </w:div>
        <w:div w:id="1268661570">
          <w:marLeft w:val="0"/>
          <w:marRight w:val="0"/>
          <w:marTop w:val="0"/>
          <w:marBottom w:val="0"/>
          <w:divBdr>
            <w:top w:val="none" w:sz="0" w:space="0" w:color="auto"/>
            <w:left w:val="none" w:sz="0" w:space="0" w:color="auto"/>
            <w:bottom w:val="none" w:sz="0" w:space="0" w:color="auto"/>
            <w:right w:val="none" w:sz="0" w:space="0" w:color="auto"/>
          </w:divBdr>
        </w:div>
        <w:div w:id="954826737">
          <w:marLeft w:val="0"/>
          <w:marRight w:val="0"/>
          <w:marTop w:val="0"/>
          <w:marBottom w:val="0"/>
          <w:divBdr>
            <w:top w:val="none" w:sz="0" w:space="0" w:color="auto"/>
            <w:left w:val="none" w:sz="0" w:space="0" w:color="auto"/>
            <w:bottom w:val="none" w:sz="0" w:space="0" w:color="auto"/>
            <w:right w:val="none" w:sz="0" w:space="0" w:color="auto"/>
          </w:divBdr>
        </w:div>
        <w:div w:id="1582058889">
          <w:marLeft w:val="0"/>
          <w:marRight w:val="0"/>
          <w:marTop w:val="0"/>
          <w:marBottom w:val="0"/>
          <w:divBdr>
            <w:top w:val="none" w:sz="0" w:space="0" w:color="auto"/>
            <w:left w:val="none" w:sz="0" w:space="0" w:color="auto"/>
            <w:bottom w:val="none" w:sz="0" w:space="0" w:color="auto"/>
            <w:right w:val="none" w:sz="0" w:space="0" w:color="auto"/>
          </w:divBdr>
        </w:div>
        <w:div w:id="683828265">
          <w:marLeft w:val="0"/>
          <w:marRight w:val="0"/>
          <w:marTop w:val="0"/>
          <w:marBottom w:val="0"/>
          <w:divBdr>
            <w:top w:val="none" w:sz="0" w:space="0" w:color="auto"/>
            <w:left w:val="none" w:sz="0" w:space="0" w:color="auto"/>
            <w:bottom w:val="none" w:sz="0" w:space="0" w:color="auto"/>
            <w:right w:val="none" w:sz="0" w:space="0" w:color="auto"/>
          </w:divBdr>
        </w:div>
        <w:div w:id="748582684">
          <w:marLeft w:val="0"/>
          <w:marRight w:val="0"/>
          <w:marTop w:val="0"/>
          <w:marBottom w:val="0"/>
          <w:divBdr>
            <w:top w:val="none" w:sz="0" w:space="0" w:color="auto"/>
            <w:left w:val="none" w:sz="0" w:space="0" w:color="auto"/>
            <w:bottom w:val="none" w:sz="0" w:space="0" w:color="auto"/>
            <w:right w:val="none" w:sz="0" w:space="0" w:color="auto"/>
          </w:divBdr>
        </w:div>
        <w:div w:id="345257964">
          <w:marLeft w:val="0"/>
          <w:marRight w:val="0"/>
          <w:marTop w:val="0"/>
          <w:marBottom w:val="0"/>
          <w:divBdr>
            <w:top w:val="none" w:sz="0" w:space="0" w:color="auto"/>
            <w:left w:val="none" w:sz="0" w:space="0" w:color="auto"/>
            <w:bottom w:val="none" w:sz="0" w:space="0" w:color="auto"/>
            <w:right w:val="none" w:sz="0" w:space="0" w:color="auto"/>
          </w:divBdr>
        </w:div>
        <w:div w:id="1605262777">
          <w:marLeft w:val="0"/>
          <w:marRight w:val="0"/>
          <w:marTop w:val="0"/>
          <w:marBottom w:val="0"/>
          <w:divBdr>
            <w:top w:val="none" w:sz="0" w:space="0" w:color="auto"/>
            <w:left w:val="none" w:sz="0" w:space="0" w:color="auto"/>
            <w:bottom w:val="none" w:sz="0" w:space="0" w:color="auto"/>
            <w:right w:val="none" w:sz="0" w:space="0" w:color="auto"/>
          </w:divBdr>
        </w:div>
        <w:div w:id="449252662">
          <w:marLeft w:val="0"/>
          <w:marRight w:val="0"/>
          <w:marTop w:val="0"/>
          <w:marBottom w:val="0"/>
          <w:divBdr>
            <w:top w:val="none" w:sz="0" w:space="0" w:color="auto"/>
            <w:left w:val="none" w:sz="0" w:space="0" w:color="auto"/>
            <w:bottom w:val="none" w:sz="0" w:space="0" w:color="auto"/>
            <w:right w:val="none" w:sz="0" w:space="0" w:color="auto"/>
          </w:divBdr>
        </w:div>
        <w:div w:id="1762068931">
          <w:marLeft w:val="0"/>
          <w:marRight w:val="0"/>
          <w:marTop w:val="0"/>
          <w:marBottom w:val="0"/>
          <w:divBdr>
            <w:top w:val="none" w:sz="0" w:space="0" w:color="auto"/>
            <w:left w:val="none" w:sz="0" w:space="0" w:color="auto"/>
            <w:bottom w:val="none" w:sz="0" w:space="0" w:color="auto"/>
            <w:right w:val="none" w:sz="0" w:space="0" w:color="auto"/>
          </w:divBdr>
        </w:div>
        <w:div w:id="262305828">
          <w:marLeft w:val="0"/>
          <w:marRight w:val="0"/>
          <w:marTop w:val="0"/>
          <w:marBottom w:val="0"/>
          <w:divBdr>
            <w:top w:val="none" w:sz="0" w:space="0" w:color="auto"/>
            <w:left w:val="none" w:sz="0" w:space="0" w:color="auto"/>
            <w:bottom w:val="none" w:sz="0" w:space="0" w:color="auto"/>
            <w:right w:val="none" w:sz="0" w:space="0" w:color="auto"/>
          </w:divBdr>
        </w:div>
        <w:div w:id="733890375">
          <w:marLeft w:val="0"/>
          <w:marRight w:val="0"/>
          <w:marTop w:val="0"/>
          <w:marBottom w:val="0"/>
          <w:divBdr>
            <w:top w:val="none" w:sz="0" w:space="0" w:color="auto"/>
            <w:left w:val="none" w:sz="0" w:space="0" w:color="auto"/>
            <w:bottom w:val="none" w:sz="0" w:space="0" w:color="auto"/>
            <w:right w:val="none" w:sz="0" w:space="0" w:color="auto"/>
          </w:divBdr>
        </w:div>
        <w:div w:id="233980266">
          <w:marLeft w:val="0"/>
          <w:marRight w:val="0"/>
          <w:marTop w:val="0"/>
          <w:marBottom w:val="0"/>
          <w:divBdr>
            <w:top w:val="none" w:sz="0" w:space="0" w:color="auto"/>
            <w:left w:val="none" w:sz="0" w:space="0" w:color="auto"/>
            <w:bottom w:val="none" w:sz="0" w:space="0" w:color="auto"/>
            <w:right w:val="none" w:sz="0" w:space="0" w:color="auto"/>
          </w:divBdr>
        </w:div>
        <w:div w:id="173964202">
          <w:marLeft w:val="0"/>
          <w:marRight w:val="0"/>
          <w:marTop w:val="0"/>
          <w:marBottom w:val="0"/>
          <w:divBdr>
            <w:top w:val="none" w:sz="0" w:space="0" w:color="auto"/>
            <w:left w:val="none" w:sz="0" w:space="0" w:color="auto"/>
            <w:bottom w:val="none" w:sz="0" w:space="0" w:color="auto"/>
            <w:right w:val="none" w:sz="0" w:space="0" w:color="auto"/>
          </w:divBdr>
        </w:div>
        <w:div w:id="1728262275">
          <w:marLeft w:val="0"/>
          <w:marRight w:val="0"/>
          <w:marTop w:val="0"/>
          <w:marBottom w:val="0"/>
          <w:divBdr>
            <w:top w:val="none" w:sz="0" w:space="0" w:color="auto"/>
            <w:left w:val="none" w:sz="0" w:space="0" w:color="auto"/>
            <w:bottom w:val="none" w:sz="0" w:space="0" w:color="auto"/>
            <w:right w:val="none" w:sz="0" w:space="0" w:color="auto"/>
          </w:divBdr>
        </w:div>
        <w:div w:id="798766314">
          <w:marLeft w:val="0"/>
          <w:marRight w:val="0"/>
          <w:marTop w:val="0"/>
          <w:marBottom w:val="0"/>
          <w:divBdr>
            <w:top w:val="none" w:sz="0" w:space="0" w:color="auto"/>
            <w:left w:val="none" w:sz="0" w:space="0" w:color="auto"/>
            <w:bottom w:val="none" w:sz="0" w:space="0" w:color="auto"/>
            <w:right w:val="none" w:sz="0" w:space="0" w:color="auto"/>
          </w:divBdr>
        </w:div>
        <w:div w:id="438792894">
          <w:marLeft w:val="0"/>
          <w:marRight w:val="0"/>
          <w:marTop w:val="0"/>
          <w:marBottom w:val="0"/>
          <w:divBdr>
            <w:top w:val="none" w:sz="0" w:space="0" w:color="auto"/>
            <w:left w:val="none" w:sz="0" w:space="0" w:color="auto"/>
            <w:bottom w:val="none" w:sz="0" w:space="0" w:color="auto"/>
            <w:right w:val="none" w:sz="0" w:space="0" w:color="auto"/>
          </w:divBdr>
        </w:div>
        <w:div w:id="2055616139">
          <w:marLeft w:val="0"/>
          <w:marRight w:val="0"/>
          <w:marTop w:val="0"/>
          <w:marBottom w:val="0"/>
          <w:divBdr>
            <w:top w:val="none" w:sz="0" w:space="0" w:color="auto"/>
            <w:left w:val="none" w:sz="0" w:space="0" w:color="auto"/>
            <w:bottom w:val="none" w:sz="0" w:space="0" w:color="auto"/>
            <w:right w:val="none" w:sz="0" w:space="0" w:color="auto"/>
          </w:divBdr>
        </w:div>
        <w:div w:id="93484041">
          <w:marLeft w:val="0"/>
          <w:marRight w:val="0"/>
          <w:marTop w:val="0"/>
          <w:marBottom w:val="0"/>
          <w:divBdr>
            <w:top w:val="none" w:sz="0" w:space="0" w:color="auto"/>
            <w:left w:val="none" w:sz="0" w:space="0" w:color="auto"/>
            <w:bottom w:val="none" w:sz="0" w:space="0" w:color="auto"/>
            <w:right w:val="none" w:sz="0" w:space="0" w:color="auto"/>
          </w:divBdr>
        </w:div>
        <w:div w:id="628821212">
          <w:marLeft w:val="0"/>
          <w:marRight w:val="0"/>
          <w:marTop w:val="0"/>
          <w:marBottom w:val="0"/>
          <w:divBdr>
            <w:top w:val="none" w:sz="0" w:space="0" w:color="auto"/>
            <w:left w:val="none" w:sz="0" w:space="0" w:color="auto"/>
            <w:bottom w:val="none" w:sz="0" w:space="0" w:color="auto"/>
            <w:right w:val="none" w:sz="0" w:space="0" w:color="auto"/>
          </w:divBdr>
        </w:div>
      </w:divsChild>
    </w:div>
    <w:div w:id="1655915368">
      <w:bodyDiv w:val="1"/>
      <w:marLeft w:val="0"/>
      <w:marRight w:val="0"/>
      <w:marTop w:val="0"/>
      <w:marBottom w:val="0"/>
      <w:divBdr>
        <w:top w:val="none" w:sz="0" w:space="0" w:color="auto"/>
        <w:left w:val="none" w:sz="0" w:space="0" w:color="auto"/>
        <w:bottom w:val="none" w:sz="0" w:space="0" w:color="auto"/>
        <w:right w:val="none" w:sz="0" w:space="0" w:color="auto"/>
      </w:divBdr>
    </w:div>
    <w:div w:id="1656304088">
      <w:bodyDiv w:val="1"/>
      <w:marLeft w:val="0"/>
      <w:marRight w:val="0"/>
      <w:marTop w:val="0"/>
      <w:marBottom w:val="0"/>
      <w:divBdr>
        <w:top w:val="none" w:sz="0" w:space="0" w:color="auto"/>
        <w:left w:val="none" w:sz="0" w:space="0" w:color="auto"/>
        <w:bottom w:val="none" w:sz="0" w:space="0" w:color="auto"/>
        <w:right w:val="none" w:sz="0" w:space="0" w:color="auto"/>
      </w:divBdr>
    </w:div>
    <w:div w:id="1658260397">
      <w:bodyDiv w:val="1"/>
      <w:marLeft w:val="0"/>
      <w:marRight w:val="0"/>
      <w:marTop w:val="0"/>
      <w:marBottom w:val="0"/>
      <w:divBdr>
        <w:top w:val="none" w:sz="0" w:space="0" w:color="auto"/>
        <w:left w:val="none" w:sz="0" w:space="0" w:color="auto"/>
        <w:bottom w:val="none" w:sz="0" w:space="0" w:color="auto"/>
        <w:right w:val="none" w:sz="0" w:space="0" w:color="auto"/>
      </w:divBdr>
    </w:div>
    <w:div w:id="1659962151">
      <w:bodyDiv w:val="1"/>
      <w:marLeft w:val="0"/>
      <w:marRight w:val="0"/>
      <w:marTop w:val="0"/>
      <w:marBottom w:val="0"/>
      <w:divBdr>
        <w:top w:val="none" w:sz="0" w:space="0" w:color="auto"/>
        <w:left w:val="none" w:sz="0" w:space="0" w:color="auto"/>
        <w:bottom w:val="none" w:sz="0" w:space="0" w:color="auto"/>
        <w:right w:val="none" w:sz="0" w:space="0" w:color="auto"/>
      </w:divBdr>
      <w:divsChild>
        <w:div w:id="1395348248">
          <w:marLeft w:val="480"/>
          <w:marRight w:val="0"/>
          <w:marTop w:val="0"/>
          <w:marBottom w:val="0"/>
          <w:divBdr>
            <w:top w:val="none" w:sz="0" w:space="0" w:color="auto"/>
            <w:left w:val="none" w:sz="0" w:space="0" w:color="auto"/>
            <w:bottom w:val="none" w:sz="0" w:space="0" w:color="auto"/>
            <w:right w:val="none" w:sz="0" w:space="0" w:color="auto"/>
          </w:divBdr>
        </w:div>
        <w:div w:id="1545099814">
          <w:marLeft w:val="480"/>
          <w:marRight w:val="0"/>
          <w:marTop w:val="0"/>
          <w:marBottom w:val="0"/>
          <w:divBdr>
            <w:top w:val="none" w:sz="0" w:space="0" w:color="auto"/>
            <w:left w:val="none" w:sz="0" w:space="0" w:color="auto"/>
            <w:bottom w:val="none" w:sz="0" w:space="0" w:color="auto"/>
            <w:right w:val="none" w:sz="0" w:space="0" w:color="auto"/>
          </w:divBdr>
        </w:div>
        <w:div w:id="2047098454">
          <w:marLeft w:val="480"/>
          <w:marRight w:val="0"/>
          <w:marTop w:val="0"/>
          <w:marBottom w:val="0"/>
          <w:divBdr>
            <w:top w:val="none" w:sz="0" w:space="0" w:color="auto"/>
            <w:left w:val="none" w:sz="0" w:space="0" w:color="auto"/>
            <w:bottom w:val="none" w:sz="0" w:space="0" w:color="auto"/>
            <w:right w:val="none" w:sz="0" w:space="0" w:color="auto"/>
          </w:divBdr>
        </w:div>
        <w:div w:id="303123644">
          <w:marLeft w:val="480"/>
          <w:marRight w:val="0"/>
          <w:marTop w:val="0"/>
          <w:marBottom w:val="0"/>
          <w:divBdr>
            <w:top w:val="none" w:sz="0" w:space="0" w:color="auto"/>
            <w:left w:val="none" w:sz="0" w:space="0" w:color="auto"/>
            <w:bottom w:val="none" w:sz="0" w:space="0" w:color="auto"/>
            <w:right w:val="none" w:sz="0" w:space="0" w:color="auto"/>
          </w:divBdr>
        </w:div>
        <w:div w:id="1676880984">
          <w:marLeft w:val="480"/>
          <w:marRight w:val="0"/>
          <w:marTop w:val="0"/>
          <w:marBottom w:val="0"/>
          <w:divBdr>
            <w:top w:val="none" w:sz="0" w:space="0" w:color="auto"/>
            <w:left w:val="none" w:sz="0" w:space="0" w:color="auto"/>
            <w:bottom w:val="none" w:sz="0" w:space="0" w:color="auto"/>
            <w:right w:val="none" w:sz="0" w:space="0" w:color="auto"/>
          </w:divBdr>
        </w:div>
        <w:div w:id="1126698107">
          <w:marLeft w:val="480"/>
          <w:marRight w:val="0"/>
          <w:marTop w:val="0"/>
          <w:marBottom w:val="0"/>
          <w:divBdr>
            <w:top w:val="none" w:sz="0" w:space="0" w:color="auto"/>
            <w:left w:val="none" w:sz="0" w:space="0" w:color="auto"/>
            <w:bottom w:val="none" w:sz="0" w:space="0" w:color="auto"/>
            <w:right w:val="none" w:sz="0" w:space="0" w:color="auto"/>
          </w:divBdr>
        </w:div>
        <w:div w:id="1299457785">
          <w:marLeft w:val="480"/>
          <w:marRight w:val="0"/>
          <w:marTop w:val="0"/>
          <w:marBottom w:val="0"/>
          <w:divBdr>
            <w:top w:val="none" w:sz="0" w:space="0" w:color="auto"/>
            <w:left w:val="none" w:sz="0" w:space="0" w:color="auto"/>
            <w:bottom w:val="none" w:sz="0" w:space="0" w:color="auto"/>
            <w:right w:val="none" w:sz="0" w:space="0" w:color="auto"/>
          </w:divBdr>
        </w:div>
        <w:div w:id="935866055">
          <w:marLeft w:val="480"/>
          <w:marRight w:val="0"/>
          <w:marTop w:val="0"/>
          <w:marBottom w:val="0"/>
          <w:divBdr>
            <w:top w:val="none" w:sz="0" w:space="0" w:color="auto"/>
            <w:left w:val="none" w:sz="0" w:space="0" w:color="auto"/>
            <w:bottom w:val="none" w:sz="0" w:space="0" w:color="auto"/>
            <w:right w:val="none" w:sz="0" w:space="0" w:color="auto"/>
          </w:divBdr>
        </w:div>
        <w:div w:id="309755183">
          <w:marLeft w:val="480"/>
          <w:marRight w:val="0"/>
          <w:marTop w:val="0"/>
          <w:marBottom w:val="0"/>
          <w:divBdr>
            <w:top w:val="none" w:sz="0" w:space="0" w:color="auto"/>
            <w:left w:val="none" w:sz="0" w:space="0" w:color="auto"/>
            <w:bottom w:val="none" w:sz="0" w:space="0" w:color="auto"/>
            <w:right w:val="none" w:sz="0" w:space="0" w:color="auto"/>
          </w:divBdr>
        </w:div>
        <w:div w:id="741562607">
          <w:marLeft w:val="480"/>
          <w:marRight w:val="0"/>
          <w:marTop w:val="0"/>
          <w:marBottom w:val="0"/>
          <w:divBdr>
            <w:top w:val="none" w:sz="0" w:space="0" w:color="auto"/>
            <w:left w:val="none" w:sz="0" w:space="0" w:color="auto"/>
            <w:bottom w:val="none" w:sz="0" w:space="0" w:color="auto"/>
            <w:right w:val="none" w:sz="0" w:space="0" w:color="auto"/>
          </w:divBdr>
        </w:div>
        <w:div w:id="1488546151">
          <w:marLeft w:val="480"/>
          <w:marRight w:val="0"/>
          <w:marTop w:val="0"/>
          <w:marBottom w:val="0"/>
          <w:divBdr>
            <w:top w:val="none" w:sz="0" w:space="0" w:color="auto"/>
            <w:left w:val="none" w:sz="0" w:space="0" w:color="auto"/>
            <w:bottom w:val="none" w:sz="0" w:space="0" w:color="auto"/>
            <w:right w:val="none" w:sz="0" w:space="0" w:color="auto"/>
          </w:divBdr>
        </w:div>
        <w:div w:id="888537453">
          <w:marLeft w:val="480"/>
          <w:marRight w:val="0"/>
          <w:marTop w:val="0"/>
          <w:marBottom w:val="0"/>
          <w:divBdr>
            <w:top w:val="none" w:sz="0" w:space="0" w:color="auto"/>
            <w:left w:val="none" w:sz="0" w:space="0" w:color="auto"/>
            <w:bottom w:val="none" w:sz="0" w:space="0" w:color="auto"/>
            <w:right w:val="none" w:sz="0" w:space="0" w:color="auto"/>
          </w:divBdr>
        </w:div>
        <w:div w:id="706417739">
          <w:marLeft w:val="480"/>
          <w:marRight w:val="0"/>
          <w:marTop w:val="0"/>
          <w:marBottom w:val="0"/>
          <w:divBdr>
            <w:top w:val="none" w:sz="0" w:space="0" w:color="auto"/>
            <w:left w:val="none" w:sz="0" w:space="0" w:color="auto"/>
            <w:bottom w:val="none" w:sz="0" w:space="0" w:color="auto"/>
            <w:right w:val="none" w:sz="0" w:space="0" w:color="auto"/>
          </w:divBdr>
        </w:div>
        <w:div w:id="548807280">
          <w:marLeft w:val="480"/>
          <w:marRight w:val="0"/>
          <w:marTop w:val="0"/>
          <w:marBottom w:val="0"/>
          <w:divBdr>
            <w:top w:val="none" w:sz="0" w:space="0" w:color="auto"/>
            <w:left w:val="none" w:sz="0" w:space="0" w:color="auto"/>
            <w:bottom w:val="none" w:sz="0" w:space="0" w:color="auto"/>
            <w:right w:val="none" w:sz="0" w:space="0" w:color="auto"/>
          </w:divBdr>
        </w:div>
        <w:div w:id="668216324">
          <w:marLeft w:val="480"/>
          <w:marRight w:val="0"/>
          <w:marTop w:val="0"/>
          <w:marBottom w:val="0"/>
          <w:divBdr>
            <w:top w:val="none" w:sz="0" w:space="0" w:color="auto"/>
            <w:left w:val="none" w:sz="0" w:space="0" w:color="auto"/>
            <w:bottom w:val="none" w:sz="0" w:space="0" w:color="auto"/>
            <w:right w:val="none" w:sz="0" w:space="0" w:color="auto"/>
          </w:divBdr>
        </w:div>
        <w:div w:id="926772752">
          <w:marLeft w:val="480"/>
          <w:marRight w:val="0"/>
          <w:marTop w:val="0"/>
          <w:marBottom w:val="0"/>
          <w:divBdr>
            <w:top w:val="none" w:sz="0" w:space="0" w:color="auto"/>
            <w:left w:val="none" w:sz="0" w:space="0" w:color="auto"/>
            <w:bottom w:val="none" w:sz="0" w:space="0" w:color="auto"/>
            <w:right w:val="none" w:sz="0" w:space="0" w:color="auto"/>
          </w:divBdr>
        </w:div>
        <w:div w:id="394739275">
          <w:marLeft w:val="480"/>
          <w:marRight w:val="0"/>
          <w:marTop w:val="0"/>
          <w:marBottom w:val="0"/>
          <w:divBdr>
            <w:top w:val="none" w:sz="0" w:space="0" w:color="auto"/>
            <w:left w:val="none" w:sz="0" w:space="0" w:color="auto"/>
            <w:bottom w:val="none" w:sz="0" w:space="0" w:color="auto"/>
            <w:right w:val="none" w:sz="0" w:space="0" w:color="auto"/>
          </w:divBdr>
        </w:div>
      </w:divsChild>
    </w:div>
    <w:div w:id="1662736812">
      <w:bodyDiv w:val="1"/>
      <w:marLeft w:val="0"/>
      <w:marRight w:val="0"/>
      <w:marTop w:val="0"/>
      <w:marBottom w:val="0"/>
      <w:divBdr>
        <w:top w:val="none" w:sz="0" w:space="0" w:color="auto"/>
        <w:left w:val="none" w:sz="0" w:space="0" w:color="auto"/>
        <w:bottom w:val="none" w:sz="0" w:space="0" w:color="auto"/>
        <w:right w:val="none" w:sz="0" w:space="0" w:color="auto"/>
      </w:divBdr>
    </w:div>
    <w:div w:id="1663310107">
      <w:bodyDiv w:val="1"/>
      <w:marLeft w:val="0"/>
      <w:marRight w:val="0"/>
      <w:marTop w:val="0"/>
      <w:marBottom w:val="0"/>
      <w:divBdr>
        <w:top w:val="none" w:sz="0" w:space="0" w:color="auto"/>
        <w:left w:val="none" w:sz="0" w:space="0" w:color="auto"/>
        <w:bottom w:val="none" w:sz="0" w:space="0" w:color="auto"/>
        <w:right w:val="none" w:sz="0" w:space="0" w:color="auto"/>
      </w:divBdr>
      <w:divsChild>
        <w:div w:id="378669487">
          <w:marLeft w:val="480"/>
          <w:marRight w:val="0"/>
          <w:marTop w:val="0"/>
          <w:marBottom w:val="0"/>
          <w:divBdr>
            <w:top w:val="none" w:sz="0" w:space="0" w:color="auto"/>
            <w:left w:val="none" w:sz="0" w:space="0" w:color="auto"/>
            <w:bottom w:val="none" w:sz="0" w:space="0" w:color="auto"/>
            <w:right w:val="none" w:sz="0" w:space="0" w:color="auto"/>
          </w:divBdr>
        </w:div>
        <w:div w:id="242105074">
          <w:marLeft w:val="480"/>
          <w:marRight w:val="0"/>
          <w:marTop w:val="0"/>
          <w:marBottom w:val="0"/>
          <w:divBdr>
            <w:top w:val="none" w:sz="0" w:space="0" w:color="auto"/>
            <w:left w:val="none" w:sz="0" w:space="0" w:color="auto"/>
            <w:bottom w:val="none" w:sz="0" w:space="0" w:color="auto"/>
            <w:right w:val="none" w:sz="0" w:space="0" w:color="auto"/>
          </w:divBdr>
        </w:div>
        <w:div w:id="1574120051">
          <w:marLeft w:val="480"/>
          <w:marRight w:val="0"/>
          <w:marTop w:val="0"/>
          <w:marBottom w:val="0"/>
          <w:divBdr>
            <w:top w:val="none" w:sz="0" w:space="0" w:color="auto"/>
            <w:left w:val="none" w:sz="0" w:space="0" w:color="auto"/>
            <w:bottom w:val="none" w:sz="0" w:space="0" w:color="auto"/>
            <w:right w:val="none" w:sz="0" w:space="0" w:color="auto"/>
          </w:divBdr>
        </w:div>
        <w:div w:id="586620997">
          <w:marLeft w:val="480"/>
          <w:marRight w:val="0"/>
          <w:marTop w:val="0"/>
          <w:marBottom w:val="0"/>
          <w:divBdr>
            <w:top w:val="none" w:sz="0" w:space="0" w:color="auto"/>
            <w:left w:val="none" w:sz="0" w:space="0" w:color="auto"/>
            <w:bottom w:val="none" w:sz="0" w:space="0" w:color="auto"/>
            <w:right w:val="none" w:sz="0" w:space="0" w:color="auto"/>
          </w:divBdr>
        </w:div>
        <w:div w:id="225723403">
          <w:marLeft w:val="480"/>
          <w:marRight w:val="0"/>
          <w:marTop w:val="0"/>
          <w:marBottom w:val="0"/>
          <w:divBdr>
            <w:top w:val="none" w:sz="0" w:space="0" w:color="auto"/>
            <w:left w:val="none" w:sz="0" w:space="0" w:color="auto"/>
            <w:bottom w:val="none" w:sz="0" w:space="0" w:color="auto"/>
            <w:right w:val="none" w:sz="0" w:space="0" w:color="auto"/>
          </w:divBdr>
        </w:div>
        <w:div w:id="1692146240">
          <w:marLeft w:val="480"/>
          <w:marRight w:val="0"/>
          <w:marTop w:val="0"/>
          <w:marBottom w:val="0"/>
          <w:divBdr>
            <w:top w:val="none" w:sz="0" w:space="0" w:color="auto"/>
            <w:left w:val="none" w:sz="0" w:space="0" w:color="auto"/>
            <w:bottom w:val="none" w:sz="0" w:space="0" w:color="auto"/>
            <w:right w:val="none" w:sz="0" w:space="0" w:color="auto"/>
          </w:divBdr>
        </w:div>
        <w:div w:id="178128724">
          <w:marLeft w:val="480"/>
          <w:marRight w:val="0"/>
          <w:marTop w:val="0"/>
          <w:marBottom w:val="0"/>
          <w:divBdr>
            <w:top w:val="none" w:sz="0" w:space="0" w:color="auto"/>
            <w:left w:val="none" w:sz="0" w:space="0" w:color="auto"/>
            <w:bottom w:val="none" w:sz="0" w:space="0" w:color="auto"/>
            <w:right w:val="none" w:sz="0" w:space="0" w:color="auto"/>
          </w:divBdr>
        </w:div>
        <w:div w:id="1005016913">
          <w:marLeft w:val="480"/>
          <w:marRight w:val="0"/>
          <w:marTop w:val="0"/>
          <w:marBottom w:val="0"/>
          <w:divBdr>
            <w:top w:val="none" w:sz="0" w:space="0" w:color="auto"/>
            <w:left w:val="none" w:sz="0" w:space="0" w:color="auto"/>
            <w:bottom w:val="none" w:sz="0" w:space="0" w:color="auto"/>
            <w:right w:val="none" w:sz="0" w:space="0" w:color="auto"/>
          </w:divBdr>
        </w:div>
        <w:div w:id="1437948384">
          <w:marLeft w:val="480"/>
          <w:marRight w:val="0"/>
          <w:marTop w:val="0"/>
          <w:marBottom w:val="0"/>
          <w:divBdr>
            <w:top w:val="none" w:sz="0" w:space="0" w:color="auto"/>
            <w:left w:val="none" w:sz="0" w:space="0" w:color="auto"/>
            <w:bottom w:val="none" w:sz="0" w:space="0" w:color="auto"/>
            <w:right w:val="none" w:sz="0" w:space="0" w:color="auto"/>
          </w:divBdr>
        </w:div>
        <w:div w:id="124127277">
          <w:marLeft w:val="480"/>
          <w:marRight w:val="0"/>
          <w:marTop w:val="0"/>
          <w:marBottom w:val="0"/>
          <w:divBdr>
            <w:top w:val="none" w:sz="0" w:space="0" w:color="auto"/>
            <w:left w:val="none" w:sz="0" w:space="0" w:color="auto"/>
            <w:bottom w:val="none" w:sz="0" w:space="0" w:color="auto"/>
            <w:right w:val="none" w:sz="0" w:space="0" w:color="auto"/>
          </w:divBdr>
        </w:div>
        <w:div w:id="1057321941">
          <w:marLeft w:val="480"/>
          <w:marRight w:val="0"/>
          <w:marTop w:val="0"/>
          <w:marBottom w:val="0"/>
          <w:divBdr>
            <w:top w:val="none" w:sz="0" w:space="0" w:color="auto"/>
            <w:left w:val="none" w:sz="0" w:space="0" w:color="auto"/>
            <w:bottom w:val="none" w:sz="0" w:space="0" w:color="auto"/>
            <w:right w:val="none" w:sz="0" w:space="0" w:color="auto"/>
          </w:divBdr>
        </w:div>
      </w:divsChild>
    </w:div>
    <w:div w:id="1664626389">
      <w:bodyDiv w:val="1"/>
      <w:marLeft w:val="0"/>
      <w:marRight w:val="0"/>
      <w:marTop w:val="0"/>
      <w:marBottom w:val="0"/>
      <w:divBdr>
        <w:top w:val="none" w:sz="0" w:space="0" w:color="auto"/>
        <w:left w:val="none" w:sz="0" w:space="0" w:color="auto"/>
        <w:bottom w:val="none" w:sz="0" w:space="0" w:color="auto"/>
        <w:right w:val="none" w:sz="0" w:space="0" w:color="auto"/>
      </w:divBdr>
    </w:div>
    <w:div w:id="1668168429">
      <w:bodyDiv w:val="1"/>
      <w:marLeft w:val="0"/>
      <w:marRight w:val="0"/>
      <w:marTop w:val="0"/>
      <w:marBottom w:val="0"/>
      <w:divBdr>
        <w:top w:val="none" w:sz="0" w:space="0" w:color="auto"/>
        <w:left w:val="none" w:sz="0" w:space="0" w:color="auto"/>
        <w:bottom w:val="none" w:sz="0" w:space="0" w:color="auto"/>
        <w:right w:val="none" w:sz="0" w:space="0" w:color="auto"/>
      </w:divBdr>
    </w:div>
    <w:div w:id="1674798899">
      <w:bodyDiv w:val="1"/>
      <w:marLeft w:val="0"/>
      <w:marRight w:val="0"/>
      <w:marTop w:val="0"/>
      <w:marBottom w:val="0"/>
      <w:divBdr>
        <w:top w:val="none" w:sz="0" w:space="0" w:color="auto"/>
        <w:left w:val="none" w:sz="0" w:space="0" w:color="auto"/>
        <w:bottom w:val="none" w:sz="0" w:space="0" w:color="auto"/>
        <w:right w:val="none" w:sz="0" w:space="0" w:color="auto"/>
      </w:divBdr>
    </w:div>
    <w:div w:id="1677147825">
      <w:bodyDiv w:val="1"/>
      <w:marLeft w:val="0"/>
      <w:marRight w:val="0"/>
      <w:marTop w:val="0"/>
      <w:marBottom w:val="0"/>
      <w:divBdr>
        <w:top w:val="none" w:sz="0" w:space="0" w:color="auto"/>
        <w:left w:val="none" w:sz="0" w:space="0" w:color="auto"/>
        <w:bottom w:val="none" w:sz="0" w:space="0" w:color="auto"/>
        <w:right w:val="none" w:sz="0" w:space="0" w:color="auto"/>
      </w:divBdr>
      <w:divsChild>
        <w:div w:id="842738813">
          <w:marLeft w:val="480"/>
          <w:marRight w:val="0"/>
          <w:marTop w:val="0"/>
          <w:marBottom w:val="0"/>
          <w:divBdr>
            <w:top w:val="none" w:sz="0" w:space="0" w:color="auto"/>
            <w:left w:val="none" w:sz="0" w:space="0" w:color="auto"/>
            <w:bottom w:val="none" w:sz="0" w:space="0" w:color="auto"/>
            <w:right w:val="none" w:sz="0" w:space="0" w:color="auto"/>
          </w:divBdr>
        </w:div>
        <w:div w:id="1417097835">
          <w:marLeft w:val="480"/>
          <w:marRight w:val="0"/>
          <w:marTop w:val="0"/>
          <w:marBottom w:val="0"/>
          <w:divBdr>
            <w:top w:val="none" w:sz="0" w:space="0" w:color="auto"/>
            <w:left w:val="none" w:sz="0" w:space="0" w:color="auto"/>
            <w:bottom w:val="none" w:sz="0" w:space="0" w:color="auto"/>
            <w:right w:val="none" w:sz="0" w:space="0" w:color="auto"/>
          </w:divBdr>
        </w:div>
        <w:div w:id="989795793">
          <w:marLeft w:val="480"/>
          <w:marRight w:val="0"/>
          <w:marTop w:val="0"/>
          <w:marBottom w:val="0"/>
          <w:divBdr>
            <w:top w:val="none" w:sz="0" w:space="0" w:color="auto"/>
            <w:left w:val="none" w:sz="0" w:space="0" w:color="auto"/>
            <w:bottom w:val="none" w:sz="0" w:space="0" w:color="auto"/>
            <w:right w:val="none" w:sz="0" w:space="0" w:color="auto"/>
          </w:divBdr>
        </w:div>
        <w:div w:id="28456614">
          <w:marLeft w:val="480"/>
          <w:marRight w:val="0"/>
          <w:marTop w:val="0"/>
          <w:marBottom w:val="0"/>
          <w:divBdr>
            <w:top w:val="none" w:sz="0" w:space="0" w:color="auto"/>
            <w:left w:val="none" w:sz="0" w:space="0" w:color="auto"/>
            <w:bottom w:val="none" w:sz="0" w:space="0" w:color="auto"/>
            <w:right w:val="none" w:sz="0" w:space="0" w:color="auto"/>
          </w:divBdr>
        </w:div>
        <w:div w:id="399863877">
          <w:marLeft w:val="480"/>
          <w:marRight w:val="0"/>
          <w:marTop w:val="0"/>
          <w:marBottom w:val="0"/>
          <w:divBdr>
            <w:top w:val="none" w:sz="0" w:space="0" w:color="auto"/>
            <w:left w:val="none" w:sz="0" w:space="0" w:color="auto"/>
            <w:bottom w:val="none" w:sz="0" w:space="0" w:color="auto"/>
            <w:right w:val="none" w:sz="0" w:space="0" w:color="auto"/>
          </w:divBdr>
        </w:div>
        <w:div w:id="925187510">
          <w:marLeft w:val="480"/>
          <w:marRight w:val="0"/>
          <w:marTop w:val="0"/>
          <w:marBottom w:val="0"/>
          <w:divBdr>
            <w:top w:val="none" w:sz="0" w:space="0" w:color="auto"/>
            <w:left w:val="none" w:sz="0" w:space="0" w:color="auto"/>
            <w:bottom w:val="none" w:sz="0" w:space="0" w:color="auto"/>
            <w:right w:val="none" w:sz="0" w:space="0" w:color="auto"/>
          </w:divBdr>
        </w:div>
        <w:div w:id="2035379762">
          <w:marLeft w:val="480"/>
          <w:marRight w:val="0"/>
          <w:marTop w:val="0"/>
          <w:marBottom w:val="0"/>
          <w:divBdr>
            <w:top w:val="none" w:sz="0" w:space="0" w:color="auto"/>
            <w:left w:val="none" w:sz="0" w:space="0" w:color="auto"/>
            <w:bottom w:val="none" w:sz="0" w:space="0" w:color="auto"/>
            <w:right w:val="none" w:sz="0" w:space="0" w:color="auto"/>
          </w:divBdr>
        </w:div>
        <w:div w:id="441801534">
          <w:marLeft w:val="480"/>
          <w:marRight w:val="0"/>
          <w:marTop w:val="0"/>
          <w:marBottom w:val="0"/>
          <w:divBdr>
            <w:top w:val="none" w:sz="0" w:space="0" w:color="auto"/>
            <w:left w:val="none" w:sz="0" w:space="0" w:color="auto"/>
            <w:bottom w:val="none" w:sz="0" w:space="0" w:color="auto"/>
            <w:right w:val="none" w:sz="0" w:space="0" w:color="auto"/>
          </w:divBdr>
        </w:div>
        <w:div w:id="227614002">
          <w:marLeft w:val="480"/>
          <w:marRight w:val="0"/>
          <w:marTop w:val="0"/>
          <w:marBottom w:val="0"/>
          <w:divBdr>
            <w:top w:val="none" w:sz="0" w:space="0" w:color="auto"/>
            <w:left w:val="none" w:sz="0" w:space="0" w:color="auto"/>
            <w:bottom w:val="none" w:sz="0" w:space="0" w:color="auto"/>
            <w:right w:val="none" w:sz="0" w:space="0" w:color="auto"/>
          </w:divBdr>
        </w:div>
        <w:div w:id="682703859">
          <w:marLeft w:val="480"/>
          <w:marRight w:val="0"/>
          <w:marTop w:val="0"/>
          <w:marBottom w:val="0"/>
          <w:divBdr>
            <w:top w:val="none" w:sz="0" w:space="0" w:color="auto"/>
            <w:left w:val="none" w:sz="0" w:space="0" w:color="auto"/>
            <w:bottom w:val="none" w:sz="0" w:space="0" w:color="auto"/>
            <w:right w:val="none" w:sz="0" w:space="0" w:color="auto"/>
          </w:divBdr>
        </w:div>
        <w:div w:id="1920017264">
          <w:marLeft w:val="480"/>
          <w:marRight w:val="0"/>
          <w:marTop w:val="0"/>
          <w:marBottom w:val="0"/>
          <w:divBdr>
            <w:top w:val="none" w:sz="0" w:space="0" w:color="auto"/>
            <w:left w:val="none" w:sz="0" w:space="0" w:color="auto"/>
            <w:bottom w:val="none" w:sz="0" w:space="0" w:color="auto"/>
            <w:right w:val="none" w:sz="0" w:space="0" w:color="auto"/>
          </w:divBdr>
        </w:div>
        <w:div w:id="296683453">
          <w:marLeft w:val="480"/>
          <w:marRight w:val="0"/>
          <w:marTop w:val="0"/>
          <w:marBottom w:val="0"/>
          <w:divBdr>
            <w:top w:val="none" w:sz="0" w:space="0" w:color="auto"/>
            <w:left w:val="none" w:sz="0" w:space="0" w:color="auto"/>
            <w:bottom w:val="none" w:sz="0" w:space="0" w:color="auto"/>
            <w:right w:val="none" w:sz="0" w:space="0" w:color="auto"/>
          </w:divBdr>
        </w:div>
        <w:div w:id="1667976032">
          <w:marLeft w:val="480"/>
          <w:marRight w:val="0"/>
          <w:marTop w:val="0"/>
          <w:marBottom w:val="0"/>
          <w:divBdr>
            <w:top w:val="none" w:sz="0" w:space="0" w:color="auto"/>
            <w:left w:val="none" w:sz="0" w:space="0" w:color="auto"/>
            <w:bottom w:val="none" w:sz="0" w:space="0" w:color="auto"/>
            <w:right w:val="none" w:sz="0" w:space="0" w:color="auto"/>
          </w:divBdr>
        </w:div>
        <w:div w:id="914901899">
          <w:marLeft w:val="480"/>
          <w:marRight w:val="0"/>
          <w:marTop w:val="0"/>
          <w:marBottom w:val="0"/>
          <w:divBdr>
            <w:top w:val="none" w:sz="0" w:space="0" w:color="auto"/>
            <w:left w:val="none" w:sz="0" w:space="0" w:color="auto"/>
            <w:bottom w:val="none" w:sz="0" w:space="0" w:color="auto"/>
            <w:right w:val="none" w:sz="0" w:space="0" w:color="auto"/>
          </w:divBdr>
        </w:div>
        <w:div w:id="529148697">
          <w:marLeft w:val="480"/>
          <w:marRight w:val="0"/>
          <w:marTop w:val="0"/>
          <w:marBottom w:val="0"/>
          <w:divBdr>
            <w:top w:val="none" w:sz="0" w:space="0" w:color="auto"/>
            <w:left w:val="none" w:sz="0" w:space="0" w:color="auto"/>
            <w:bottom w:val="none" w:sz="0" w:space="0" w:color="auto"/>
            <w:right w:val="none" w:sz="0" w:space="0" w:color="auto"/>
          </w:divBdr>
        </w:div>
        <w:div w:id="2029672599">
          <w:marLeft w:val="480"/>
          <w:marRight w:val="0"/>
          <w:marTop w:val="0"/>
          <w:marBottom w:val="0"/>
          <w:divBdr>
            <w:top w:val="none" w:sz="0" w:space="0" w:color="auto"/>
            <w:left w:val="none" w:sz="0" w:space="0" w:color="auto"/>
            <w:bottom w:val="none" w:sz="0" w:space="0" w:color="auto"/>
            <w:right w:val="none" w:sz="0" w:space="0" w:color="auto"/>
          </w:divBdr>
        </w:div>
        <w:div w:id="742606075">
          <w:marLeft w:val="480"/>
          <w:marRight w:val="0"/>
          <w:marTop w:val="0"/>
          <w:marBottom w:val="0"/>
          <w:divBdr>
            <w:top w:val="none" w:sz="0" w:space="0" w:color="auto"/>
            <w:left w:val="none" w:sz="0" w:space="0" w:color="auto"/>
            <w:bottom w:val="none" w:sz="0" w:space="0" w:color="auto"/>
            <w:right w:val="none" w:sz="0" w:space="0" w:color="auto"/>
          </w:divBdr>
        </w:div>
      </w:divsChild>
    </w:div>
    <w:div w:id="1679769057">
      <w:bodyDiv w:val="1"/>
      <w:marLeft w:val="0"/>
      <w:marRight w:val="0"/>
      <w:marTop w:val="0"/>
      <w:marBottom w:val="0"/>
      <w:divBdr>
        <w:top w:val="none" w:sz="0" w:space="0" w:color="auto"/>
        <w:left w:val="none" w:sz="0" w:space="0" w:color="auto"/>
        <w:bottom w:val="none" w:sz="0" w:space="0" w:color="auto"/>
        <w:right w:val="none" w:sz="0" w:space="0" w:color="auto"/>
      </w:divBdr>
      <w:divsChild>
        <w:div w:id="901016966">
          <w:marLeft w:val="0"/>
          <w:marRight w:val="0"/>
          <w:marTop w:val="0"/>
          <w:marBottom w:val="0"/>
          <w:divBdr>
            <w:top w:val="none" w:sz="0" w:space="0" w:color="auto"/>
            <w:left w:val="none" w:sz="0" w:space="0" w:color="auto"/>
            <w:bottom w:val="none" w:sz="0" w:space="0" w:color="auto"/>
            <w:right w:val="none" w:sz="0" w:space="0" w:color="auto"/>
          </w:divBdr>
        </w:div>
        <w:div w:id="1707565873">
          <w:marLeft w:val="0"/>
          <w:marRight w:val="0"/>
          <w:marTop w:val="0"/>
          <w:marBottom w:val="0"/>
          <w:divBdr>
            <w:top w:val="none" w:sz="0" w:space="0" w:color="auto"/>
            <w:left w:val="none" w:sz="0" w:space="0" w:color="auto"/>
            <w:bottom w:val="none" w:sz="0" w:space="0" w:color="auto"/>
            <w:right w:val="none" w:sz="0" w:space="0" w:color="auto"/>
          </w:divBdr>
        </w:div>
        <w:div w:id="1704551741">
          <w:marLeft w:val="0"/>
          <w:marRight w:val="0"/>
          <w:marTop w:val="0"/>
          <w:marBottom w:val="0"/>
          <w:divBdr>
            <w:top w:val="none" w:sz="0" w:space="0" w:color="auto"/>
            <w:left w:val="none" w:sz="0" w:space="0" w:color="auto"/>
            <w:bottom w:val="none" w:sz="0" w:space="0" w:color="auto"/>
            <w:right w:val="none" w:sz="0" w:space="0" w:color="auto"/>
          </w:divBdr>
        </w:div>
        <w:div w:id="1808471741">
          <w:marLeft w:val="0"/>
          <w:marRight w:val="0"/>
          <w:marTop w:val="0"/>
          <w:marBottom w:val="0"/>
          <w:divBdr>
            <w:top w:val="none" w:sz="0" w:space="0" w:color="auto"/>
            <w:left w:val="none" w:sz="0" w:space="0" w:color="auto"/>
            <w:bottom w:val="none" w:sz="0" w:space="0" w:color="auto"/>
            <w:right w:val="none" w:sz="0" w:space="0" w:color="auto"/>
          </w:divBdr>
        </w:div>
        <w:div w:id="1734083037">
          <w:marLeft w:val="0"/>
          <w:marRight w:val="0"/>
          <w:marTop w:val="0"/>
          <w:marBottom w:val="0"/>
          <w:divBdr>
            <w:top w:val="none" w:sz="0" w:space="0" w:color="auto"/>
            <w:left w:val="none" w:sz="0" w:space="0" w:color="auto"/>
            <w:bottom w:val="none" w:sz="0" w:space="0" w:color="auto"/>
            <w:right w:val="none" w:sz="0" w:space="0" w:color="auto"/>
          </w:divBdr>
        </w:div>
        <w:div w:id="1945918714">
          <w:marLeft w:val="0"/>
          <w:marRight w:val="0"/>
          <w:marTop w:val="0"/>
          <w:marBottom w:val="0"/>
          <w:divBdr>
            <w:top w:val="none" w:sz="0" w:space="0" w:color="auto"/>
            <w:left w:val="none" w:sz="0" w:space="0" w:color="auto"/>
            <w:bottom w:val="none" w:sz="0" w:space="0" w:color="auto"/>
            <w:right w:val="none" w:sz="0" w:space="0" w:color="auto"/>
          </w:divBdr>
        </w:div>
        <w:div w:id="140730243">
          <w:marLeft w:val="0"/>
          <w:marRight w:val="0"/>
          <w:marTop w:val="0"/>
          <w:marBottom w:val="0"/>
          <w:divBdr>
            <w:top w:val="none" w:sz="0" w:space="0" w:color="auto"/>
            <w:left w:val="none" w:sz="0" w:space="0" w:color="auto"/>
            <w:bottom w:val="none" w:sz="0" w:space="0" w:color="auto"/>
            <w:right w:val="none" w:sz="0" w:space="0" w:color="auto"/>
          </w:divBdr>
        </w:div>
        <w:div w:id="1029839454">
          <w:marLeft w:val="0"/>
          <w:marRight w:val="0"/>
          <w:marTop w:val="0"/>
          <w:marBottom w:val="0"/>
          <w:divBdr>
            <w:top w:val="none" w:sz="0" w:space="0" w:color="auto"/>
            <w:left w:val="none" w:sz="0" w:space="0" w:color="auto"/>
            <w:bottom w:val="none" w:sz="0" w:space="0" w:color="auto"/>
            <w:right w:val="none" w:sz="0" w:space="0" w:color="auto"/>
          </w:divBdr>
        </w:div>
        <w:div w:id="105514070">
          <w:marLeft w:val="0"/>
          <w:marRight w:val="0"/>
          <w:marTop w:val="0"/>
          <w:marBottom w:val="0"/>
          <w:divBdr>
            <w:top w:val="none" w:sz="0" w:space="0" w:color="auto"/>
            <w:left w:val="none" w:sz="0" w:space="0" w:color="auto"/>
            <w:bottom w:val="none" w:sz="0" w:space="0" w:color="auto"/>
            <w:right w:val="none" w:sz="0" w:space="0" w:color="auto"/>
          </w:divBdr>
        </w:div>
        <w:div w:id="1638485847">
          <w:marLeft w:val="0"/>
          <w:marRight w:val="0"/>
          <w:marTop w:val="0"/>
          <w:marBottom w:val="0"/>
          <w:divBdr>
            <w:top w:val="none" w:sz="0" w:space="0" w:color="auto"/>
            <w:left w:val="none" w:sz="0" w:space="0" w:color="auto"/>
            <w:bottom w:val="none" w:sz="0" w:space="0" w:color="auto"/>
            <w:right w:val="none" w:sz="0" w:space="0" w:color="auto"/>
          </w:divBdr>
        </w:div>
        <w:div w:id="1815487505">
          <w:marLeft w:val="0"/>
          <w:marRight w:val="0"/>
          <w:marTop w:val="0"/>
          <w:marBottom w:val="0"/>
          <w:divBdr>
            <w:top w:val="none" w:sz="0" w:space="0" w:color="auto"/>
            <w:left w:val="none" w:sz="0" w:space="0" w:color="auto"/>
            <w:bottom w:val="none" w:sz="0" w:space="0" w:color="auto"/>
            <w:right w:val="none" w:sz="0" w:space="0" w:color="auto"/>
          </w:divBdr>
        </w:div>
        <w:div w:id="1008482701">
          <w:marLeft w:val="0"/>
          <w:marRight w:val="0"/>
          <w:marTop w:val="0"/>
          <w:marBottom w:val="0"/>
          <w:divBdr>
            <w:top w:val="none" w:sz="0" w:space="0" w:color="auto"/>
            <w:left w:val="none" w:sz="0" w:space="0" w:color="auto"/>
            <w:bottom w:val="none" w:sz="0" w:space="0" w:color="auto"/>
            <w:right w:val="none" w:sz="0" w:space="0" w:color="auto"/>
          </w:divBdr>
        </w:div>
        <w:div w:id="1632321598">
          <w:marLeft w:val="0"/>
          <w:marRight w:val="0"/>
          <w:marTop w:val="0"/>
          <w:marBottom w:val="0"/>
          <w:divBdr>
            <w:top w:val="none" w:sz="0" w:space="0" w:color="auto"/>
            <w:left w:val="none" w:sz="0" w:space="0" w:color="auto"/>
            <w:bottom w:val="none" w:sz="0" w:space="0" w:color="auto"/>
            <w:right w:val="none" w:sz="0" w:space="0" w:color="auto"/>
          </w:divBdr>
        </w:div>
        <w:div w:id="615913729">
          <w:marLeft w:val="0"/>
          <w:marRight w:val="0"/>
          <w:marTop w:val="0"/>
          <w:marBottom w:val="0"/>
          <w:divBdr>
            <w:top w:val="none" w:sz="0" w:space="0" w:color="auto"/>
            <w:left w:val="none" w:sz="0" w:space="0" w:color="auto"/>
            <w:bottom w:val="none" w:sz="0" w:space="0" w:color="auto"/>
            <w:right w:val="none" w:sz="0" w:space="0" w:color="auto"/>
          </w:divBdr>
        </w:div>
        <w:div w:id="1092970123">
          <w:marLeft w:val="0"/>
          <w:marRight w:val="0"/>
          <w:marTop w:val="0"/>
          <w:marBottom w:val="0"/>
          <w:divBdr>
            <w:top w:val="none" w:sz="0" w:space="0" w:color="auto"/>
            <w:left w:val="none" w:sz="0" w:space="0" w:color="auto"/>
            <w:bottom w:val="none" w:sz="0" w:space="0" w:color="auto"/>
            <w:right w:val="none" w:sz="0" w:space="0" w:color="auto"/>
          </w:divBdr>
        </w:div>
        <w:div w:id="1997109543">
          <w:marLeft w:val="0"/>
          <w:marRight w:val="0"/>
          <w:marTop w:val="0"/>
          <w:marBottom w:val="0"/>
          <w:divBdr>
            <w:top w:val="none" w:sz="0" w:space="0" w:color="auto"/>
            <w:left w:val="none" w:sz="0" w:space="0" w:color="auto"/>
            <w:bottom w:val="none" w:sz="0" w:space="0" w:color="auto"/>
            <w:right w:val="none" w:sz="0" w:space="0" w:color="auto"/>
          </w:divBdr>
        </w:div>
        <w:div w:id="1764690613">
          <w:marLeft w:val="0"/>
          <w:marRight w:val="0"/>
          <w:marTop w:val="0"/>
          <w:marBottom w:val="0"/>
          <w:divBdr>
            <w:top w:val="none" w:sz="0" w:space="0" w:color="auto"/>
            <w:left w:val="none" w:sz="0" w:space="0" w:color="auto"/>
            <w:bottom w:val="none" w:sz="0" w:space="0" w:color="auto"/>
            <w:right w:val="none" w:sz="0" w:space="0" w:color="auto"/>
          </w:divBdr>
        </w:div>
        <w:div w:id="1191261537">
          <w:marLeft w:val="0"/>
          <w:marRight w:val="0"/>
          <w:marTop w:val="0"/>
          <w:marBottom w:val="0"/>
          <w:divBdr>
            <w:top w:val="none" w:sz="0" w:space="0" w:color="auto"/>
            <w:left w:val="none" w:sz="0" w:space="0" w:color="auto"/>
            <w:bottom w:val="none" w:sz="0" w:space="0" w:color="auto"/>
            <w:right w:val="none" w:sz="0" w:space="0" w:color="auto"/>
          </w:divBdr>
        </w:div>
        <w:div w:id="1489976119">
          <w:marLeft w:val="0"/>
          <w:marRight w:val="0"/>
          <w:marTop w:val="0"/>
          <w:marBottom w:val="0"/>
          <w:divBdr>
            <w:top w:val="none" w:sz="0" w:space="0" w:color="auto"/>
            <w:left w:val="none" w:sz="0" w:space="0" w:color="auto"/>
            <w:bottom w:val="none" w:sz="0" w:space="0" w:color="auto"/>
            <w:right w:val="none" w:sz="0" w:space="0" w:color="auto"/>
          </w:divBdr>
        </w:div>
        <w:div w:id="867259450">
          <w:marLeft w:val="0"/>
          <w:marRight w:val="0"/>
          <w:marTop w:val="0"/>
          <w:marBottom w:val="0"/>
          <w:divBdr>
            <w:top w:val="none" w:sz="0" w:space="0" w:color="auto"/>
            <w:left w:val="none" w:sz="0" w:space="0" w:color="auto"/>
            <w:bottom w:val="none" w:sz="0" w:space="0" w:color="auto"/>
            <w:right w:val="none" w:sz="0" w:space="0" w:color="auto"/>
          </w:divBdr>
        </w:div>
      </w:divsChild>
    </w:div>
    <w:div w:id="1681853592">
      <w:bodyDiv w:val="1"/>
      <w:marLeft w:val="0"/>
      <w:marRight w:val="0"/>
      <w:marTop w:val="0"/>
      <w:marBottom w:val="0"/>
      <w:divBdr>
        <w:top w:val="none" w:sz="0" w:space="0" w:color="auto"/>
        <w:left w:val="none" w:sz="0" w:space="0" w:color="auto"/>
        <w:bottom w:val="none" w:sz="0" w:space="0" w:color="auto"/>
        <w:right w:val="none" w:sz="0" w:space="0" w:color="auto"/>
      </w:divBdr>
      <w:divsChild>
        <w:div w:id="1977908971">
          <w:marLeft w:val="0"/>
          <w:marRight w:val="0"/>
          <w:marTop w:val="0"/>
          <w:marBottom w:val="0"/>
          <w:divBdr>
            <w:top w:val="none" w:sz="0" w:space="0" w:color="auto"/>
            <w:left w:val="none" w:sz="0" w:space="0" w:color="auto"/>
            <w:bottom w:val="none" w:sz="0" w:space="0" w:color="auto"/>
            <w:right w:val="none" w:sz="0" w:space="0" w:color="auto"/>
          </w:divBdr>
        </w:div>
        <w:div w:id="503742083">
          <w:marLeft w:val="0"/>
          <w:marRight w:val="0"/>
          <w:marTop w:val="0"/>
          <w:marBottom w:val="0"/>
          <w:divBdr>
            <w:top w:val="none" w:sz="0" w:space="0" w:color="auto"/>
            <w:left w:val="none" w:sz="0" w:space="0" w:color="auto"/>
            <w:bottom w:val="none" w:sz="0" w:space="0" w:color="auto"/>
            <w:right w:val="none" w:sz="0" w:space="0" w:color="auto"/>
          </w:divBdr>
        </w:div>
        <w:div w:id="680356269">
          <w:marLeft w:val="0"/>
          <w:marRight w:val="0"/>
          <w:marTop w:val="0"/>
          <w:marBottom w:val="0"/>
          <w:divBdr>
            <w:top w:val="none" w:sz="0" w:space="0" w:color="auto"/>
            <w:left w:val="none" w:sz="0" w:space="0" w:color="auto"/>
            <w:bottom w:val="none" w:sz="0" w:space="0" w:color="auto"/>
            <w:right w:val="none" w:sz="0" w:space="0" w:color="auto"/>
          </w:divBdr>
        </w:div>
        <w:div w:id="1249465301">
          <w:marLeft w:val="0"/>
          <w:marRight w:val="0"/>
          <w:marTop w:val="0"/>
          <w:marBottom w:val="0"/>
          <w:divBdr>
            <w:top w:val="none" w:sz="0" w:space="0" w:color="auto"/>
            <w:left w:val="none" w:sz="0" w:space="0" w:color="auto"/>
            <w:bottom w:val="none" w:sz="0" w:space="0" w:color="auto"/>
            <w:right w:val="none" w:sz="0" w:space="0" w:color="auto"/>
          </w:divBdr>
        </w:div>
        <w:div w:id="666128916">
          <w:marLeft w:val="0"/>
          <w:marRight w:val="0"/>
          <w:marTop w:val="0"/>
          <w:marBottom w:val="0"/>
          <w:divBdr>
            <w:top w:val="none" w:sz="0" w:space="0" w:color="auto"/>
            <w:left w:val="none" w:sz="0" w:space="0" w:color="auto"/>
            <w:bottom w:val="none" w:sz="0" w:space="0" w:color="auto"/>
            <w:right w:val="none" w:sz="0" w:space="0" w:color="auto"/>
          </w:divBdr>
        </w:div>
        <w:div w:id="1656296222">
          <w:marLeft w:val="0"/>
          <w:marRight w:val="0"/>
          <w:marTop w:val="0"/>
          <w:marBottom w:val="0"/>
          <w:divBdr>
            <w:top w:val="none" w:sz="0" w:space="0" w:color="auto"/>
            <w:left w:val="none" w:sz="0" w:space="0" w:color="auto"/>
            <w:bottom w:val="none" w:sz="0" w:space="0" w:color="auto"/>
            <w:right w:val="none" w:sz="0" w:space="0" w:color="auto"/>
          </w:divBdr>
        </w:div>
        <w:div w:id="2025397214">
          <w:marLeft w:val="0"/>
          <w:marRight w:val="0"/>
          <w:marTop w:val="0"/>
          <w:marBottom w:val="0"/>
          <w:divBdr>
            <w:top w:val="none" w:sz="0" w:space="0" w:color="auto"/>
            <w:left w:val="none" w:sz="0" w:space="0" w:color="auto"/>
            <w:bottom w:val="none" w:sz="0" w:space="0" w:color="auto"/>
            <w:right w:val="none" w:sz="0" w:space="0" w:color="auto"/>
          </w:divBdr>
        </w:div>
        <w:div w:id="649602006">
          <w:marLeft w:val="0"/>
          <w:marRight w:val="0"/>
          <w:marTop w:val="0"/>
          <w:marBottom w:val="0"/>
          <w:divBdr>
            <w:top w:val="none" w:sz="0" w:space="0" w:color="auto"/>
            <w:left w:val="none" w:sz="0" w:space="0" w:color="auto"/>
            <w:bottom w:val="none" w:sz="0" w:space="0" w:color="auto"/>
            <w:right w:val="none" w:sz="0" w:space="0" w:color="auto"/>
          </w:divBdr>
        </w:div>
        <w:div w:id="1689864844">
          <w:marLeft w:val="0"/>
          <w:marRight w:val="0"/>
          <w:marTop w:val="0"/>
          <w:marBottom w:val="0"/>
          <w:divBdr>
            <w:top w:val="none" w:sz="0" w:space="0" w:color="auto"/>
            <w:left w:val="none" w:sz="0" w:space="0" w:color="auto"/>
            <w:bottom w:val="none" w:sz="0" w:space="0" w:color="auto"/>
            <w:right w:val="none" w:sz="0" w:space="0" w:color="auto"/>
          </w:divBdr>
        </w:div>
        <w:div w:id="2033141502">
          <w:marLeft w:val="0"/>
          <w:marRight w:val="0"/>
          <w:marTop w:val="0"/>
          <w:marBottom w:val="0"/>
          <w:divBdr>
            <w:top w:val="none" w:sz="0" w:space="0" w:color="auto"/>
            <w:left w:val="none" w:sz="0" w:space="0" w:color="auto"/>
            <w:bottom w:val="none" w:sz="0" w:space="0" w:color="auto"/>
            <w:right w:val="none" w:sz="0" w:space="0" w:color="auto"/>
          </w:divBdr>
        </w:div>
        <w:div w:id="723915409">
          <w:marLeft w:val="0"/>
          <w:marRight w:val="0"/>
          <w:marTop w:val="0"/>
          <w:marBottom w:val="0"/>
          <w:divBdr>
            <w:top w:val="none" w:sz="0" w:space="0" w:color="auto"/>
            <w:left w:val="none" w:sz="0" w:space="0" w:color="auto"/>
            <w:bottom w:val="none" w:sz="0" w:space="0" w:color="auto"/>
            <w:right w:val="none" w:sz="0" w:space="0" w:color="auto"/>
          </w:divBdr>
        </w:div>
        <w:div w:id="1061948215">
          <w:marLeft w:val="0"/>
          <w:marRight w:val="0"/>
          <w:marTop w:val="0"/>
          <w:marBottom w:val="0"/>
          <w:divBdr>
            <w:top w:val="none" w:sz="0" w:space="0" w:color="auto"/>
            <w:left w:val="none" w:sz="0" w:space="0" w:color="auto"/>
            <w:bottom w:val="none" w:sz="0" w:space="0" w:color="auto"/>
            <w:right w:val="none" w:sz="0" w:space="0" w:color="auto"/>
          </w:divBdr>
        </w:div>
        <w:div w:id="1287932489">
          <w:marLeft w:val="0"/>
          <w:marRight w:val="0"/>
          <w:marTop w:val="0"/>
          <w:marBottom w:val="0"/>
          <w:divBdr>
            <w:top w:val="none" w:sz="0" w:space="0" w:color="auto"/>
            <w:left w:val="none" w:sz="0" w:space="0" w:color="auto"/>
            <w:bottom w:val="none" w:sz="0" w:space="0" w:color="auto"/>
            <w:right w:val="none" w:sz="0" w:space="0" w:color="auto"/>
          </w:divBdr>
        </w:div>
        <w:div w:id="39865549">
          <w:marLeft w:val="0"/>
          <w:marRight w:val="0"/>
          <w:marTop w:val="0"/>
          <w:marBottom w:val="0"/>
          <w:divBdr>
            <w:top w:val="none" w:sz="0" w:space="0" w:color="auto"/>
            <w:left w:val="none" w:sz="0" w:space="0" w:color="auto"/>
            <w:bottom w:val="none" w:sz="0" w:space="0" w:color="auto"/>
            <w:right w:val="none" w:sz="0" w:space="0" w:color="auto"/>
          </w:divBdr>
        </w:div>
        <w:div w:id="2046441647">
          <w:marLeft w:val="0"/>
          <w:marRight w:val="0"/>
          <w:marTop w:val="0"/>
          <w:marBottom w:val="0"/>
          <w:divBdr>
            <w:top w:val="none" w:sz="0" w:space="0" w:color="auto"/>
            <w:left w:val="none" w:sz="0" w:space="0" w:color="auto"/>
            <w:bottom w:val="none" w:sz="0" w:space="0" w:color="auto"/>
            <w:right w:val="none" w:sz="0" w:space="0" w:color="auto"/>
          </w:divBdr>
        </w:div>
        <w:div w:id="554465094">
          <w:marLeft w:val="0"/>
          <w:marRight w:val="0"/>
          <w:marTop w:val="0"/>
          <w:marBottom w:val="0"/>
          <w:divBdr>
            <w:top w:val="none" w:sz="0" w:space="0" w:color="auto"/>
            <w:left w:val="none" w:sz="0" w:space="0" w:color="auto"/>
            <w:bottom w:val="none" w:sz="0" w:space="0" w:color="auto"/>
            <w:right w:val="none" w:sz="0" w:space="0" w:color="auto"/>
          </w:divBdr>
        </w:div>
        <w:div w:id="1634946672">
          <w:marLeft w:val="0"/>
          <w:marRight w:val="0"/>
          <w:marTop w:val="0"/>
          <w:marBottom w:val="0"/>
          <w:divBdr>
            <w:top w:val="none" w:sz="0" w:space="0" w:color="auto"/>
            <w:left w:val="none" w:sz="0" w:space="0" w:color="auto"/>
            <w:bottom w:val="none" w:sz="0" w:space="0" w:color="auto"/>
            <w:right w:val="none" w:sz="0" w:space="0" w:color="auto"/>
          </w:divBdr>
        </w:div>
        <w:div w:id="1172647042">
          <w:marLeft w:val="0"/>
          <w:marRight w:val="0"/>
          <w:marTop w:val="0"/>
          <w:marBottom w:val="0"/>
          <w:divBdr>
            <w:top w:val="none" w:sz="0" w:space="0" w:color="auto"/>
            <w:left w:val="none" w:sz="0" w:space="0" w:color="auto"/>
            <w:bottom w:val="none" w:sz="0" w:space="0" w:color="auto"/>
            <w:right w:val="none" w:sz="0" w:space="0" w:color="auto"/>
          </w:divBdr>
        </w:div>
        <w:div w:id="186909831">
          <w:marLeft w:val="0"/>
          <w:marRight w:val="0"/>
          <w:marTop w:val="0"/>
          <w:marBottom w:val="0"/>
          <w:divBdr>
            <w:top w:val="none" w:sz="0" w:space="0" w:color="auto"/>
            <w:left w:val="none" w:sz="0" w:space="0" w:color="auto"/>
            <w:bottom w:val="none" w:sz="0" w:space="0" w:color="auto"/>
            <w:right w:val="none" w:sz="0" w:space="0" w:color="auto"/>
          </w:divBdr>
        </w:div>
        <w:div w:id="688609005">
          <w:marLeft w:val="0"/>
          <w:marRight w:val="0"/>
          <w:marTop w:val="0"/>
          <w:marBottom w:val="0"/>
          <w:divBdr>
            <w:top w:val="none" w:sz="0" w:space="0" w:color="auto"/>
            <w:left w:val="none" w:sz="0" w:space="0" w:color="auto"/>
            <w:bottom w:val="none" w:sz="0" w:space="0" w:color="auto"/>
            <w:right w:val="none" w:sz="0" w:space="0" w:color="auto"/>
          </w:divBdr>
        </w:div>
      </w:divsChild>
    </w:div>
    <w:div w:id="1690372489">
      <w:bodyDiv w:val="1"/>
      <w:marLeft w:val="0"/>
      <w:marRight w:val="0"/>
      <w:marTop w:val="0"/>
      <w:marBottom w:val="0"/>
      <w:divBdr>
        <w:top w:val="none" w:sz="0" w:space="0" w:color="auto"/>
        <w:left w:val="none" w:sz="0" w:space="0" w:color="auto"/>
        <w:bottom w:val="none" w:sz="0" w:space="0" w:color="auto"/>
        <w:right w:val="none" w:sz="0" w:space="0" w:color="auto"/>
      </w:divBdr>
    </w:div>
    <w:div w:id="1692100101">
      <w:bodyDiv w:val="1"/>
      <w:marLeft w:val="0"/>
      <w:marRight w:val="0"/>
      <w:marTop w:val="0"/>
      <w:marBottom w:val="0"/>
      <w:divBdr>
        <w:top w:val="none" w:sz="0" w:space="0" w:color="auto"/>
        <w:left w:val="none" w:sz="0" w:space="0" w:color="auto"/>
        <w:bottom w:val="none" w:sz="0" w:space="0" w:color="auto"/>
        <w:right w:val="none" w:sz="0" w:space="0" w:color="auto"/>
      </w:divBdr>
    </w:div>
    <w:div w:id="1692997424">
      <w:bodyDiv w:val="1"/>
      <w:marLeft w:val="0"/>
      <w:marRight w:val="0"/>
      <w:marTop w:val="0"/>
      <w:marBottom w:val="0"/>
      <w:divBdr>
        <w:top w:val="none" w:sz="0" w:space="0" w:color="auto"/>
        <w:left w:val="none" w:sz="0" w:space="0" w:color="auto"/>
        <w:bottom w:val="none" w:sz="0" w:space="0" w:color="auto"/>
        <w:right w:val="none" w:sz="0" w:space="0" w:color="auto"/>
      </w:divBdr>
      <w:divsChild>
        <w:div w:id="1020349947">
          <w:marLeft w:val="0"/>
          <w:marRight w:val="0"/>
          <w:marTop w:val="0"/>
          <w:marBottom w:val="0"/>
          <w:divBdr>
            <w:top w:val="none" w:sz="0" w:space="0" w:color="auto"/>
            <w:left w:val="none" w:sz="0" w:space="0" w:color="auto"/>
            <w:bottom w:val="none" w:sz="0" w:space="0" w:color="auto"/>
            <w:right w:val="none" w:sz="0" w:space="0" w:color="auto"/>
          </w:divBdr>
        </w:div>
        <w:div w:id="768431706">
          <w:marLeft w:val="0"/>
          <w:marRight w:val="0"/>
          <w:marTop w:val="0"/>
          <w:marBottom w:val="0"/>
          <w:divBdr>
            <w:top w:val="none" w:sz="0" w:space="0" w:color="auto"/>
            <w:left w:val="none" w:sz="0" w:space="0" w:color="auto"/>
            <w:bottom w:val="none" w:sz="0" w:space="0" w:color="auto"/>
            <w:right w:val="none" w:sz="0" w:space="0" w:color="auto"/>
          </w:divBdr>
        </w:div>
        <w:div w:id="1764034117">
          <w:marLeft w:val="0"/>
          <w:marRight w:val="0"/>
          <w:marTop w:val="0"/>
          <w:marBottom w:val="0"/>
          <w:divBdr>
            <w:top w:val="none" w:sz="0" w:space="0" w:color="auto"/>
            <w:left w:val="none" w:sz="0" w:space="0" w:color="auto"/>
            <w:bottom w:val="none" w:sz="0" w:space="0" w:color="auto"/>
            <w:right w:val="none" w:sz="0" w:space="0" w:color="auto"/>
          </w:divBdr>
        </w:div>
        <w:div w:id="2075352647">
          <w:marLeft w:val="0"/>
          <w:marRight w:val="0"/>
          <w:marTop w:val="0"/>
          <w:marBottom w:val="0"/>
          <w:divBdr>
            <w:top w:val="none" w:sz="0" w:space="0" w:color="auto"/>
            <w:left w:val="none" w:sz="0" w:space="0" w:color="auto"/>
            <w:bottom w:val="none" w:sz="0" w:space="0" w:color="auto"/>
            <w:right w:val="none" w:sz="0" w:space="0" w:color="auto"/>
          </w:divBdr>
        </w:div>
        <w:div w:id="1858352744">
          <w:marLeft w:val="0"/>
          <w:marRight w:val="0"/>
          <w:marTop w:val="0"/>
          <w:marBottom w:val="0"/>
          <w:divBdr>
            <w:top w:val="none" w:sz="0" w:space="0" w:color="auto"/>
            <w:left w:val="none" w:sz="0" w:space="0" w:color="auto"/>
            <w:bottom w:val="none" w:sz="0" w:space="0" w:color="auto"/>
            <w:right w:val="none" w:sz="0" w:space="0" w:color="auto"/>
          </w:divBdr>
        </w:div>
        <w:div w:id="1437410199">
          <w:marLeft w:val="0"/>
          <w:marRight w:val="0"/>
          <w:marTop w:val="0"/>
          <w:marBottom w:val="0"/>
          <w:divBdr>
            <w:top w:val="none" w:sz="0" w:space="0" w:color="auto"/>
            <w:left w:val="none" w:sz="0" w:space="0" w:color="auto"/>
            <w:bottom w:val="none" w:sz="0" w:space="0" w:color="auto"/>
            <w:right w:val="none" w:sz="0" w:space="0" w:color="auto"/>
          </w:divBdr>
        </w:div>
        <w:div w:id="1624311154">
          <w:marLeft w:val="0"/>
          <w:marRight w:val="0"/>
          <w:marTop w:val="0"/>
          <w:marBottom w:val="0"/>
          <w:divBdr>
            <w:top w:val="none" w:sz="0" w:space="0" w:color="auto"/>
            <w:left w:val="none" w:sz="0" w:space="0" w:color="auto"/>
            <w:bottom w:val="none" w:sz="0" w:space="0" w:color="auto"/>
            <w:right w:val="none" w:sz="0" w:space="0" w:color="auto"/>
          </w:divBdr>
        </w:div>
        <w:div w:id="1790126727">
          <w:marLeft w:val="0"/>
          <w:marRight w:val="0"/>
          <w:marTop w:val="0"/>
          <w:marBottom w:val="0"/>
          <w:divBdr>
            <w:top w:val="none" w:sz="0" w:space="0" w:color="auto"/>
            <w:left w:val="none" w:sz="0" w:space="0" w:color="auto"/>
            <w:bottom w:val="none" w:sz="0" w:space="0" w:color="auto"/>
            <w:right w:val="none" w:sz="0" w:space="0" w:color="auto"/>
          </w:divBdr>
        </w:div>
        <w:div w:id="458188820">
          <w:marLeft w:val="0"/>
          <w:marRight w:val="0"/>
          <w:marTop w:val="0"/>
          <w:marBottom w:val="0"/>
          <w:divBdr>
            <w:top w:val="none" w:sz="0" w:space="0" w:color="auto"/>
            <w:left w:val="none" w:sz="0" w:space="0" w:color="auto"/>
            <w:bottom w:val="none" w:sz="0" w:space="0" w:color="auto"/>
            <w:right w:val="none" w:sz="0" w:space="0" w:color="auto"/>
          </w:divBdr>
        </w:div>
        <w:div w:id="1713309617">
          <w:marLeft w:val="0"/>
          <w:marRight w:val="0"/>
          <w:marTop w:val="0"/>
          <w:marBottom w:val="0"/>
          <w:divBdr>
            <w:top w:val="none" w:sz="0" w:space="0" w:color="auto"/>
            <w:left w:val="none" w:sz="0" w:space="0" w:color="auto"/>
            <w:bottom w:val="none" w:sz="0" w:space="0" w:color="auto"/>
            <w:right w:val="none" w:sz="0" w:space="0" w:color="auto"/>
          </w:divBdr>
        </w:div>
        <w:div w:id="365641498">
          <w:marLeft w:val="0"/>
          <w:marRight w:val="0"/>
          <w:marTop w:val="0"/>
          <w:marBottom w:val="0"/>
          <w:divBdr>
            <w:top w:val="none" w:sz="0" w:space="0" w:color="auto"/>
            <w:left w:val="none" w:sz="0" w:space="0" w:color="auto"/>
            <w:bottom w:val="none" w:sz="0" w:space="0" w:color="auto"/>
            <w:right w:val="none" w:sz="0" w:space="0" w:color="auto"/>
          </w:divBdr>
        </w:div>
        <w:div w:id="1950623538">
          <w:marLeft w:val="0"/>
          <w:marRight w:val="0"/>
          <w:marTop w:val="0"/>
          <w:marBottom w:val="0"/>
          <w:divBdr>
            <w:top w:val="none" w:sz="0" w:space="0" w:color="auto"/>
            <w:left w:val="none" w:sz="0" w:space="0" w:color="auto"/>
            <w:bottom w:val="none" w:sz="0" w:space="0" w:color="auto"/>
            <w:right w:val="none" w:sz="0" w:space="0" w:color="auto"/>
          </w:divBdr>
        </w:div>
        <w:div w:id="771558269">
          <w:marLeft w:val="0"/>
          <w:marRight w:val="0"/>
          <w:marTop w:val="0"/>
          <w:marBottom w:val="0"/>
          <w:divBdr>
            <w:top w:val="none" w:sz="0" w:space="0" w:color="auto"/>
            <w:left w:val="none" w:sz="0" w:space="0" w:color="auto"/>
            <w:bottom w:val="none" w:sz="0" w:space="0" w:color="auto"/>
            <w:right w:val="none" w:sz="0" w:space="0" w:color="auto"/>
          </w:divBdr>
        </w:div>
        <w:div w:id="1419522462">
          <w:marLeft w:val="0"/>
          <w:marRight w:val="0"/>
          <w:marTop w:val="0"/>
          <w:marBottom w:val="0"/>
          <w:divBdr>
            <w:top w:val="none" w:sz="0" w:space="0" w:color="auto"/>
            <w:left w:val="none" w:sz="0" w:space="0" w:color="auto"/>
            <w:bottom w:val="none" w:sz="0" w:space="0" w:color="auto"/>
            <w:right w:val="none" w:sz="0" w:space="0" w:color="auto"/>
          </w:divBdr>
        </w:div>
        <w:div w:id="285891765">
          <w:marLeft w:val="0"/>
          <w:marRight w:val="0"/>
          <w:marTop w:val="0"/>
          <w:marBottom w:val="0"/>
          <w:divBdr>
            <w:top w:val="none" w:sz="0" w:space="0" w:color="auto"/>
            <w:left w:val="none" w:sz="0" w:space="0" w:color="auto"/>
            <w:bottom w:val="none" w:sz="0" w:space="0" w:color="auto"/>
            <w:right w:val="none" w:sz="0" w:space="0" w:color="auto"/>
          </w:divBdr>
        </w:div>
        <w:div w:id="854156512">
          <w:marLeft w:val="0"/>
          <w:marRight w:val="0"/>
          <w:marTop w:val="0"/>
          <w:marBottom w:val="0"/>
          <w:divBdr>
            <w:top w:val="none" w:sz="0" w:space="0" w:color="auto"/>
            <w:left w:val="none" w:sz="0" w:space="0" w:color="auto"/>
            <w:bottom w:val="none" w:sz="0" w:space="0" w:color="auto"/>
            <w:right w:val="none" w:sz="0" w:space="0" w:color="auto"/>
          </w:divBdr>
        </w:div>
        <w:div w:id="78479257">
          <w:marLeft w:val="0"/>
          <w:marRight w:val="0"/>
          <w:marTop w:val="0"/>
          <w:marBottom w:val="0"/>
          <w:divBdr>
            <w:top w:val="none" w:sz="0" w:space="0" w:color="auto"/>
            <w:left w:val="none" w:sz="0" w:space="0" w:color="auto"/>
            <w:bottom w:val="none" w:sz="0" w:space="0" w:color="auto"/>
            <w:right w:val="none" w:sz="0" w:space="0" w:color="auto"/>
          </w:divBdr>
        </w:div>
        <w:div w:id="772868054">
          <w:marLeft w:val="0"/>
          <w:marRight w:val="0"/>
          <w:marTop w:val="0"/>
          <w:marBottom w:val="0"/>
          <w:divBdr>
            <w:top w:val="none" w:sz="0" w:space="0" w:color="auto"/>
            <w:left w:val="none" w:sz="0" w:space="0" w:color="auto"/>
            <w:bottom w:val="none" w:sz="0" w:space="0" w:color="auto"/>
            <w:right w:val="none" w:sz="0" w:space="0" w:color="auto"/>
          </w:divBdr>
        </w:div>
        <w:div w:id="711463382">
          <w:marLeft w:val="0"/>
          <w:marRight w:val="0"/>
          <w:marTop w:val="0"/>
          <w:marBottom w:val="0"/>
          <w:divBdr>
            <w:top w:val="none" w:sz="0" w:space="0" w:color="auto"/>
            <w:left w:val="none" w:sz="0" w:space="0" w:color="auto"/>
            <w:bottom w:val="none" w:sz="0" w:space="0" w:color="auto"/>
            <w:right w:val="none" w:sz="0" w:space="0" w:color="auto"/>
          </w:divBdr>
        </w:div>
        <w:div w:id="1235503926">
          <w:marLeft w:val="0"/>
          <w:marRight w:val="0"/>
          <w:marTop w:val="0"/>
          <w:marBottom w:val="0"/>
          <w:divBdr>
            <w:top w:val="none" w:sz="0" w:space="0" w:color="auto"/>
            <w:left w:val="none" w:sz="0" w:space="0" w:color="auto"/>
            <w:bottom w:val="none" w:sz="0" w:space="0" w:color="auto"/>
            <w:right w:val="none" w:sz="0" w:space="0" w:color="auto"/>
          </w:divBdr>
        </w:div>
      </w:divsChild>
    </w:div>
    <w:div w:id="1702703961">
      <w:bodyDiv w:val="1"/>
      <w:marLeft w:val="0"/>
      <w:marRight w:val="0"/>
      <w:marTop w:val="0"/>
      <w:marBottom w:val="0"/>
      <w:divBdr>
        <w:top w:val="none" w:sz="0" w:space="0" w:color="auto"/>
        <w:left w:val="none" w:sz="0" w:space="0" w:color="auto"/>
        <w:bottom w:val="none" w:sz="0" w:space="0" w:color="auto"/>
        <w:right w:val="none" w:sz="0" w:space="0" w:color="auto"/>
      </w:divBdr>
      <w:divsChild>
        <w:div w:id="926187238">
          <w:marLeft w:val="480"/>
          <w:marRight w:val="0"/>
          <w:marTop w:val="0"/>
          <w:marBottom w:val="0"/>
          <w:divBdr>
            <w:top w:val="none" w:sz="0" w:space="0" w:color="auto"/>
            <w:left w:val="none" w:sz="0" w:space="0" w:color="auto"/>
            <w:bottom w:val="none" w:sz="0" w:space="0" w:color="auto"/>
            <w:right w:val="none" w:sz="0" w:space="0" w:color="auto"/>
          </w:divBdr>
        </w:div>
        <w:div w:id="2124422677">
          <w:marLeft w:val="480"/>
          <w:marRight w:val="0"/>
          <w:marTop w:val="0"/>
          <w:marBottom w:val="0"/>
          <w:divBdr>
            <w:top w:val="none" w:sz="0" w:space="0" w:color="auto"/>
            <w:left w:val="none" w:sz="0" w:space="0" w:color="auto"/>
            <w:bottom w:val="none" w:sz="0" w:space="0" w:color="auto"/>
            <w:right w:val="none" w:sz="0" w:space="0" w:color="auto"/>
          </w:divBdr>
        </w:div>
        <w:div w:id="401754725">
          <w:marLeft w:val="480"/>
          <w:marRight w:val="0"/>
          <w:marTop w:val="0"/>
          <w:marBottom w:val="0"/>
          <w:divBdr>
            <w:top w:val="none" w:sz="0" w:space="0" w:color="auto"/>
            <w:left w:val="none" w:sz="0" w:space="0" w:color="auto"/>
            <w:bottom w:val="none" w:sz="0" w:space="0" w:color="auto"/>
            <w:right w:val="none" w:sz="0" w:space="0" w:color="auto"/>
          </w:divBdr>
        </w:div>
        <w:div w:id="421875356">
          <w:marLeft w:val="480"/>
          <w:marRight w:val="0"/>
          <w:marTop w:val="0"/>
          <w:marBottom w:val="0"/>
          <w:divBdr>
            <w:top w:val="none" w:sz="0" w:space="0" w:color="auto"/>
            <w:left w:val="none" w:sz="0" w:space="0" w:color="auto"/>
            <w:bottom w:val="none" w:sz="0" w:space="0" w:color="auto"/>
            <w:right w:val="none" w:sz="0" w:space="0" w:color="auto"/>
          </w:divBdr>
        </w:div>
        <w:div w:id="1505435758">
          <w:marLeft w:val="480"/>
          <w:marRight w:val="0"/>
          <w:marTop w:val="0"/>
          <w:marBottom w:val="0"/>
          <w:divBdr>
            <w:top w:val="none" w:sz="0" w:space="0" w:color="auto"/>
            <w:left w:val="none" w:sz="0" w:space="0" w:color="auto"/>
            <w:bottom w:val="none" w:sz="0" w:space="0" w:color="auto"/>
            <w:right w:val="none" w:sz="0" w:space="0" w:color="auto"/>
          </w:divBdr>
        </w:div>
        <w:div w:id="545066226">
          <w:marLeft w:val="480"/>
          <w:marRight w:val="0"/>
          <w:marTop w:val="0"/>
          <w:marBottom w:val="0"/>
          <w:divBdr>
            <w:top w:val="none" w:sz="0" w:space="0" w:color="auto"/>
            <w:left w:val="none" w:sz="0" w:space="0" w:color="auto"/>
            <w:bottom w:val="none" w:sz="0" w:space="0" w:color="auto"/>
            <w:right w:val="none" w:sz="0" w:space="0" w:color="auto"/>
          </w:divBdr>
        </w:div>
        <w:div w:id="629020921">
          <w:marLeft w:val="480"/>
          <w:marRight w:val="0"/>
          <w:marTop w:val="0"/>
          <w:marBottom w:val="0"/>
          <w:divBdr>
            <w:top w:val="none" w:sz="0" w:space="0" w:color="auto"/>
            <w:left w:val="none" w:sz="0" w:space="0" w:color="auto"/>
            <w:bottom w:val="none" w:sz="0" w:space="0" w:color="auto"/>
            <w:right w:val="none" w:sz="0" w:space="0" w:color="auto"/>
          </w:divBdr>
        </w:div>
        <w:div w:id="575013814">
          <w:marLeft w:val="480"/>
          <w:marRight w:val="0"/>
          <w:marTop w:val="0"/>
          <w:marBottom w:val="0"/>
          <w:divBdr>
            <w:top w:val="none" w:sz="0" w:space="0" w:color="auto"/>
            <w:left w:val="none" w:sz="0" w:space="0" w:color="auto"/>
            <w:bottom w:val="none" w:sz="0" w:space="0" w:color="auto"/>
            <w:right w:val="none" w:sz="0" w:space="0" w:color="auto"/>
          </w:divBdr>
        </w:div>
        <w:div w:id="1695687744">
          <w:marLeft w:val="480"/>
          <w:marRight w:val="0"/>
          <w:marTop w:val="0"/>
          <w:marBottom w:val="0"/>
          <w:divBdr>
            <w:top w:val="none" w:sz="0" w:space="0" w:color="auto"/>
            <w:left w:val="none" w:sz="0" w:space="0" w:color="auto"/>
            <w:bottom w:val="none" w:sz="0" w:space="0" w:color="auto"/>
            <w:right w:val="none" w:sz="0" w:space="0" w:color="auto"/>
          </w:divBdr>
        </w:div>
        <w:div w:id="735131264">
          <w:marLeft w:val="480"/>
          <w:marRight w:val="0"/>
          <w:marTop w:val="0"/>
          <w:marBottom w:val="0"/>
          <w:divBdr>
            <w:top w:val="none" w:sz="0" w:space="0" w:color="auto"/>
            <w:left w:val="none" w:sz="0" w:space="0" w:color="auto"/>
            <w:bottom w:val="none" w:sz="0" w:space="0" w:color="auto"/>
            <w:right w:val="none" w:sz="0" w:space="0" w:color="auto"/>
          </w:divBdr>
        </w:div>
        <w:div w:id="1542863415">
          <w:marLeft w:val="480"/>
          <w:marRight w:val="0"/>
          <w:marTop w:val="0"/>
          <w:marBottom w:val="0"/>
          <w:divBdr>
            <w:top w:val="none" w:sz="0" w:space="0" w:color="auto"/>
            <w:left w:val="none" w:sz="0" w:space="0" w:color="auto"/>
            <w:bottom w:val="none" w:sz="0" w:space="0" w:color="auto"/>
            <w:right w:val="none" w:sz="0" w:space="0" w:color="auto"/>
          </w:divBdr>
        </w:div>
      </w:divsChild>
    </w:div>
    <w:div w:id="1712610189">
      <w:bodyDiv w:val="1"/>
      <w:marLeft w:val="0"/>
      <w:marRight w:val="0"/>
      <w:marTop w:val="0"/>
      <w:marBottom w:val="0"/>
      <w:divBdr>
        <w:top w:val="none" w:sz="0" w:space="0" w:color="auto"/>
        <w:left w:val="none" w:sz="0" w:space="0" w:color="auto"/>
        <w:bottom w:val="none" w:sz="0" w:space="0" w:color="auto"/>
        <w:right w:val="none" w:sz="0" w:space="0" w:color="auto"/>
      </w:divBdr>
    </w:div>
    <w:div w:id="1723598506">
      <w:bodyDiv w:val="1"/>
      <w:marLeft w:val="0"/>
      <w:marRight w:val="0"/>
      <w:marTop w:val="0"/>
      <w:marBottom w:val="0"/>
      <w:divBdr>
        <w:top w:val="none" w:sz="0" w:space="0" w:color="auto"/>
        <w:left w:val="none" w:sz="0" w:space="0" w:color="auto"/>
        <w:bottom w:val="none" w:sz="0" w:space="0" w:color="auto"/>
        <w:right w:val="none" w:sz="0" w:space="0" w:color="auto"/>
      </w:divBdr>
    </w:div>
    <w:div w:id="1724594218">
      <w:bodyDiv w:val="1"/>
      <w:marLeft w:val="0"/>
      <w:marRight w:val="0"/>
      <w:marTop w:val="0"/>
      <w:marBottom w:val="0"/>
      <w:divBdr>
        <w:top w:val="none" w:sz="0" w:space="0" w:color="auto"/>
        <w:left w:val="none" w:sz="0" w:space="0" w:color="auto"/>
        <w:bottom w:val="none" w:sz="0" w:space="0" w:color="auto"/>
        <w:right w:val="none" w:sz="0" w:space="0" w:color="auto"/>
      </w:divBdr>
      <w:divsChild>
        <w:div w:id="31654649">
          <w:marLeft w:val="0"/>
          <w:marRight w:val="0"/>
          <w:marTop w:val="0"/>
          <w:marBottom w:val="0"/>
          <w:divBdr>
            <w:top w:val="none" w:sz="0" w:space="0" w:color="auto"/>
            <w:left w:val="none" w:sz="0" w:space="0" w:color="auto"/>
            <w:bottom w:val="none" w:sz="0" w:space="0" w:color="auto"/>
            <w:right w:val="none" w:sz="0" w:space="0" w:color="auto"/>
          </w:divBdr>
        </w:div>
        <w:div w:id="140272548">
          <w:marLeft w:val="0"/>
          <w:marRight w:val="0"/>
          <w:marTop w:val="0"/>
          <w:marBottom w:val="0"/>
          <w:divBdr>
            <w:top w:val="none" w:sz="0" w:space="0" w:color="auto"/>
            <w:left w:val="none" w:sz="0" w:space="0" w:color="auto"/>
            <w:bottom w:val="none" w:sz="0" w:space="0" w:color="auto"/>
            <w:right w:val="none" w:sz="0" w:space="0" w:color="auto"/>
          </w:divBdr>
        </w:div>
        <w:div w:id="896669340">
          <w:marLeft w:val="0"/>
          <w:marRight w:val="0"/>
          <w:marTop w:val="0"/>
          <w:marBottom w:val="0"/>
          <w:divBdr>
            <w:top w:val="none" w:sz="0" w:space="0" w:color="auto"/>
            <w:left w:val="none" w:sz="0" w:space="0" w:color="auto"/>
            <w:bottom w:val="none" w:sz="0" w:space="0" w:color="auto"/>
            <w:right w:val="none" w:sz="0" w:space="0" w:color="auto"/>
          </w:divBdr>
        </w:div>
        <w:div w:id="2109888364">
          <w:marLeft w:val="0"/>
          <w:marRight w:val="0"/>
          <w:marTop w:val="0"/>
          <w:marBottom w:val="0"/>
          <w:divBdr>
            <w:top w:val="none" w:sz="0" w:space="0" w:color="auto"/>
            <w:left w:val="none" w:sz="0" w:space="0" w:color="auto"/>
            <w:bottom w:val="none" w:sz="0" w:space="0" w:color="auto"/>
            <w:right w:val="none" w:sz="0" w:space="0" w:color="auto"/>
          </w:divBdr>
        </w:div>
        <w:div w:id="1773277525">
          <w:marLeft w:val="0"/>
          <w:marRight w:val="0"/>
          <w:marTop w:val="0"/>
          <w:marBottom w:val="0"/>
          <w:divBdr>
            <w:top w:val="none" w:sz="0" w:space="0" w:color="auto"/>
            <w:left w:val="none" w:sz="0" w:space="0" w:color="auto"/>
            <w:bottom w:val="none" w:sz="0" w:space="0" w:color="auto"/>
            <w:right w:val="none" w:sz="0" w:space="0" w:color="auto"/>
          </w:divBdr>
        </w:div>
        <w:div w:id="1790464982">
          <w:marLeft w:val="0"/>
          <w:marRight w:val="0"/>
          <w:marTop w:val="0"/>
          <w:marBottom w:val="0"/>
          <w:divBdr>
            <w:top w:val="none" w:sz="0" w:space="0" w:color="auto"/>
            <w:left w:val="none" w:sz="0" w:space="0" w:color="auto"/>
            <w:bottom w:val="none" w:sz="0" w:space="0" w:color="auto"/>
            <w:right w:val="none" w:sz="0" w:space="0" w:color="auto"/>
          </w:divBdr>
        </w:div>
        <w:div w:id="1518033556">
          <w:marLeft w:val="0"/>
          <w:marRight w:val="0"/>
          <w:marTop w:val="0"/>
          <w:marBottom w:val="0"/>
          <w:divBdr>
            <w:top w:val="none" w:sz="0" w:space="0" w:color="auto"/>
            <w:left w:val="none" w:sz="0" w:space="0" w:color="auto"/>
            <w:bottom w:val="none" w:sz="0" w:space="0" w:color="auto"/>
            <w:right w:val="none" w:sz="0" w:space="0" w:color="auto"/>
          </w:divBdr>
        </w:div>
        <w:div w:id="1945382807">
          <w:marLeft w:val="0"/>
          <w:marRight w:val="0"/>
          <w:marTop w:val="0"/>
          <w:marBottom w:val="0"/>
          <w:divBdr>
            <w:top w:val="none" w:sz="0" w:space="0" w:color="auto"/>
            <w:left w:val="none" w:sz="0" w:space="0" w:color="auto"/>
            <w:bottom w:val="none" w:sz="0" w:space="0" w:color="auto"/>
            <w:right w:val="none" w:sz="0" w:space="0" w:color="auto"/>
          </w:divBdr>
        </w:div>
        <w:div w:id="1128664072">
          <w:marLeft w:val="0"/>
          <w:marRight w:val="0"/>
          <w:marTop w:val="0"/>
          <w:marBottom w:val="0"/>
          <w:divBdr>
            <w:top w:val="none" w:sz="0" w:space="0" w:color="auto"/>
            <w:left w:val="none" w:sz="0" w:space="0" w:color="auto"/>
            <w:bottom w:val="none" w:sz="0" w:space="0" w:color="auto"/>
            <w:right w:val="none" w:sz="0" w:space="0" w:color="auto"/>
          </w:divBdr>
        </w:div>
        <w:div w:id="280697381">
          <w:marLeft w:val="0"/>
          <w:marRight w:val="0"/>
          <w:marTop w:val="0"/>
          <w:marBottom w:val="0"/>
          <w:divBdr>
            <w:top w:val="none" w:sz="0" w:space="0" w:color="auto"/>
            <w:left w:val="none" w:sz="0" w:space="0" w:color="auto"/>
            <w:bottom w:val="none" w:sz="0" w:space="0" w:color="auto"/>
            <w:right w:val="none" w:sz="0" w:space="0" w:color="auto"/>
          </w:divBdr>
        </w:div>
        <w:div w:id="403718228">
          <w:marLeft w:val="0"/>
          <w:marRight w:val="0"/>
          <w:marTop w:val="0"/>
          <w:marBottom w:val="0"/>
          <w:divBdr>
            <w:top w:val="none" w:sz="0" w:space="0" w:color="auto"/>
            <w:left w:val="none" w:sz="0" w:space="0" w:color="auto"/>
            <w:bottom w:val="none" w:sz="0" w:space="0" w:color="auto"/>
            <w:right w:val="none" w:sz="0" w:space="0" w:color="auto"/>
          </w:divBdr>
        </w:div>
        <w:div w:id="1671367608">
          <w:marLeft w:val="0"/>
          <w:marRight w:val="0"/>
          <w:marTop w:val="0"/>
          <w:marBottom w:val="0"/>
          <w:divBdr>
            <w:top w:val="none" w:sz="0" w:space="0" w:color="auto"/>
            <w:left w:val="none" w:sz="0" w:space="0" w:color="auto"/>
            <w:bottom w:val="none" w:sz="0" w:space="0" w:color="auto"/>
            <w:right w:val="none" w:sz="0" w:space="0" w:color="auto"/>
          </w:divBdr>
        </w:div>
        <w:div w:id="727917334">
          <w:marLeft w:val="0"/>
          <w:marRight w:val="0"/>
          <w:marTop w:val="0"/>
          <w:marBottom w:val="0"/>
          <w:divBdr>
            <w:top w:val="none" w:sz="0" w:space="0" w:color="auto"/>
            <w:left w:val="none" w:sz="0" w:space="0" w:color="auto"/>
            <w:bottom w:val="none" w:sz="0" w:space="0" w:color="auto"/>
            <w:right w:val="none" w:sz="0" w:space="0" w:color="auto"/>
          </w:divBdr>
        </w:div>
        <w:div w:id="496966698">
          <w:marLeft w:val="0"/>
          <w:marRight w:val="0"/>
          <w:marTop w:val="0"/>
          <w:marBottom w:val="0"/>
          <w:divBdr>
            <w:top w:val="none" w:sz="0" w:space="0" w:color="auto"/>
            <w:left w:val="none" w:sz="0" w:space="0" w:color="auto"/>
            <w:bottom w:val="none" w:sz="0" w:space="0" w:color="auto"/>
            <w:right w:val="none" w:sz="0" w:space="0" w:color="auto"/>
          </w:divBdr>
        </w:div>
        <w:div w:id="393968995">
          <w:marLeft w:val="0"/>
          <w:marRight w:val="0"/>
          <w:marTop w:val="0"/>
          <w:marBottom w:val="0"/>
          <w:divBdr>
            <w:top w:val="none" w:sz="0" w:space="0" w:color="auto"/>
            <w:left w:val="none" w:sz="0" w:space="0" w:color="auto"/>
            <w:bottom w:val="none" w:sz="0" w:space="0" w:color="auto"/>
            <w:right w:val="none" w:sz="0" w:space="0" w:color="auto"/>
          </w:divBdr>
        </w:div>
        <w:div w:id="2015916013">
          <w:marLeft w:val="0"/>
          <w:marRight w:val="0"/>
          <w:marTop w:val="0"/>
          <w:marBottom w:val="0"/>
          <w:divBdr>
            <w:top w:val="none" w:sz="0" w:space="0" w:color="auto"/>
            <w:left w:val="none" w:sz="0" w:space="0" w:color="auto"/>
            <w:bottom w:val="none" w:sz="0" w:space="0" w:color="auto"/>
            <w:right w:val="none" w:sz="0" w:space="0" w:color="auto"/>
          </w:divBdr>
        </w:div>
        <w:div w:id="2094230520">
          <w:marLeft w:val="0"/>
          <w:marRight w:val="0"/>
          <w:marTop w:val="0"/>
          <w:marBottom w:val="0"/>
          <w:divBdr>
            <w:top w:val="none" w:sz="0" w:space="0" w:color="auto"/>
            <w:left w:val="none" w:sz="0" w:space="0" w:color="auto"/>
            <w:bottom w:val="none" w:sz="0" w:space="0" w:color="auto"/>
            <w:right w:val="none" w:sz="0" w:space="0" w:color="auto"/>
          </w:divBdr>
        </w:div>
        <w:div w:id="604072278">
          <w:marLeft w:val="0"/>
          <w:marRight w:val="0"/>
          <w:marTop w:val="0"/>
          <w:marBottom w:val="0"/>
          <w:divBdr>
            <w:top w:val="none" w:sz="0" w:space="0" w:color="auto"/>
            <w:left w:val="none" w:sz="0" w:space="0" w:color="auto"/>
            <w:bottom w:val="none" w:sz="0" w:space="0" w:color="auto"/>
            <w:right w:val="none" w:sz="0" w:space="0" w:color="auto"/>
          </w:divBdr>
        </w:div>
        <w:div w:id="658191582">
          <w:marLeft w:val="0"/>
          <w:marRight w:val="0"/>
          <w:marTop w:val="0"/>
          <w:marBottom w:val="0"/>
          <w:divBdr>
            <w:top w:val="none" w:sz="0" w:space="0" w:color="auto"/>
            <w:left w:val="none" w:sz="0" w:space="0" w:color="auto"/>
            <w:bottom w:val="none" w:sz="0" w:space="0" w:color="auto"/>
            <w:right w:val="none" w:sz="0" w:space="0" w:color="auto"/>
          </w:divBdr>
        </w:div>
        <w:div w:id="1221092605">
          <w:marLeft w:val="0"/>
          <w:marRight w:val="0"/>
          <w:marTop w:val="0"/>
          <w:marBottom w:val="0"/>
          <w:divBdr>
            <w:top w:val="none" w:sz="0" w:space="0" w:color="auto"/>
            <w:left w:val="none" w:sz="0" w:space="0" w:color="auto"/>
            <w:bottom w:val="none" w:sz="0" w:space="0" w:color="auto"/>
            <w:right w:val="none" w:sz="0" w:space="0" w:color="auto"/>
          </w:divBdr>
        </w:div>
      </w:divsChild>
    </w:div>
    <w:div w:id="1724913151">
      <w:bodyDiv w:val="1"/>
      <w:marLeft w:val="0"/>
      <w:marRight w:val="0"/>
      <w:marTop w:val="0"/>
      <w:marBottom w:val="0"/>
      <w:divBdr>
        <w:top w:val="none" w:sz="0" w:space="0" w:color="auto"/>
        <w:left w:val="none" w:sz="0" w:space="0" w:color="auto"/>
        <w:bottom w:val="none" w:sz="0" w:space="0" w:color="auto"/>
        <w:right w:val="none" w:sz="0" w:space="0" w:color="auto"/>
      </w:divBdr>
    </w:div>
    <w:div w:id="1729916573">
      <w:bodyDiv w:val="1"/>
      <w:marLeft w:val="0"/>
      <w:marRight w:val="0"/>
      <w:marTop w:val="0"/>
      <w:marBottom w:val="0"/>
      <w:divBdr>
        <w:top w:val="none" w:sz="0" w:space="0" w:color="auto"/>
        <w:left w:val="none" w:sz="0" w:space="0" w:color="auto"/>
        <w:bottom w:val="none" w:sz="0" w:space="0" w:color="auto"/>
        <w:right w:val="none" w:sz="0" w:space="0" w:color="auto"/>
      </w:divBdr>
    </w:div>
    <w:div w:id="1742555124">
      <w:bodyDiv w:val="1"/>
      <w:marLeft w:val="0"/>
      <w:marRight w:val="0"/>
      <w:marTop w:val="0"/>
      <w:marBottom w:val="0"/>
      <w:divBdr>
        <w:top w:val="none" w:sz="0" w:space="0" w:color="auto"/>
        <w:left w:val="none" w:sz="0" w:space="0" w:color="auto"/>
        <w:bottom w:val="none" w:sz="0" w:space="0" w:color="auto"/>
        <w:right w:val="none" w:sz="0" w:space="0" w:color="auto"/>
      </w:divBdr>
    </w:div>
    <w:div w:id="1747143929">
      <w:bodyDiv w:val="1"/>
      <w:marLeft w:val="0"/>
      <w:marRight w:val="0"/>
      <w:marTop w:val="0"/>
      <w:marBottom w:val="0"/>
      <w:divBdr>
        <w:top w:val="none" w:sz="0" w:space="0" w:color="auto"/>
        <w:left w:val="none" w:sz="0" w:space="0" w:color="auto"/>
        <w:bottom w:val="none" w:sz="0" w:space="0" w:color="auto"/>
        <w:right w:val="none" w:sz="0" w:space="0" w:color="auto"/>
      </w:divBdr>
    </w:div>
    <w:div w:id="1748192152">
      <w:bodyDiv w:val="1"/>
      <w:marLeft w:val="0"/>
      <w:marRight w:val="0"/>
      <w:marTop w:val="0"/>
      <w:marBottom w:val="0"/>
      <w:divBdr>
        <w:top w:val="none" w:sz="0" w:space="0" w:color="auto"/>
        <w:left w:val="none" w:sz="0" w:space="0" w:color="auto"/>
        <w:bottom w:val="none" w:sz="0" w:space="0" w:color="auto"/>
        <w:right w:val="none" w:sz="0" w:space="0" w:color="auto"/>
      </w:divBdr>
    </w:div>
    <w:div w:id="1754356083">
      <w:bodyDiv w:val="1"/>
      <w:marLeft w:val="0"/>
      <w:marRight w:val="0"/>
      <w:marTop w:val="0"/>
      <w:marBottom w:val="0"/>
      <w:divBdr>
        <w:top w:val="none" w:sz="0" w:space="0" w:color="auto"/>
        <w:left w:val="none" w:sz="0" w:space="0" w:color="auto"/>
        <w:bottom w:val="none" w:sz="0" w:space="0" w:color="auto"/>
        <w:right w:val="none" w:sz="0" w:space="0" w:color="auto"/>
      </w:divBdr>
      <w:divsChild>
        <w:div w:id="897739463">
          <w:marLeft w:val="480"/>
          <w:marRight w:val="0"/>
          <w:marTop w:val="0"/>
          <w:marBottom w:val="0"/>
          <w:divBdr>
            <w:top w:val="none" w:sz="0" w:space="0" w:color="auto"/>
            <w:left w:val="none" w:sz="0" w:space="0" w:color="auto"/>
            <w:bottom w:val="none" w:sz="0" w:space="0" w:color="auto"/>
            <w:right w:val="none" w:sz="0" w:space="0" w:color="auto"/>
          </w:divBdr>
        </w:div>
        <w:div w:id="1942909078">
          <w:marLeft w:val="480"/>
          <w:marRight w:val="0"/>
          <w:marTop w:val="0"/>
          <w:marBottom w:val="0"/>
          <w:divBdr>
            <w:top w:val="none" w:sz="0" w:space="0" w:color="auto"/>
            <w:left w:val="none" w:sz="0" w:space="0" w:color="auto"/>
            <w:bottom w:val="none" w:sz="0" w:space="0" w:color="auto"/>
            <w:right w:val="none" w:sz="0" w:space="0" w:color="auto"/>
          </w:divBdr>
        </w:div>
        <w:div w:id="1170410054">
          <w:marLeft w:val="480"/>
          <w:marRight w:val="0"/>
          <w:marTop w:val="0"/>
          <w:marBottom w:val="0"/>
          <w:divBdr>
            <w:top w:val="none" w:sz="0" w:space="0" w:color="auto"/>
            <w:left w:val="none" w:sz="0" w:space="0" w:color="auto"/>
            <w:bottom w:val="none" w:sz="0" w:space="0" w:color="auto"/>
            <w:right w:val="none" w:sz="0" w:space="0" w:color="auto"/>
          </w:divBdr>
        </w:div>
        <w:div w:id="514924008">
          <w:marLeft w:val="480"/>
          <w:marRight w:val="0"/>
          <w:marTop w:val="0"/>
          <w:marBottom w:val="0"/>
          <w:divBdr>
            <w:top w:val="none" w:sz="0" w:space="0" w:color="auto"/>
            <w:left w:val="none" w:sz="0" w:space="0" w:color="auto"/>
            <w:bottom w:val="none" w:sz="0" w:space="0" w:color="auto"/>
            <w:right w:val="none" w:sz="0" w:space="0" w:color="auto"/>
          </w:divBdr>
        </w:div>
        <w:div w:id="1398894116">
          <w:marLeft w:val="480"/>
          <w:marRight w:val="0"/>
          <w:marTop w:val="0"/>
          <w:marBottom w:val="0"/>
          <w:divBdr>
            <w:top w:val="none" w:sz="0" w:space="0" w:color="auto"/>
            <w:left w:val="none" w:sz="0" w:space="0" w:color="auto"/>
            <w:bottom w:val="none" w:sz="0" w:space="0" w:color="auto"/>
            <w:right w:val="none" w:sz="0" w:space="0" w:color="auto"/>
          </w:divBdr>
        </w:div>
        <w:div w:id="2083982267">
          <w:marLeft w:val="480"/>
          <w:marRight w:val="0"/>
          <w:marTop w:val="0"/>
          <w:marBottom w:val="0"/>
          <w:divBdr>
            <w:top w:val="none" w:sz="0" w:space="0" w:color="auto"/>
            <w:left w:val="none" w:sz="0" w:space="0" w:color="auto"/>
            <w:bottom w:val="none" w:sz="0" w:space="0" w:color="auto"/>
            <w:right w:val="none" w:sz="0" w:space="0" w:color="auto"/>
          </w:divBdr>
        </w:div>
        <w:div w:id="148330171">
          <w:marLeft w:val="480"/>
          <w:marRight w:val="0"/>
          <w:marTop w:val="0"/>
          <w:marBottom w:val="0"/>
          <w:divBdr>
            <w:top w:val="none" w:sz="0" w:space="0" w:color="auto"/>
            <w:left w:val="none" w:sz="0" w:space="0" w:color="auto"/>
            <w:bottom w:val="none" w:sz="0" w:space="0" w:color="auto"/>
            <w:right w:val="none" w:sz="0" w:space="0" w:color="auto"/>
          </w:divBdr>
        </w:div>
        <w:div w:id="1525636091">
          <w:marLeft w:val="480"/>
          <w:marRight w:val="0"/>
          <w:marTop w:val="0"/>
          <w:marBottom w:val="0"/>
          <w:divBdr>
            <w:top w:val="none" w:sz="0" w:space="0" w:color="auto"/>
            <w:left w:val="none" w:sz="0" w:space="0" w:color="auto"/>
            <w:bottom w:val="none" w:sz="0" w:space="0" w:color="auto"/>
            <w:right w:val="none" w:sz="0" w:space="0" w:color="auto"/>
          </w:divBdr>
        </w:div>
        <w:div w:id="1469057484">
          <w:marLeft w:val="480"/>
          <w:marRight w:val="0"/>
          <w:marTop w:val="0"/>
          <w:marBottom w:val="0"/>
          <w:divBdr>
            <w:top w:val="none" w:sz="0" w:space="0" w:color="auto"/>
            <w:left w:val="none" w:sz="0" w:space="0" w:color="auto"/>
            <w:bottom w:val="none" w:sz="0" w:space="0" w:color="auto"/>
            <w:right w:val="none" w:sz="0" w:space="0" w:color="auto"/>
          </w:divBdr>
        </w:div>
        <w:div w:id="1656909212">
          <w:marLeft w:val="480"/>
          <w:marRight w:val="0"/>
          <w:marTop w:val="0"/>
          <w:marBottom w:val="0"/>
          <w:divBdr>
            <w:top w:val="none" w:sz="0" w:space="0" w:color="auto"/>
            <w:left w:val="none" w:sz="0" w:space="0" w:color="auto"/>
            <w:bottom w:val="none" w:sz="0" w:space="0" w:color="auto"/>
            <w:right w:val="none" w:sz="0" w:space="0" w:color="auto"/>
          </w:divBdr>
        </w:div>
        <w:div w:id="829709338">
          <w:marLeft w:val="480"/>
          <w:marRight w:val="0"/>
          <w:marTop w:val="0"/>
          <w:marBottom w:val="0"/>
          <w:divBdr>
            <w:top w:val="none" w:sz="0" w:space="0" w:color="auto"/>
            <w:left w:val="none" w:sz="0" w:space="0" w:color="auto"/>
            <w:bottom w:val="none" w:sz="0" w:space="0" w:color="auto"/>
            <w:right w:val="none" w:sz="0" w:space="0" w:color="auto"/>
          </w:divBdr>
        </w:div>
        <w:div w:id="1892184818">
          <w:marLeft w:val="480"/>
          <w:marRight w:val="0"/>
          <w:marTop w:val="0"/>
          <w:marBottom w:val="0"/>
          <w:divBdr>
            <w:top w:val="none" w:sz="0" w:space="0" w:color="auto"/>
            <w:left w:val="none" w:sz="0" w:space="0" w:color="auto"/>
            <w:bottom w:val="none" w:sz="0" w:space="0" w:color="auto"/>
            <w:right w:val="none" w:sz="0" w:space="0" w:color="auto"/>
          </w:divBdr>
        </w:div>
        <w:div w:id="1350061943">
          <w:marLeft w:val="480"/>
          <w:marRight w:val="0"/>
          <w:marTop w:val="0"/>
          <w:marBottom w:val="0"/>
          <w:divBdr>
            <w:top w:val="none" w:sz="0" w:space="0" w:color="auto"/>
            <w:left w:val="none" w:sz="0" w:space="0" w:color="auto"/>
            <w:bottom w:val="none" w:sz="0" w:space="0" w:color="auto"/>
            <w:right w:val="none" w:sz="0" w:space="0" w:color="auto"/>
          </w:divBdr>
        </w:div>
        <w:div w:id="520894936">
          <w:marLeft w:val="480"/>
          <w:marRight w:val="0"/>
          <w:marTop w:val="0"/>
          <w:marBottom w:val="0"/>
          <w:divBdr>
            <w:top w:val="none" w:sz="0" w:space="0" w:color="auto"/>
            <w:left w:val="none" w:sz="0" w:space="0" w:color="auto"/>
            <w:bottom w:val="none" w:sz="0" w:space="0" w:color="auto"/>
            <w:right w:val="none" w:sz="0" w:space="0" w:color="auto"/>
          </w:divBdr>
        </w:div>
        <w:div w:id="634021984">
          <w:marLeft w:val="480"/>
          <w:marRight w:val="0"/>
          <w:marTop w:val="0"/>
          <w:marBottom w:val="0"/>
          <w:divBdr>
            <w:top w:val="none" w:sz="0" w:space="0" w:color="auto"/>
            <w:left w:val="none" w:sz="0" w:space="0" w:color="auto"/>
            <w:bottom w:val="none" w:sz="0" w:space="0" w:color="auto"/>
            <w:right w:val="none" w:sz="0" w:space="0" w:color="auto"/>
          </w:divBdr>
        </w:div>
        <w:div w:id="1691296356">
          <w:marLeft w:val="480"/>
          <w:marRight w:val="0"/>
          <w:marTop w:val="0"/>
          <w:marBottom w:val="0"/>
          <w:divBdr>
            <w:top w:val="none" w:sz="0" w:space="0" w:color="auto"/>
            <w:left w:val="none" w:sz="0" w:space="0" w:color="auto"/>
            <w:bottom w:val="none" w:sz="0" w:space="0" w:color="auto"/>
            <w:right w:val="none" w:sz="0" w:space="0" w:color="auto"/>
          </w:divBdr>
        </w:div>
        <w:div w:id="2026321946">
          <w:marLeft w:val="480"/>
          <w:marRight w:val="0"/>
          <w:marTop w:val="0"/>
          <w:marBottom w:val="0"/>
          <w:divBdr>
            <w:top w:val="none" w:sz="0" w:space="0" w:color="auto"/>
            <w:left w:val="none" w:sz="0" w:space="0" w:color="auto"/>
            <w:bottom w:val="none" w:sz="0" w:space="0" w:color="auto"/>
            <w:right w:val="none" w:sz="0" w:space="0" w:color="auto"/>
          </w:divBdr>
        </w:div>
      </w:divsChild>
    </w:div>
    <w:div w:id="1758941680">
      <w:bodyDiv w:val="1"/>
      <w:marLeft w:val="0"/>
      <w:marRight w:val="0"/>
      <w:marTop w:val="0"/>
      <w:marBottom w:val="0"/>
      <w:divBdr>
        <w:top w:val="none" w:sz="0" w:space="0" w:color="auto"/>
        <w:left w:val="none" w:sz="0" w:space="0" w:color="auto"/>
        <w:bottom w:val="none" w:sz="0" w:space="0" w:color="auto"/>
        <w:right w:val="none" w:sz="0" w:space="0" w:color="auto"/>
      </w:divBdr>
    </w:div>
    <w:div w:id="1759213087">
      <w:bodyDiv w:val="1"/>
      <w:marLeft w:val="0"/>
      <w:marRight w:val="0"/>
      <w:marTop w:val="0"/>
      <w:marBottom w:val="0"/>
      <w:divBdr>
        <w:top w:val="none" w:sz="0" w:space="0" w:color="auto"/>
        <w:left w:val="none" w:sz="0" w:space="0" w:color="auto"/>
        <w:bottom w:val="none" w:sz="0" w:space="0" w:color="auto"/>
        <w:right w:val="none" w:sz="0" w:space="0" w:color="auto"/>
      </w:divBdr>
    </w:div>
    <w:div w:id="1762606217">
      <w:bodyDiv w:val="1"/>
      <w:marLeft w:val="0"/>
      <w:marRight w:val="0"/>
      <w:marTop w:val="0"/>
      <w:marBottom w:val="0"/>
      <w:divBdr>
        <w:top w:val="none" w:sz="0" w:space="0" w:color="auto"/>
        <w:left w:val="none" w:sz="0" w:space="0" w:color="auto"/>
        <w:bottom w:val="none" w:sz="0" w:space="0" w:color="auto"/>
        <w:right w:val="none" w:sz="0" w:space="0" w:color="auto"/>
      </w:divBdr>
    </w:div>
    <w:div w:id="1767194815">
      <w:bodyDiv w:val="1"/>
      <w:marLeft w:val="0"/>
      <w:marRight w:val="0"/>
      <w:marTop w:val="0"/>
      <w:marBottom w:val="0"/>
      <w:divBdr>
        <w:top w:val="none" w:sz="0" w:space="0" w:color="auto"/>
        <w:left w:val="none" w:sz="0" w:space="0" w:color="auto"/>
        <w:bottom w:val="none" w:sz="0" w:space="0" w:color="auto"/>
        <w:right w:val="none" w:sz="0" w:space="0" w:color="auto"/>
      </w:divBdr>
    </w:div>
    <w:div w:id="1771581344">
      <w:bodyDiv w:val="1"/>
      <w:marLeft w:val="0"/>
      <w:marRight w:val="0"/>
      <w:marTop w:val="0"/>
      <w:marBottom w:val="0"/>
      <w:divBdr>
        <w:top w:val="none" w:sz="0" w:space="0" w:color="auto"/>
        <w:left w:val="none" w:sz="0" w:space="0" w:color="auto"/>
        <w:bottom w:val="none" w:sz="0" w:space="0" w:color="auto"/>
        <w:right w:val="none" w:sz="0" w:space="0" w:color="auto"/>
      </w:divBdr>
    </w:div>
    <w:div w:id="1774737823">
      <w:bodyDiv w:val="1"/>
      <w:marLeft w:val="0"/>
      <w:marRight w:val="0"/>
      <w:marTop w:val="0"/>
      <w:marBottom w:val="0"/>
      <w:divBdr>
        <w:top w:val="none" w:sz="0" w:space="0" w:color="auto"/>
        <w:left w:val="none" w:sz="0" w:space="0" w:color="auto"/>
        <w:bottom w:val="none" w:sz="0" w:space="0" w:color="auto"/>
        <w:right w:val="none" w:sz="0" w:space="0" w:color="auto"/>
      </w:divBdr>
    </w:div>
    <w:div w:id="1776710841">
      <w:bodyDiv w:val="1"/>
      <w:marLeft w:val="0"/>
      <w:marRight w:val="0"/>
      <w:marTop w:val="0"/>
      <w:marBottom w:val="0"/>
      <w:divBdr>
        <w:top w:val="none" w:sz="0" w:space="0" w:color="auto"/>
        <w:left w:val="none" w:sz="0" w:space="0" w:color="auto"/>
        <w:bottom w:val="none" w:sz="0" w:space="0" w:color="auto"/>
        <w:right w:val="none" w:sz="0" w:space="0" w:color="auto"/>
      </w:divBdr>
      <w:divsChild>
        <w:div w:id="283511885">
          <w:marLeft w:val="480"/>
          <w:marRight w:val="0"/>
          <w:marTop w:val="0"/>
          <w:marBottom w:val="0"/>
          <w:divBdr>
            <w:top w:val="none" w:sz="0" w:space="0" w:color="auto"/>
            <w:left w:val="none" w:sz="0" w:space="0" w:color="auto"/>
            <w:bottom w:val="none" w:sz="0" w:space="0" w:color="auto"/>
            <w:right w:val="none" w:sz="0" w:space="0" w:color="auto"/>
          </w:divBdr>
        </w:div>
        <w:div w:id="2072540844">
          <w:marLeft w:val="480"/>
          <w:marRight w:val="0"/>
          <w:marTop w:val="0"/>
          <w:marBottom w:val="0"/>
          <w:divBdr>
            <w:top w:val="none" w:sz="0" w:space="0" w:color="auto"/>
            <w:left w:val="none" w:sz="0" w:space="0" w:color="auto"/>
            <w:bottom w:val="none" w:sz="0" w:space="0" w:color="auto"/>
            <w:right w:val="none" w:sz="0" w:space="0" w:color="auto"/>
          </w:divBdr>
        </w:div>
        <w:div w:id="1373725002">
          <w:marLeft w:val="480"/>
          <w:marRight w:val="0"/>
          <w:marTop w:val="0"/>
          <w:marBottom w:val="0"/>
          <w:divBdr>
            <w:top w:val="none" w:sz="0" w:space="0" w:color="auto"/>
            <w:left w:val="none" w:sz="0" w:space="0" w:color="auto"/>
            <w:bottom w:val="none" w:sz="0" w:space="0" w:color="auto"/>
            <w:right w:val="none" w:sz="0" w:space="0" w:color="auto"/>
          </w:divBdr>
        </w:div>
        <w:div w:id="1752967348">
          <w:marLeft w:val="480"/>
          <w:marRight w:val="0"/>
          <w:marTop w:val="0"/>
          <w:marBottom w:val="0"/>
          <w:divBdr>
            <w:top w:val="none" w:sz="0" w:space="0" w:color="auto"/>
            <w:left w:val="none" w:sz="0" w:space="0" w:color="auto"/>
            <w:bottom w:val="none" w:sz="0" w:space="0" w:color="auto"/>
            <w:right w:val="none" w:sz="0" w:space="0" w:color="auto"/>
          </w:divBdr>
        </w:div>
        <w:div w:id="586116264">
          <w:marLeft w:val="480"/>
          <w:marRight w:val="0"/>
          <w:marTop w:val="0"/>
          <w:marBottom w:val="0"/>
          <w:divBdr>
            <w:top w:val="none" w:sz="0" w:space="0" w:color="auto"/>
            <w:left w:val="none" w:sz="0" w:space="0" w:color="auto"/>
            <w:bottom w:val="none" w:sz="0" w:space="0" w:color="auto"/>
            <w:right w:val="none" w:sz="0" w:space="0" w:color="auto"/>
          </w:divBdr>
        </w:div>
        <w:div w:id="157814879">
          <w:marLeft w:val="480"/>
          <w:marRight w:val="0"/>
          <w:marTop w:val="0"/>
          <w:marBottom w:val="0"/>
          <w:divBdr>
            <w:top w:val="none" w:sz="0" w:space="0" w:color="auto"/>
            <w:left w:val="none" w:sz="0" w:space="0" w:color="auto"/>
            <w:bottom w:val="none" w:sz="0" w:space="0" w:color="auto"/>
            <w:right w:val="none" w:sz="0" w:space="0" w:color="auto"/>
          </w:divBdr>
        </w:div>
        <w:div w:id="350225714">
          <w:marLeft w:val="480"/>
          <w:marRight w:val="0"/>
          <w:marTop w:val="0"/>
          <w:marBottom w:val="0"/>
          <w:divBdr>
            <w:top w:val="none" w:sz="0" w:space="0" w:color="auto"/>
            <w:left w:val="none" w:sz="0" w:space="0" w:color="auto"/>
            <w:bottom w:val="none" w:sz="0" w:space="0" w:color="auto"/>
            <w:right w:val="none" w:sz="0" w:space="0" w:color="auto"/>
          </w:divBdr>
        </w:div>
        <w:div w:id="1759407356">
          <w:marLeft w:val="480"/>
          <w:marRight w:val="0"/>
          <w:marTop w:val="0"/>
          <w:marBottom w:val="0"/>
          <w:divBdr>
            <w:top w:val="none" w:sz="0" w:space="0" w:color="auto"/>
            <w:left w:val="none" w:sz="0" w:space="0" w:color="auto"/>
            <w:bottom w:val="none" w:sz="0" w:space="0" w:color="auto"/>
            <w:right w:val="none" w:sz="0" w:space="0" w:color="auto"/>
          </w:divBdr>
        </w:div>
        <w:div w:id="986131672">
          <w:marLeft w:val="480"/>
          <w:marRight w:val="0"/>
          <w:marTop w:val="0"/>
          <w:marBottom w:val="0"/>
          <w:divBdr>
            <w:top w:val="none" w:sz="0" w:space="0" w:color="auto"/>
            <w:left w:val="none" w:sz="0" w:space="0" w:color="auto"/>
            <w:bottom w:val="none" w:sz="0" w:space="0" w:color="auto"/>
            <w:right w:val="none" w:sz="0" w:space="0" w:color="auto"/>
          </w:divBdr>
        </w:div>
        <w:div w:id="1612475844">
          <w:marLeft w:val="480"/>
          <w:marRight w:val="0"/>
          <w:marTop w:val="0"/>
          <w:marBottom w:val="0"/>
          <w:divBdr>
            <w:top w:val="none" w:sz="0" w:space="0" w:color="auto"/>
            <w:left w:val="none" w:sz="0" w:space="0" w:color="auto"/>
            <w:bottom w:val="none" w:sz="0" w:space="0" w:color="auto"/>
            <w:right w:val="none" w:sz="0" w:space="0" w:color="auto"/>
          </w:divBdr>
        </w:div>
        <w:div w:id="332294458">
          <w:marLeft w:val="480"/>
          <w:marRight w:val="0"/>
          <w:marTop w:val="0"/>
          <w:marBottom w:val="0"/>
          <w:divBdr>
            <w:top w:val="none" w:sz="0" w:space="0" w:color="auto"/>
            <w:left w:val="none" w:sz="0" w:space="0" w:color="auto"/>
            <w:bottom w:val="none" w:sz="0" w:space="0" w:color="auto"/>
            <w:right w:val="none" w:sz="0" w:space="0" w:color="auto"/>
          </w:divBdr>
        </w:div>
        <w:div w:id="231309176">
          <w:marLeft w:val="480"/>
          <w:marRight w:val="0"/>
          <w:marTop w:val="0"/>
          <w:marBottom w:val="0"/>
          <w:divBdr>
            <w:top w:val="none" w:sz="0" w:space="0" w:color="auto"/>
            <w:left w:val="none" w:sz="0" w:space="0" w:color="auto"/>
            <w:bottom w:val="none" w:sz="0" w:space="0" w:color="auto"/>
            <w:right w:val="none" w:sz="0" w:space="0" w:color="auto"/>
          </w:divBdr>
        </w:div>
        <w:div w:id="1177118495">
          <w:marLeft w:val="480"/>
          <w:marRight w:val="0"/>
          <w:marTop w:val="0"/>
          <w:marBottom w:val="0"/>
          <w:divBdr>
            <w:top w:val="none" w:sz="0" w:space="0" w:color="auto"/>
            <w:left w:val="none" w:sz="0" w:space="0" w:color="auto"/>
            <w:bottom w:val="none" w:sz="0" w:space="0" w:color="auto"/>
            <w:right w:val="none" w:sz="0" w:space="0" w:color="auto"/>
          </w:divBdr>
        </w:div>
        <w:div w:id="936717767">
          <w:marLeft w:val="480"/>
          <w:marRight w:val="0"/>
          <w:marTop w:val="0"/>
          <w:marBottom w:val="0"/>
          <w:divBdr>
            <w:top w:val="none" w:sz="0" w:space="0" w:color="auto"/>
            <w:left w:val="none" w:sz="0" w:space="0" w:color="auto"/>
            <w:bottom w:val="none" w:sz="0" w:space="0" w:color="auto"/>
            <w:right w:val="none" w:sz="0" w:space="0" w:color="auto"/>
          </w:divBdr>
        </w:div>
        <w:div w:id="1133595134">
          <w:marLeft w:val="480"/>
          <w:marRight w:val="0"/>
          <w:marTop w:val="0"/>
          <w:marBottom w:val="0"/>
          <w:divBdr>
            <w:top w:val="none" w:sz="0" w:space="0" w:color="auto"/>
            <w:left w:val="none" w:sz="0" w:space="0" w:color="auto"/>
            <w:bottom w:val="none" w:sz="0" w:space="0" w:color="auto"/>
            <w:right w:val="none" w:sz="0" w:space="0" w:color="auto"/>
          </w:divBdr>
        </w:div>
        <w:div w:id="1038431660">
          <w:marLeft w:val="480"/>
          <w:marRight w:val="0"/>
          <w:marTop w:val="0"/>
          <w:marBottom w:val="0"/>
          <w:divBdr>
            <w:top w:val="none" w:sz="0" w:space="0" w:color="auto"/>
            <w:left w:val="none" w:sz="0" w:space="0" w:color="auto"/>
            <w:bottom w:val="none" w:sz="0" w:space="0" w:color="auto"/>
            <w:right w:val="none" w:sz="0" w:space="0" w:color="auto"/>
          </w:divBdr>
        </w:div>
        <w:div w:id="367726321">
          <w:marLeft w:val="480"/>
          <w:marRight w:val="0"/>
          <w:marTop w:val="0"/>
          <w:marBottom w:val="0"/>
          <w:divBdr>
            <w:top w:val="none" w:sz="0" w:space="0" w:color="auto"/>
            <w:left w:val="none" w:sz="0" w:space="0" w:color="auto"/>
            <w:bottom w:val="none" w:sz="0" w:space="0" w:color="auto"/>
            <w:right w:val="none" w:sz="0" w:space="0" w:color="auto"/>
          </w:divBdr>
        </w:div>
        <w:div w:id="1135025630">
          <w:marLeft w:val="480"/>
          <w:marRight w:val="0"/>
          <w:marTop w:val="0"/>
          <w:marBottom w:val="0"/>
          <w:divBdr>
            <w:top w:val="none" w:sz="0" w:space="0" w:color="auto"/>
            <w:left w:val="none" w:sz="0" w:space="0" w:color="auto"/>
            <w:bottom w:val="none" w:sz="0" w:space="0" w:color="auto"/>
            <w:right w:val="none" w:sz="0" w:space="0" w:color="auto"/>
          </w:divBdr>
        </w:div>
      </w:divsChild>
    </w:div>
    <w:div w:id="1777476898">
      <w:bodyDiv w:val="1"/>
      <w:marLeft w:val="0"/>
      <w:marRight w:val="0"/>
      <w:marTop w:val="0"/>
      <w:marBottom w:val="0"/>
      <w:divBdr>
        <w:top w:val="none" w:sz="0" w:space="0" w:color="auto"/>
        <w:left w:val="none" w:sz="0" w:space="0" w:color="auto"/>
        <w:bottom w:val="none" w:sz="0" w:space="0" w:color="auto"/>
        <w:right w:val="none" w:sz="0" w:space="0" w:color="auto"/>
      </w:divBdr>
    </w:div>
    <w:div w:id="1778596640">
      <w:bodyDiv w:val="1"/>
      <w:marLeft w:val="0"/>
      <w:marRight w:val="0"/>
      <w:marTop w:val="0"/>
      <w:marBottom w:val="0"/>
      <w:divBdr>
        <w:top w:val="none" w:sz="0" w:space="0" w:color="auto"/>
        <w:left w:val="none" w:sz="0" w:space="0" w:color="auto"/>
        <w:bottom w:val="none" w:sz="0" w:space="0" w:color="auto"/>
        <w:right w:val="none" w:sz="0" w:space="0" w:color="auto"/>
      </w:divBdr>
    </w:div>
    <w:div w:id="1778870555">
      <w:bodyDiv w:val="1"/>
      <w:marLeft w:val="0"/>
      <w:marRight w:val="0"/>
      <w:marTop w:val="0"/>
      <w:marBottom w:val="0"/>
      <w:divBdr>
        <w:top w:val="none" w:sz="0" w:space="0" w:color="auto"/>
        <w:left w:val="none" w:sz="0" w:space="0" w:color="auto"/>
        <w:bottom w:val="none" w:sz="0" w:space="0" w:color="auto"/>
        <w:right w:val="none" w:sz="0" w:space="0" w:color="auto"/>
      </w:divBdr>
    </w:div>
    <w:div w:id="1779064010">
      <w:bodyDiv w:val="1"/>
      <w:marLeft w:val="0"/>
      <w:marRight w:val="0"/>
      <w:marTop w:val="0"/>
      <w:marBottom w:val="0"/>
      <w:divBdr>
        <w:top w:val="none" w:sz="0" w:space="0" w:color="auto"/>
        <w:left w:val="none" w:sz="0" w:space="0" w:color="auto"/>
        <w:bottom w:val="none" w:sz="0" w:space="0" w:color="auto"/>
        <w:right w:val="none" w:sz="0" w:space="0" w:color="auto"/>
      </w:divBdr>
    </w:div>
    <w:div w:id="1791239501">
      <w:bodyDiv w:val="1"/>
      <w:marLeft w:val="0"/>
      <w:marRight w:val="0"/>
      <w:marTop w:val="0"/>
      <w:marBottom w:val="0"/>
      <w:divBdr>
        <w:top w:val="none" w:sz="0" w:space="0" w:color="auto"/>
        <w:left w:val="none" w:sz="0" w:space="0" w:color="auto"/>
        <w:bottom w:val="none" w:sz="0" w:space="0" w:color="auto"/>
        <w:right w:val="none" w:sz="0" w:space="0" w:color="auto"/>
      </w:divBdr>
    </w:div>
    <w:div w:id="1796874013">
      <w:bodyDiv w:val="1"/>
      <w:marLeft w:val="0"/>
      <w:marRight w:val="0"/>
      <w:marTop w:val="0"/>
      <w:marBottom w:val="0"/>
      <w:divBdr>
        <w:top w:val="none" w:sz="0" w:space="0" w:color="auto"/>
        <w:left w:val="none" w:sz="0" w:space="0" w:color="auto"/>
        <w:bottom w:val="none" w:sz="0" w:space="0" w:color="auto"/>
        <w:right w:val="none" w:sz="0" w:space="0" w:color="auto"/>
      </w:divBdr>
    </w:div>
    <w:div w:id="1803617723">
      <w:bodyDiv w:val="1"/>
      <w:marLeft w:val="0"/>
      <w:marRight w:val="0"/>
      <w:marTop w:val="0"/>
      <w:marBottom w:val="0"/>
      <w:divBdr>
        <w:top w:val="none" w:sz="0" w:space="0" w:color="auto"/>
        <w:left w:val="none" w:sz="0" w:space="0" w:color="auto"/>
        <w:bottom w:val="none" w:sz="0" w:space="0" w:color="auto"/>
        <w:right w:val="none" w:sz="0" w:space="0" w:color="auto"/>
      </w:divBdr>
    </w:div>
    <w:div w:id="1807315712">
      <w:bodyDiv w:val="1"/>
      <w:marLeft w:val="0"/>
      <w:marRight w:val="0"/>
      <w:marTop w:val="0"/>
      <w:marBottom w:val="0"/>
      <w:divBdr>
        <w:top w:val="none" w:sz="0" w:space="0" w:color="auto"/>
        <w:left w:val="none" w:sz="0" w:space="0" w:color="auto"/>
        <w:bottom w:val="none" w:sz="0" w:space="0" w:color="auto"/>
        <w:right w:val="none" w:sz="0" w:space="0" w:color="auto"/>
      </w:divBdr>
    </w:div>
    <w:div w:id="1808739925">
      <w:bodyDiv w:val="1"/>
      <w:marLeft w:val="0"/>
      <w:marRight w:val="0"/>
      <w:marTop w:val="0"/>
      <w:marBottom w:val="0"/>
      <w:divBdr>
        <w:top w:val="none" w:sz="0" w:space="0" w:color="auto"/>
        <w:left w:val="none" w:sz="0" w:space="0" w:color="auto"/>
        <w:bottom w:val="none" w:sz="0" w:space="0" w:color="auto"/>
        <w:right w:val="none" w:sz="0" w:space="0" w:color="auto"/>
      </w:divBdr>
    </w:div>
    <w:div w:id="1817381722">
      <w:bodyDiv w:val="1"/>
      <w:marLeft w:val="0"/>
      <w:marRight w:val="0"/>
      <w:marTop w:val="0"/>
      <w:marBottom w:val="0"/>
      <w:divBdr>
        <w:top w:val="none" w:sz="0" w:space="0" w:color="auto"/>
        <w:left w:val="none" w:sz="0" w:space="0" w:color="auto"/>
        <w:bottom w:val="none" w:sz="0" w:space="0" w:color="auto"/>
        <w:right w:val="none" w:sz="0" w:space="0" w:color="auto"/>
      </w:divBdr>
    </w:div>
    <w:div w:id="1824396843">
      <w:bodyDiv w:val="1"/>
      <w:marLeft w:val="0"/>
      <w:marRight w:val="0"/>
      <w:marTop w:val="0"/>
      <w:marBottom w:val="0"/>
      <w:divBdr>
        <w:top w:val="none" w:sz="0" w:space="0" w:color="auto"/>
        <w:left w:val="none" w:sz="0" w:space="0" w:color="auto"/>
        <w:bottom w:val="none" w:sz="0" w:space="0" w:color="auto"/>
        <w:right w:val="none" w:sz="0" w:space="0" w:color="auto"/>
      </w:divBdr>
      <w:divsChild>
        <w:div w:id="1969625157">
          <w:marLeft w:val="0"/>
          <w:marRight w:val="0"/>
          <w:marTop w:val="0"/>
          <w:marBottom w:val="0"/>
          <w:divBdr>
            <w:top w:val="none" w:sz="0" w:space="0" w:color="auto"/>
            <w:left w:val="none" w:sz="0" w:space="0" w:color="auto"/>
            <w:bottom w:val="none" w:sz="0" w:space="0" w:color="auto"/>
            <w:right w:val="none" w:sz="0" w:space="0" w:color="auto"/>
          </w:divBdr>
        </w:div>
        <w:div w:id="312563483">
          <w:marLeft w:val="0"/>
          <w:marRight w:val="0"/>
          <w:marTop w:val="0"/>
          <w:marBottom w:val="0"/>
          <w:divBdr>
            <w:top w:val="none" w:sz="0" w:space="0" w:color="auto"/>
            <w:left w:val="none" w:sz="0" w:space="0" w:color="auto"/>
            <w:bottom w:val="none" w:sz="0" w:space="0" w:color="auto"/>
            <w:right w:val="none" w:sz="0" w:space="0" w:color="auto"/>
          </w:divBdr>
        </w:div>
        <w:div w:id="1254435420">
          <w:marLeft w:val="0"/>
          <w:marRight w:val="0"/>
          <w:marTop w:val="0"/>
          <w:marBottom w:val="0"/>
          <w:divBdr>
            <w:top w:val="none" w:sz="0" w:space="0" w:color="auto"/>
            <w:left w:val="none" w:sz="0" w:space="0" w:color="auto"/>
            <w:bottom w:val="none" w:sz="0" w:space="0" w:color="auto"/>
            <w:right w:val="none" w:sz="0" w:space="0" w:color="auto"/>
          </w:divBdr>
        </w:div>
        <w:div w:id="374888906">
          <w:marLeft w:val="0"/>
          <w:marRight w:val="0"/>
          <w:marTop w:val="0"/>
          <w:marBottom w:val="0"/>
          <w:divBdr>
            <w:top w:val="none" w:sz="0" w:space="0" w:color="auto"/>
            <w:left w:val="none" w:sz="0" w:space="0" w:color="auto"/>
            <w:bottom w:val="none" w:sz="0" w:space="0" w:color="auto"/>
            <w:right w:val="none" w:sz="0" w:space="0" w:color="auto"/>
          </w:divBdr>
        </w:div>
        <w:div w:id="891965354">
          <w:marLeft w:val="0"/>
          <w:marRight w:val="0"/>
          <w:marTop w:val="0"/>
          <w:marBottom w:val="0"/>
          <w:divBdr>
            <w:top w:val="none" w:sz="0" w:space="0" w:color="auto"/>
            <w:left w:val="none" w:sz="0" w:space="0" w:color="auto"/>
            <w:bottom w:val="none" w:sz="0" w:space="0" w:color="auto"/>
            <w:right w:val="none" w:sz="0" w:space="0" w:color="auto"/>
          </w:divBdr>
        </w:div>
        <w:div w:id="1295405449">
          <w:marLeft w:val="0"/>
          <w:marRight w:val="0"/>
          <w:marTop w:val="0"/>
          <w:marBottom w:val="0"/>
          <w:divBdr>
            <w:top w:val="none" w:sz="0" w:space="0" w:color="auto"/>
            <w:left w:val="none" w:sz="0" w:space="0" w:color="auto"/>
            <w:bottom w:val="none" w:sz="0" w:space="0" w:color="auto"/>
            <w:right w:val="none" w:sz="0" w:space="0" w:color="auto"/>
          </w:divBdr>
        </w:div>
        <w:div w:id="173809855">
          <w:marLeft w:val="0"/>
          <w:marRight w:val="0"/>
          <w:marTop w:val="0"/>
          <w:marBottom w:val="0"/>
          <w:divBdr>
            <w:top w:val="none" w:sz="0" w:space="0" w:color="auto"/>
            <w:left w:val="none" w:sz="0" w:space="0" w:color="auto"/>
            <w:bottom w:val="none" w:sz="0" w:space="0" w:color="auto"/>
            <w:right w:val="none" w:sz="0" w:space="0" w:color="auto"/>
          </w:divBdr>
        </w:div>
        <w:div w:id="1595868614">
          <w:marLeft w:val="0"/>
          <w:marRight w:val="0"/>
          <w:marTop w:val="0"/>
          <w:marBottom w:val="0"/>
          <w:divBdr>
            <w:top w:val="none" w:sz="0" w:space="0" w:color="auto"/>
            <w:left w:val="none" w:sz="0" w:space="0" w:color="auto"/>
            <w:bottom w:val="none" w:sz="0" w:space="0" w:color="auto"/>
            <w:right w:val="none" w:sz="0" w:space="0" w:color="auto"/>
          </w:divBdr>
        </w:div>
        <w:div w:id="179929049">
          <w:marLeft w:val="0"/>
          <w:marRight w:val="0"/>
          <w:marTop w:val="0"/>
          <w:marBottom w:val="0"/>
          <w:divBdr>
            <w:top w:val="none" w:sz="0" w:space="0" w:color="auto"/>
            <w:left w:val="none" w:sz="0" w:space="0" w:color="auto"/>
            <w:bottom w:val="none" w:sz="0" w:space="0" w:color="auto"/>
            <w:right w:val="none" w:sz="0" w:space="0" w:color="auto"/>
          </w:divBdr>
        </w:div>
        <w:div w:id="1417750711">
          <w:marLeft w:val="0"/>
          <w:marRight w:val="0"/>
          <w:marTop w:val="0"/>
          <w:marBottom w:val="0"/>
          <w:divBdr>
            <w:top w:val="none" w:sz="0" w:space="0" w:color="auto"/>
            <w:left w:val="none" w:sz="0" w:space="0" w:color="auto"/>
            <w:bottom w:val="none" w:sz="0" w:space="0" w:color="auto"/>
            <w:right w:val="none" w:sz="0" w:space="0" w:color="auto"/>
          </w:divBdr>
        </w:div>
        <w:div w:id="436096581">
          <w:marLeft w:val="0"/>
          <w:marRight w:val="0"/>
          <w:marTop w:val="0"/>
          <w:marBottom w:val="0"/>
          <w:divBdr>
            <w:top w:val="none" w:sz="0" w:space="0" w:color="auto"/>
            <w:left w:val="none" w:sz="0" w:space="0" w:color="auto"/>
            <w:bottom w:val="none" w:sz="0" w:space="0" w:color="auto"/>
            <w:right w:val="none" w:sz="0" w:space="0" w:color="auto"/>
          </w:divBdr>
        </w:div>
        <w:div w:id="1142311588">
          <w:marLeft w:val="0"/>
          <w:marRight w:val="0"/>
          <w:marTop w:val="0"/>
          <w:marBottom w:val="0"/>
          <w:divBdr>
            <w:top w:val="none" w:sz="0" w:space="0" w:color="auto"/>
            <w:left w:val="none" w:sz="0" w:space="0" w:color="auto"/>
            <w:bottom w:val="none" w:sz="0" w:space="0" w:color="auto"/>
            <w:right w:val="none" w:sz="0" w:space="0" w:color="auto"/>
          </w:divBdr>
        </w:div>
        <w:div w:id="648091581">
          <w:marLeft w:val="0"/>
          <w:marRight w:val="0"/>
          <w:marTop w:val="0"/>
          <w:marBottom w:val="0"/>
          <w:divBdr>
            <w:top w:val="none" w:sz="0" w:space="0" w:color="auto"/>
            <w:left w:val="none" w:sz="0" w:space="0" w:color="auto"/>
            <w:bottom w:val="none" w:sz="0" w:space="0" w:color="auto"/>
            <w:right w:val="none" w:sz="0" w:space="0" w:color="auto"/>
          </w:divBdr>
        </w:div>
        <w:div w:id="1086920176">
          <w:marLeft w:val="0"/>
          <w:marRight w:val="0"/>
          <w:marTop w:val="0"/>
          <w:marBottom w:val="0"/>
          <w:divBdr>
            <w:top w:val="none" w:sz="0" w:space="0" w:color="auto"/>
            <w:left w:val="none" w:sz="0" w:space="0" w:color="auto"/>
            <w:bottom w:val="none" w:sz="0" w:space="0" w:color="auto"/>
            <w:right w:val="none" w:sz="0" w:space="0" w:color="auto"/>
          </w:divBdr>
        </w:div>
        <w:div w:id="717096400">
          <w:marLeft w:val="0"/>
          <w:marRight w:val="0"/>
          <w:marTop w:val="0"/>
          <w:marBottom w:val="0"/>
          <w:divBdr>
            <w:top w:val="none" w:sz="0" w:space="0" w:color="auto"/>
            <w:left w:val="none" w:sz="0" w:space="0" w:color="auto"/>
            <w:bottom w:val="none" w:sz="0" w:space="0" w:color="auto"/>
            <w:right w:val="none" w:sz="0" w:space="0" w:color="auto"/>
          </w:divBdr>
        </w:div>
        <w:div w:id="158035263">
          <w:marLeft w:val="0"/>
          <w:marRight w:val="0"/>
          <w:marTop w:val="0"/>
          <w:marBottom w:val="0"/>
          <w:divBdr>
            <w:top w:val="none" w:sz="0" w:space="0" w:color="auto"/>
            <w:left w:val="none" w:sz="0" w:space="0" w:color="auto"/>
            <w:bottom w:val="none" w:sz="0" w:space="0" w:color="auto"/>
            <w:right w:val="none" w:sz="0" w:space="0" w:color="auto"/>
          </w:divBdr>
        </w:div>
        <w:div w:id="980232148">
          <w:marLeft w:val="0"/>
          <w:marRight w:val="0"/>
          <w:marTop w:val="0"/>
          <w:marBottom w:val="0"/>
          <w:divBdr>
            <w:top w:val="none" w:sz="0" w:space="0" w:color="auto"/>
            <w:left w:val="none" w:sz="0" w:space="0" w:color="auto"/>
            <w:bottom w:val="none" w:sz="0" w:space="0" w:color="auto"/>
            <w:right w:val="none" w:sz="0" w:space="0" w:color="auto"/>
          </w:divBdr>
        </w:div>
        <w:div w:id="99105963">
          <w:marLeft w:val="0"/>
          <w:marRight w:val="0"/>
          <w:marTop w:val="0"/>
          <w:marBottom w:val="0"/>
          <w:divBdr>
            <w:top w:val="none" w:sz="0" w:space="0" w:color="auto"/>
            <w:left w:val="none" w:sz="0" w:space="0" w:color="auto"/>
            <w:bottom w:val="none" w:sz="0" w:space="0" w:color="auto"/>
            <w:right w:val="none" w:sz="0" w:space="0" w:color="auto"/>
          </w:divBdr>
        </w:div>
        <w:div w:id="263615052">
          <w:marLeft w:val="0"/>
          <w:marRight w:val="0"/>
          <w:marTop w:val="0"/>
          <w:marBottom w:val="0"/>
          <w:divBdr>
            <w:top w:val="none" w:sz="0" w:space="0" w:color="auto"/>
            <w:left w:val="none" w:sz="0" w:space="0" w:color="auto"/>
            <w:bottom w:val="none" w:sz="0" w:space="0" w:color="auto"/>
            <w:right w:val="none" w:sz="0" w:space="0" w:color="auto"/>
          </w:divBdr>
        </w:div>
      </w:divsChild>
    </w:div>
    <w:div w:id="1828521159">
      <w:bodyDiv w:val="1"/>
      <w:marLeft w:val="0"/>
      <w:marRight w:val="0"/>
      <w:marTop w:val="0"/>
      <w:marBottom w:val="0"/>
      <w:divBdr>
        <w:top w:val="none" w:sz="0" w:space="0" w:color="auto"/>
        <w:left w:val="none" w:sz="0" w:space="0" w:color="auto"/>
        <w:bottom w:val="none" w:sz="0" w:space="0" w:color="auto"/>
        <w:right w:val="none" w:sz="0" w:space="0" w:color="auto"/>
      </w:divBdr>
    </w:div>
    <w:div w:id="1831210470">
      <w:bodyDiv w:val="1"/>
      <w:marLeft w:val="0"/>
      <w:marRight w:val="0"/>
      <w:marTop w:val="0"/>
      <w:marBottom w:val="0"/>
      <w:divBdr>
        <w:top w:val="none" w:sz="0" w:space="0" w:color="auto"/>
        <w:left w:val="none" w:sz="0" w:space="0" w:color="auto"/>
        <w:bottom w:val="none" w:sz="0" w:space="0" w:color="auto"/>
        <w:right w:val="none" w:sz="0" w:space="0" w:color="auto"/>
      </w:divBdr>
    </w:div>
    <w:div w:id="1831361044">
      <w:bodyDiv w:val="1"/>
      <w:marLeft w:val="0"/>
      <w:marRight w:val="0"/>
      <w:marTop w:val="0"/>
      <w:marBottom w:val="0"/>
      <w:divBdr>
        <w:top w:val="none" w:sz="0" w:space="0" w:color="auto"/>
        <w:left w:val="none" w:sz="0" w:space="0" w:color="auto"/>
        <w:bottom w:val="none" w:sz="0" w:space="0" w:color="auto"/>
        <w:right w:val="none" w:sz="0" w:space="0" w:color="auto"/>
      </w:divBdr>
    </w:div>
    <w:div w:id="1861316061">
      <w:bodyDiv w:val="1"/>
      <w:marLeft w:val="0"/>
      <w:marRight w:val="0"/>
      <w:marTop w:val="0"/>
      <w:marBottom w:val="0"/>
      <w:divBdr>
        <w:top w:val="none" w:sz="0" w:space="0" w:color="auto"/>
        <w:left w:val="none" w:sz="0" w:space="0" w:color="auto"/>
        <w:bottom w:val="none" w:sz="0" w:space="0" w:color="auto"/>
        <w:right w:val="none" w:sz="0" w:space="0" w:color="auto"/>
      </w:divBdr>
    </w:div>
    <w:div w:id="1868911290">
      <w:bodyDiv w:val="1"/>
      <w:marLeft w:val="0"/>
      <w:marRight w:val="0"/>
      <w:marTop w:val="0"/>
      <w:marBottom w:val="0"/>
      <w:divBdr>
        <w:top w:val="none" w:sz="0" w:space="0" w:color="auto"/>
        <w:left w:val="none" w:sz="0" w:space="0" w:color="auto"/>
        <w:bottom w:val="none" w:sz="0" w:space="0" w:color="auto"/>
        <w:right w:val="none" w:sz="0" w:space="0" w:color="auto"/>
      </w:divBdr>
    </w:div>
    <w:div w:id="1881670719">
      <w:bodyDiv w:val="1"/>
      <w:marLeft w:val="0"/>
      <w:marRight w:val="0"/>
      <w:marTop w:val="0"/>
      <w:marBottom w:val="0"/>
      <w:divBdr>
        <w:top w:val="none" w:sz="0" w:space="0" w:color="auto"/>
        <w:left w:val="none" w:sz="0" w:space="0" w:color="auto"/>
        <w:bottom w:val="none" w:sz="0" w:space="0" w:color="auto"/>
        <w:right w:val="none" w:sz="0" w:space="0" w:color="auto"/>
      </w:divBdr>
    </w:div>
    <w:div w:id="1882670568">
      <w:bodyDiv w:val="1"/>
      <w:marLeft w:val="0"/>
      <w:marRight w:val="0"/>
      <w:marTop w:val="0"/>
      <w:marBottom w:val="0"/>
      <w:divBdr>
        <w:top w:val="none" w:sz="0" w:space="0" w:color="auto"/>
        <w:left w:val="none" w:sz="0" w:space="0" w:color="auto"/>
        <w:bottom w:val="none" w:sz="0" w:space="0" w:color="auto"/>
        <w:right w:val="none" w:sz="0" w:space="0" w:color="auto"/>
      </w:divBdr>
    </w:div>
    <w:div w:id="1883519914">
      <w:bodyDiv w:val="1"/>
      <w:marLeft w:val="0"/>
      <w:marRight w:val="0"/>
      <w:marTop w:val="0"/>
      <w:marBottom w:val="0"/>
      <w:divBdr>
        <w:top w:val="none" w:sz="0" w:space="0" w:color="auto"/>
        <w:left w:val="none" w:sz="0" w:space="0" w:color="auto"/>
        <w:bottom w:val="none" w:sz="0" w:space="0" w:color="auto"/>
        <w:right w:val="none" w:sz="0" w:space="0" w:color="auto"/>
      </w:divBdr>
    </w:div>
    <w:div w:id="1883714689">
      <w:bodyDiv w:val="1"/>
      <w:marLeft w:val="0"/>
      <w:marRight w:val="0"/>
      <w:marTop w:val="0"/>
      <w:marBottom w:val="0"/>
      <w:divBdr>
        <w:top w:val="none" w:sz="0" w:space="0" w:color="auto"/>
        <w:left w:val="none" w:sz="0" w:space="0" w:color="auto"/>
        <w:bottom w:val="none" w:sz="0" w:space="0" w:color="auto"/>
        <w:right w:val="none" w:sz="0" w:space="0" w:color="auto"/>
      </w:divBdr>
    </w:div>
    <w:div w:id="1887528030">
      <w:bodyDiv w:val="1"/>
      <w:marLeft w:val="0"/>
      <w:marRight w:val="0"/>
      <w:marTop w:val="0"/>
      <w:marBottom w:val="0"/>
      <w:divBdr>
        <w:top w:val="none" w:sz="0" w:space="0" w:color="auto"/>
        <w:left w:val="none" w:sz="0" w:space="0" w:color="auto"/>
        <w:bottom w:val="none" w:sz="0" w:space="0" w:color="auto"/>
        <w:right w:val="none" w:sz="0" w:space="0" w:color="auto"/>
      </w:divBdr>
    </w:div>
    <w:div w:id="1892187377">
      <w:bodyDiv w:val="1"/>
      <w:marLeft w:val="0"/>
      <w:marRight w:val="0"/>
      <w:marTop w:val="0"/>
      <w:marBottom w:val="0"/>
      <w:divBdr>
        <w:top w:val="none" w:sz="0" w:space="0" w:color="auto"/>
        <w:left w:val="none" w:sz="0" w:space="0" w:color="auto"/>
        <w:bottom w:val="none" w:sz="0" w:space="0" w:color="auto"/>
        <w:right w:val="none" w:sz="0" w:space="0" w:color="auto"/>
      </w:divBdr>
    </w:div>
    <w:div w:id="1908148788">
      <w:bodyDiv w:val="1"/>
      <w:marLeft w:val="0"/>
      <w:marRight w:val="0"/>
      <w:marTop w:val="0"/>
      <w:marBottom w:val="0"/>
      <w:divBdr>
        <w:top w:val="none" w:sz="0" w:space="0" w:color="auto"/>
        <w:left w:val="none" w:sz="0" w:space="0" w:color="auto"/>
        <w:bottom w:val="none" w:sz="0" w:space="0" w:color="auto"/>
        <w:right w:val="none" w:sz="0" w:space="0" w:color="auto"/>
      </w:divBdr>
    </w:div>
    <w:div w:id="1908346274">
      <w:bodyDiv w:val="1"/>
      <w:marLeft w:val="0"/>
      <w:marRight w:val="0"/>
      <w:marTop w:val="0"/>
      <w:marBottom w:val="0"/>
      <w:divBdr>
        <w:top w:val="none" w:sz="0" w:space="0" w:color="auto"/>
        <w:left w:val="none" w:sz="0" w:space="0" w:color="auto"/>
        <w:bottom w:val="none" w:sz="0" w:space="0" w:color="auto"/>
        <w:right w:val="none" w:sz="0" w:space="0" w:color="auto"/>
      </w:divBdr>
    </w:div>
    <w:div w:id="1915510072">
      <w:bodyDiv w:val="1"/>
      <w:marLeft w:val="0"/>
      <w:marRight w:val="0"/>
      <w:marTop w:val="0"/>
      <w:marBottom w:val="0"/>
      <w:divBdr>
        <w:top w:val="none" w:sz="0" w:space="0" w:color="auto"/>
        <w:left w:val="none" w:sz="0" w:space="0" w:color="auto"/>
        <w:bottom w:val="none" w:sz="0" w:space="0" w:color="auto"/>
        <w:right w:val="none" w:sz="0" w:space="0" w:color="auto"/>
      </w:divBdr>
    </w:div>
    <w:div w:id="1923492821">
      <w:bodyDiv w:val="1"/>
      <w:marLeft w:val="0"/>
      <w:marRight w:val="0"/>
      <w:marTop w:val="0"/>
      <w:marBottom w:val="0"/>
      <w:divBdr>
        <w:top w:val="none" w:sz="0" w:space="0" w:color="auto"/>
        <w:left w:val="none" w:sz="0" w:space="0" w:color="auto"/>
        <w:bottom w:val="none" w:sz="0" w:space="0" w:color="auto"/>
        <w:right w:val="none" w:sz="0" w:space="0" w:color="auto"/>
      </w:divBdr>
    </w:div>
    <w:div w:id="1925913416">
      <w:bodyDiv w:val="1"/>
      <w:marLeft w:val="0"/>
      <w:marRight w:val="0"/>
      <w:marTop w:val="0"/>
      <w:marBottom w:val="0"/>
      <w:divBdr>
        <w:top w:val="none" w:sz="0" w:space="0" w:color="auto"/>
        <w:left w:val="none" w:sz="0" w:space="0" w:color="auto"/>
        <w:bottom w:val="none" w:sz="0" w:space="0" w:color="auto"/>
        <w:right w:val="none" w:sz="0" w:space="0" w:color="auto"/>
      </w:divBdr>
    </w:div>
    <w:div w:id="1937053120">
      <w:bodyDiv w:val="1"/>
      <w:marLeft w:val="0"/>
      <w:marRight w:val="0"/>
      <w:marTop w:val="0"/>
      <w:marBottom w:val="0"/>
      <w:divBdr>
        <w:top w:val="none" w:sz="0" w:space="0" w:color="auto"/>
        <w:left w:val="none" w:sz="0" w:space="0" w:color="auto"/>
        <w:bottom w:val="none" w:sz="0" w:space="0" w:color="auto"/>
        <w:right w:val="none" w:sz="0" w:space="0" w:color="auto"/>
      </w:divBdr>
      <w:divsChild>
        <w:div w:id="1403604825">
          <w:marLeft w:val="0"/>
          <w:marRight w:val="0"/>
          <w:marTop w:val="0"/>
          <w:marBottom w:val="0"/>
          <w:divBdr>
            <w:top w:val="none" w:sz="0" w:space="0" w:color="auto"/>
            <w:left w:val="none" w:sz="0" w:space="0" w:color="auto"/>
            <w:bottom w:val="none" w:sz="0" w:space="0" w:color="auto"/>
            <w:right w:val="none" w:sz="0" w:space="0" w:color="auto"/>
          </w:divBdr>
        </w:div>
        <w:div w:id="445277803">
          <w:marLeft w:val="0"/>
          <w:marRight w:val="0"/>
          <w:marTop w:val="0"/>
          <w:marBottom w:val="0"/>
          <w:divBdr>
            <w:top w:val="none" w:sz="0" w:space="0" w:color="auto"/>
            <w:left w:val="none" w:sz="0" w:space="0" w:color="auto"/>
            <w:bottom w:val="none" w:sz="0" w:space="0" w:color="auto"/>
            <w:right w:val="none" w:sz="0" w:space="0" w:color="auto"/>
          </w:divBdr>
        </w:div>
        <w:div w:id="1031150165">
          <w:marLeft w:val="0"/>
          <w:marRight w:val="0"/>
          <w:marTop w:val="0"/>
          <w:marBottom w:val="0"/>
          <w:divBdr>
            <w:top w:val="none" w:sz="0" w:space="0" w:color="auto"/>
            <w:left w:val="none" w:sz="0" w:space="0" w:color="auto"/>
            <w:bottom w:val="none" w:sz="0" w:space="0" w:color="auto"/>
            <w:right w:val="none" w:sz="0" w:space="0" w:color="auto"/>
          </w:divBdr>
        </w:div>
        <w:div w:id="1320382076">
          <w:marLeft w:val="0"/>
          <w:marRight w:val="0"/>
          <w:marTop w:val="0"/>
          <w:marBottom w:val="0"/>
          <w:divBdr>
            <w:top w:val="none" w:sz="0" w:space="0" w:color="auto"/>
            <w:left w:val="none" w:sz="0" w:space="0" w:color="auto"/>
            <w:bottom w:val="none" w:sz="0" w:space="0" w:color="auto"/>
            <w:right w:val="none" w:sz="0" w:space="0" w:color="auto"/>
          </w:divBdr>
        </w:div>
        <w:div w:id="568156769">
          <w:marLeft w:val="0"/>
          <w:marRight w:val="0"/>
          <w:marTop w:val="0"/>
          <w:marBottom w:val="0"/>
          <w:divBdr>
            <w:top w:val="none" w:sz="0" w:space="0" w:color="auto"/>
            <w:left w:val="none" w:sz="0" w:space="0" w:color="auto"/>
            <w:bottom w:val="none" w:sz="0" w:space="0" w:color="auto"/>
            <w:right w:val="none" w:sz="0" w:space="0" w:color="auto"/>
          </w:divBdr>
        </w:div>
        <w:div w:id="1035538948">
          <w:marLeft w:val="0"/>
          <w:marRight w:val="0"/>
          <w:marTop w:val="0"/>
          <w:marBottom w:val="0"/>
          <w:divBdr>
            <w:top w:val="none" w:sz="0" w:space="0" w:color="auto"/>
            <w:left w:val="none" w:sz="0" w:space="0" w:color="auto"/>
            <w:bottom w:val="none" w:sz="0" w:space="0" w:color="auto"/>
            <w:right w:val="none" w:sz="0" w:space="0" w:color="auto"/>
          </w:divBdr>
        </w:div>
        <w:div w:id="1095783347">
          <w:marLeft w:val="0"/>
          <w:marRight w:val="0"/>
          <w:marTop w:val="0"/>
          <w:marBottom w:val="0"/>
          <w:divBdr>
            <w:top w:val="none" w:sz="0" w:space="0" w:color="auto"/>
            <w:left w:val="none" w:sz="0" w:space="0" w:color="auto"/>
            <w:bottom w:val="none" w:sz="0" w:space="0" w:color="auto"/>
            <w:right w:val="none" w:sz="0" w:space="0" w:color="auto"/>
          </w:divBdr>
        </w:div>
        <w:div w:id="431557189">
          <w:marLeft w:val="0"/>
          <w:marRight w:val="0"/>
          <w:marTop w:val="0"/>
          <w:marBottom w:val="0"/>
          <w:divBdr>
            <w:top w:val="none" w:sz="0" w:space="0" w:color="auto"/>
            <w:left w:val="none" w:sz="0" w:space="0" w:color="auto"/>
            <w:bottom w:val="none" w:sz="0" w:space="0" w:color="auto"/>
            <w:right w:val="none" w:sz="0" w:space="0" w:color="auto"/>
          </w:divBdr>
        </w:div>
        <w:div w:id="44185900">
          <w:marLeft w:val="0"/>
          <w:marRight w:val="0"/>
          <w:marTop w:val="0"/>
          <w:marBottom w:val="0"/>
          <w:divBdr>
            <w:top w:val="none" w:sz="0" w:space="0" w:color="auto"/>
            <w:left w:val="none" w:sz="0" w:space="0" w:color="auto"/>
            <w:bottom w:val="none" w:sz="0" w:space="0" w:color="auto"/>
            <w:right w:val="none" w:sz="0" w:space="0" w:color="auto"/>
          </w:divBdr>
        </w:div>
        <w:div w:id="1890804905">
          <w:marLeft w:val="0"/>
          <w:marRight w:val="0"/>
          <w:marTop w:val="0"/>
          <w:marBottom w:val="0"/>
          <w:divBdr>
            <w:top w:val="none" w:sz="0" w:space="0" w:color="auto"/>
            <w:left w:val="none" w:sz="0" w:space="0" w:color="auto"/>
            <w:bottom w:val="none" w:sz="0" w:space="0" w:color="auto"/>
            <w:right w:val="none" w:sz="0" w:space="0" w:color="auto"/>
          </w:divBdr>
        </w:div>
        <w:div w:id="1368675434">
          <w:marLeft w:val="0"/>
          <w:marRight w:val="0"/>
          <w:marTop w:val="0"/>
          <w:marBottom w:val="0"/>
          <w:divBdr>
            <w:top w:val="none" w:sz="0" w:space="0" w:color="auto"/>
            <w:left w:val="none" w:sz="0" w:space="0" w:color="auto"/>
            <w:bottom w:val="none" w:sz="0" w:space="0" w:color="auto"/>
            <w:right w:val="none" w:sz="0" w:space="0" w:color="auto"/>
          </w:divBdr>
        </w:div>
        <w:div w:id="2000107954">
          <w:marLeft w:val="0"/>
          <w:marRight w:val="0"/>
          <w:marTop w:val="0"/>
          <w:marBottom w:val="0"/>
          <w:divBdr>
            <w:top w:val="none" w:sz="0" w:space="0" w:color="auto"/>
            <w:left w:val="none" w:sz="0" w:space="0" w:color="auto"/>
            <w:bottom w:val="none" w:sz="0" w:space="0" w:color="auto"/>
            <w:right w:val="none" w:sz="0" w:space="0" w:color="auto"/>
          </w:divBdr>
        </w:div>
        <w:div w:id="11733837">
          <w:marLeft w:val="0"/>
          <w:marRight w:val="0"/>
          <w:marTop w:val="0"/>
          <w:marBottom w:val="0"/>
          <w:divBdr>
            <w:top w:val="none" w:sz="0" w:space="0" w:color="auto"/>
            <w:left w:val="none" w:sz="0" w:space="0" w:color="auto"/>
            <w:bottom w:val="none" w:sz="0" w:space="0" w:color="auto"/>
            <w:right w:val="none" w:sz="0" w:space="0" w:color="auto"/>
          </w:divBdr>
        </w:div>
        <w:div w:id="142895581">
          <w:marLeft w:val="0"/>
          <w:marRight w:val="0"/>
          <w:marTop w:val="0"/>
          <w:marBottom w:val="0"/>
          <w:divBdr>
            <w:top w:val="none" w:sz="0" w:space="0" w:color="auto"/>
            <w:left w:val="none" w:sz="0" w:space="0" w:color="auto"/>
            <w:bottom w:val="none" w:sz="0" w:space="0" w:color="auto"/>
            <w:right w:val="none" w:sz="0" w:space="0" w:color="auto"/>
          </w:divBdr>
        </w:div>
        <w:div w:id="1568764283">
          <w:marLeft w:val="0"/>
          <w:marRight w:val="0"/>
          <w:marTop w:val="0"/>
          <w:marBottom w:val="0"/>
          <w:divBdr>
            <w:top w:val="none" w:sz="0" w:space="0" w:color="auto"/>
            <w:left w:val="none" w:sz="0" w:space="0" w:color="auto"/>
            <w:bottom w:val="none" w:sz="0" w:space="0" w:color="auto"/>
            <w:right w:val="none" w:sz="0" w:space="0" w:color="auto"/>
          </w:divBdr>
        </w:div>
        <w:div w:id="875314781">
          <w:marLeft w:val="0"/>
          <w:marRight w:val="0"/>
          <w:marTop w:val="0"/>
          <w:marBottom w:val="0"/>
          <w:divBdr>
            <w:top w:val="none" w:sz="0" w:space="0" w:color="auto"/>
            <w:left w:val="none" w:sz="0" w:space="0" w:color="auto"/>
            <w:bottom w:val="none" w:sz="0" w:space="0" w:color="auto"/>
            <w:right w:val="none" w:sz="0" w:space="0" w:color="auto"/>
          </w:divBdr>
        </w:div>
        <w:div w:id="117141316">
          <w:marLeft w:val="0"/>
          <w:marRight w:val="0"/>
          <w:marTop w:val="0"/>
          <w:marBottom w:val="0"/>
          <w:divBdr>
            <w:top w:val="none" w:sz="0" w:space="0" w:color="auto"/>
            <w:left w:val="none" w:sz="0" w:space="0" w:color="auto"/>
            <w:bottom w:val="none" w:sz="0" w:space="0" w:color="auto"/>
            <w:right w:val="none" w:sz="0" w:space="0" w:color="auto"/>
          </w:divBdr>
        </w:div>
        <w:div w:id="527371540">
          <w:marLeft w:val="0"/>
          <w:marRight w:val="0"/>
          <w:marTop w:val="0"/>
          <w:marBottom w:val="0"/>
          <w:divBdr>
            <w:top w:val="none" w:sz="0" w:space="0" w:color="auto"/>
            <w:left w:val="none" w:sz="0" w:space="0" w:color="auto"/>
            <w:bottom w:val="none" w:sz="0" w:space="0" w:color="auto"/>
            <w:right w:val="none" w:sz="0" w:space="0" w:color="auto"/>
          </w:divBdr>
        </w:div>
        <w:div w:id="1135953581">
          <w:marLeft w:val="0"/>
          <w:marRight w:val="0"/>
          <w:marTop w:val="0"/>
          <w:marBottom w:val="0"/>
          <w:divBdr>
            <w:top w:val="none" w:sz="0" w:space="0" w:color="auto"/>
            <w:left w:val="none" w:sz="0" w:space="0" w:color="auto"/>
            <w:bottom w:val="none" w:sz="0" w:space="0" w:color="auto"/>
            <w:right w:val="none" w:sz="0" w:space="0" w:color="auto"/>
          </w:divBdr>
        </w:div>
      </w:divsChild>
    </w:div>
    <w:div w:id="1952592345">
      <w:bodyDiv w:val="1"/>
      <w:marLeft w:val="0"/>
      <w:marRight w:val="0"/>
      <w:marTop w:val="0"/>
      <w:marBottom w:val="0"/>
      <w:divBdr>
        <w:top w:val="none" w:sz="0" w:space="0" w:color="auto"/>
        <w:left w:val="none" w:sz="0" w:space="0" w:color="auto"/>
        <w:bottom w:val="none" w:sz="0" w:space="0" w:color="auto"/>
        <w:right w:val="none" w:sz="0" w:space="0" w:color="auto"/>
      </w:divBdr>
      <w:divsChild>
        <w:div w:id="153029488">
          <w:marLeft w:val="480"/>
          <w:marRight w:val="0"/>
          <w:marTop w:val="0"/>
          <w:marBottom w:val="0"/>
          <w:divBdr>
            <w:top w:val="none" w:sz="0" w:space="0" w:color="auto"/>
            <w:left w:val="none" w:sz="0" w:space="0" w:color="auto"/>
            <w:bottom w:val="none" w:sz="0" w:space="0" w:color="auto"/>
            <w:right w:val="none" w:sz="0" w:space="0" w:color="auto"/>
          </w:divBdr>
        </w:div>
        <w:div w:id="1115713966">
          <w:marLeft w:val="480"/>
          <w:marRight w:val="0"/>
          <w:marTop w:val="0"/>
          <w:marBottom w:val="0"/>
          <w:divBdr>
            <w:top w:val="none" w:sz="0" w:space="0" w:color="auto"/>
            <w:left w:val="none" w:sz="0" w:space="0" w:color="auto"/>
            <w:bottom w:val="none" w:sz="0" w:space="0" w:color="auto"/>
            <w:right w:val="none" w:sz="0" w:space="0" w:color="auto"/>
          </w:divBdr>
        </w:div>
        <w:div w:id="1188447126">
          <w:marLeft w:val="480"/>
          <w:marRight w:val="0"/>
          <w:marTop w:val="0"/>
          <w:marBottom w:val="0"/>
          <w:divBdr>
            <w:top w:val="none" w:sz="0" w:space="0" w:color="auto"/>
            <w:left w:val="none" w:sz="0" w:space="0" w:color="auto"/>
            <w:bottom w:val="none" w:sz="0" w:space="0" w:color="auto"/>
            <w:right w:val="none" w:sz="0" w:space="0" w:color="auto"/>
          </w:divBdr>
        </w:div>
        <w:div w:id="1517572119">
          <w:marLeft w:val="480"/>
          <w:marRight w:val="0"/>
          <w:marTop w:val="0"/>
          <w:marBottom w:val="0"/>
          <w:divBdr>
            <w:top w:val="none" w:sz="0" w:space="0" w:color="auto"/>
            <w:left w:val="none" w:sz="0" w:space="0" w:color="auto"/>
            <w:bottom w:val="none" w:sz="0" w:space="0" w:color="auto"/>
            <w:right w:val="none" w:sz="0" w:space="0" w:color="auto"/>
          </w:divBdr>
        </w:div>
        <w:div w:id="391731200">
          <w:marLeft w:val="480"/>
          <w:marRight w:val="0"/>
          <w:marTop w:val="0"/>
          <w:marBottom w:val="0"/>
          <w:divBdr>
            <w:top w:val="none" w:sz="0" w:space="0" w:color="auto"/>
            <w:left w:val="none" w:sz="0" w:space="0" w:color="auto"/>
            <w:bottom w:val="none" w:sz="0" w:space="0" w:color="auto"/>
            <w:right w:val="none" w:sz="0" w:space="0" w:color="auto"/>
          </w:divBdr>
        </w:div>
        <w:div w:id="630987141">
          <w:marLeft w:val="480"/>
          <w:marRight w:val="0"/>
          <w:marTop w:val="0"/>
          <w:marBottom w:val="0"/>
          <w:divBdr>
            <w:top w:val="none" w:sz="0" w:space="0" w:color="auto"/>
            <w:left w:val="none" w:sz="0" w:space="0" w:color="auto"/>
            <w:bottom w:val="none" w:sz="0" w:space="0" w:color="auto"/>
            <w:right w:val="none" w:sz="0" w:space="0" w:color="auto"/>
          </w:divBdr>
        </w:div>
        <w:div w:id="199712136">
          <w:marLeft w:val="480"/>
          <w:marRight w:val="0"/>
          <w:marTop w:val="0"/>
          <w:marBottom w:val="0"/>
          <w:divBdr>
            <w:top w:val="none" w:sz="0" w:space="0" w:color="auto"/>
            <w:left w:val="none" w:sz="0" w:space="0" w:color="auto"/>
            <w:bottom w:val="none" w:sz="0" w:space="0" w:color="auto"/>
            <w:right w:val="none" w:sz="0" w:space="0" w:color="auto"/>
          </w:divBdr>
        </w:div>
        <w:div w:id="1537042564">
          <w:marLeft w:val="480"/>
          <w:marRight w:val="0"/>
          <w:marTop w:val="0"/>
          <w:marBottom w:val="0"/>
          <w:divBdr>
            <w:top w:val="none" w:sz="0" w:space="0" w:color="auto"/>
            <w:left w:val="none" w:sz="0" w:space="0" w:color="auto"/>
            <w:bottom w:val="none" w:sz="0" w:space="0" w:color="auto"/>
            <w:right w:val="none" w:sz="0" w:space="0" w:color="auto"/>
          </w:divBdr>
        </w:div>
        <w:div w:id="656226322">
          <w:marLeft w:val="480"/>
          <w:marRight w:val="0"/>
          <w:marTop w:val="0"/>
          <w:marBottom w:val="0"/>
          <w:divBdr>
            <w:top w:val="none" w:sz="0" w:space="0" w:color="auto"/>
            <w:left w:val="none" w:sz="0" w:space="0" w:color="auto"/>
            <w:bottom w:val="none" w:sz="0" w:space="0" w:color="auto"/>
            <w:right w:val="none" w:sz="0" w:space="0" w:color="auto"/>
          </w:divBdr>
        </w:div>
        <w:div w:id="587274361">
          <w:marLeft w:val="480"/>
          <w:marRight w:val="0"/>
          <w:marTop w:val="0"/>
          <w:marBottom w:val="0"/>
          <w:divBdr>
            <w:top w:val="none" w:sz="0" w:space="0" w:color="auto"/>
            <w:left w:val="none" w:sz="0" w:space="0" w:color="auto"/>
            <w:bottom w:val="none" w:sz="0" w:space="0" w:color="auto"/>
            <w:right w:val="none" w:sz="0" w:space="0" w:color="auto"/>
          </w:divBdr>
        </w:div>
        <w:div w:id="1901481918">
          <w:marLeft w:val="480"/>
          <w:marRight w:val="0"/>
          <w:marTop w:val="0"/>
          <w:marBottom w:val="0"/>
          <w:divBdr>
            <w:top w:val="none" w:sz="0" w:space="0" w:color="auto"/>
            <w:left w:val="none" w:sz="0" w:space="0" w:color="auto"/>
            <w:bottom w:val="none" w:sz="0" w:space="0" w:color="auto"/>
            <w:right w:val="none" w:sz="0" w:space="0" w:color="auto"/>
          </w:divBdr>
        </w:div>
        <w:div w:id="1091898950">
          <w:marLeft w:val="480"/>
          <w:marRight w:val="0"/>
          <w:marTop w:val="0"/>
          <w:marBottom w:val="0"/>
          <w:divBdr>
            <w:top w:val="none" w:sz="0" w:space="0" w:color="auto"/>
            <w:left w:val="none" w:sz="0" w:space="0" w:color="auto"/>
            <w:bottom w:val="none" w:sz="0" w:space="0" w:color="auto"/>
            <w:right w:val="none" w:sz="0" w:space="0" w:color="auto"/>
          </w:divBdr>
        </w:div>
        <w:div w:id="524564140">
          <w:marLeft w:val="480"/>
          <w:marRight w:val="0"/>
          <w:marTop w:val="0"/>
          <w:marBottom w:val="0"/>
          <w:divBdr>
            <w:top w:val="none" w:sz="0" w:space="0" w:color="auto"/>
            <w:left w:val="none" w:sz="0" w:space="0" w:color="auto"/>
            <w:bottom w:val="none" w:sz="0" w:space="0" w:color="auto"/>
            <w:right w:val="none" w:sz="0" w:space="0" w:color="auto"/>
          </w:divBdr>
        </w:div>
        <w:div w:id="2022900123">
          <w:marLeft w:val="480"/>
          <w:marRight w:val="0"/>
          <w:marTop w:val="0"/>
          <w:marBottom w:val="0"/>
          <w:divBdr>
            <w:top w:val="none" w:sz="0" w:space="0" w:color="auto"/>
            <w:left w:val="none" w:sz="0" w:space="0" w:color="auto"/>
            <w:bottom w:val="none" w:sz="0" w:space="0" w:color="auto"/>
            <w:right w:val="none" w:sz="0" w:space="0" w:color="auto"/>
          </w:divBdr>
        </w:div>
        <w:div w:id="288439219">
          <w:marLeft w:val="480"/>
          <w:marRight w:val="0"/>
          <w:marTop w:val="0"/>
          <w:marBottom w:val="0"/>
          <w:divBdr>
            <w:top w:val="none" w:sz="0" w:space="0" w:color="auto"/>
            <w:left w:val="none" w:sz="0" w:space="0" w:color="auto"/>
            <w:bottom w:val="none" w:sz="0" w:space="0" w:color="auto"/>
            <w:right w:val="none" w:sz="0" w:space="0" w:color="auto"/>
          </w:divBdr>
        </w:div>
        <w:div w:id="1745688006">
          <w:marLeft w:val="480"/>
          <w:marRight w:val="0"/>
          <w:marTop w:val="0"/>
          <w:marBottom w:val="0"/>
          <w:divBdr>
            <w:top w:val="none" w:sz="0" w:space="0" w:color="auto"/>
            <w:left w:val="none" w:sz="0" w:space="0" w:color="auto"/>
            <w:bottom w:val="none" w:sz="0" w:space="0" w:color="auto"/>
            <w:right w:val="none" w:sz="0" w:space="0" w:color="auto"/>
          </w:divBdr>
        </w:div>
        <w:div w:id="1728529756">
          <w:marLeft w:val="480"/>
          <w:marRight w:val="0"/>
          <w:marTop w:val="0"/>
          <w:marBottom w:val="0"/>
          <w:divBdr>
            <w:top w:val="none" w:sz="0" w:space="0" w:color="auto"/>
            <w:left w:val="none" w:sz="0" w:space="0" w:color="auto"/>
            <w:bottom w:val="none" w:sz="0" w:space="0" w:color="auto"/>
            <w:right w:val="none" w:sz="0" w:space="0" w:color="auto"/>
          </w:divBdr>
        </w:div>
      </w:divsChild>
    </w:div>
    <w:div w:id="1954748099">
      <w:bodyDiv w:val="1"/>
      <w:marLeft w:val="0"/>
      <w:marRight w:val="0"/>
      <w:marTop w:val="0"/>
      <w:marBottom w:val="0"/>
      <w:divBdr>
        <w:top w:val="none" w:sz="0" w:space="0" w:color="auto"/>
        <w:left w:val="none" w:sz="0" w:space="0" w:color="auto"/>
        <w:bottom w:val="none" w:sz="0" w:space="0" w:color="auto"/>
        <w:right w:val="none" w:sz="0" w:space="0" w:color="auto"/>
      </w:divBdr>
    </w:div>
    <w:div w:id="1955751146">
      <w:bodyDiv w:val="1"/>
      <w:marLeft w:val="0"/>
      <w:marRight w:val="0"/>
      <w:marTop w:val="0"/>
      <w:marBottom w:val="0"/>
      <w:divBdr>
        <w:top w:val="none" w:sz="0" w:space="0" w:color="auto"/>
        <w:left w:val="none" w:sz="0" w:space="0" w:color="auto"/>
        <w:bottom w:val="none" w:sz="0" w:space="0" w:color="auto"/>
        <w:right w:val="none" w:sz="0" w:space="0" w:color="auto"/>
      </w:divBdr>
    </w:div>
    <w:div w:id="1956014679">
      <w:bodyDiv w:val="1"/>
      <w:marLeft w:val="0"/>
      <w:marRight w:val="0"/>
      <w:marTop w:val="0"/>
      <w:marBottom w:val="0"/>
      <w:divBdr>
        <w:top w:val="none" w:sz="0" w:space="0" w:color="auto"/>
        <w:left w:val="none" w:sz="0" w:space="0" w:color="auto"/>
        <w:bottom w:val="none" w:sz="0" w:space="0" w:color="auto"/>
        <w:right w:val="none" w:sz="0" w:space="0" w:color="auto"/>
      </w:divBdr>
    </w:div>
    <w:div w:id="1957060496">
      <w:bodyDiv w:val="1"/>
      <w:marLeft w:val="0"/>
      <w:marRight w:val="0"/>
      <w:marTop w:val="0"/>
      <w:marBottom w:val="0"/>
      <w:divBdr>
        <w:top w:val="none" w:sz="0" w:space="0" w:color="auto"/>
        <w:left w:val="none" w:sz="0" w:space="0" w:color="auto"/>
        <w:bottom w:val="none" w:sz="0" w:space="0" w:color="auto"/>
        <w:right w:val="none" w:sz="0" w:space="0" w:color="auto"/>
      </w:divBdr>
    </w:div>
    <w:div w:id="1957180099">
      <w:bodyDiv w:val="1"/>
      <w:marLeft w:val="0"/>
      <w:marRight w:val="0"/>
      <w:marTop w:val="0"/>
      <w:marBottom w:val="0"/>
      <w:divBdr>
        <w:top w:val="none" w:sz="0" w:space="0" w:color="auto"/>
        <w:left w:val="none" w:sz="0" w:space="0" w:color="auto"/>
        <w:bottom w:val="none" w:sz="0" w:space="0" w:color="auto"/>
        <w:right w:val="none" w:sz="0" w:space="0" w:color="auto"/>
      </w:divBdr>
    </w:div>
    <w:div w:id="1958441518">
      <w:bodyDiv w:val="1"/>
      <w:marLeft w:val="0"/>
      <w:marRight w:val="0"/>
      <w:marTop w:val="0"/>
      <w:marBottom w:val="0"/>
      <w:divBdr>
        <w:top w:val="none" w:sz="0" w:space="0" w:color="auto"/>
        <w:left w:val="none" w:sz="0" w:space="0" w:color="auto"/>
        <w:bottom w:val="none" w:sz="0" w:space="0" w:color="auto"/>
        <w:right w:val="none" w:sz="0" w:space="0" w:color="auto"/>
      </w:divBdr>
    </w:div>
    <w:div w:id="1963420894">
      <w:bodyDiv w:val="1"/>
      <w:marLeft w:val="0"/>
      <w:marRight w:val="0"/>
      <w:marTop w:val="0"/>
      <w:marBottom w:val="0"/>
      <w:divBdr>
        <w:top w:val="none" w:sz="0" w:space="0" w:color="auto"/>
        <w:left w:val="none" w:sz="0" w:space="0" w:color="auto"/>
        <w:bottom w:val="none" w:sz="0" w:space="0" w:color="auto"/>
        <w:right w:val="none" w:sz="0" w:space="0" w:color="auto"/>
      </w:divBdr>
    </w:div>
    <w:div w:id="1972587097">
      <w:bodyDiv w:val="1"/>
      <w:marLeft w:val="0"/>
      <w:marRight w:val="0"/>
      <w:marTop w:val="0"/>
      <w:marBottom w:val="0"/>
      <w:divBdr>
        <w:top w:val="none" w:sz="0" w:space="0" w:color="auto"/>
        <w:left w:val="none" w:sz="0" w:space="0" w:color="auto"/>
        <w:bottom w:val="none" w:sz="0" w:space="0" w:color="auto"/>
        <w:right w:val="none" w:sz="0" w:space="0" w:color="auto"/>
      </w:divBdr>
    </w:div>
    <w:div w:id="1975014474">
      <w:bodyDiv w:val="1"/>
      <w:marLeft w:val="0"/>
      <w:marRight w:val="0"/>
      <w:marTop w:val="0"/>
      <w:marBottom w:val="0"/>
      <w:divBdr>
        <w:top w:val="none" w:sz="0" w:space="0" w:color="auto"/>
        <w:left w:val="none" w:sz="0" w:space="0" w:color="auto"/>
        <w:bottom w:val="none" w:sz="0" w:space="0" w:color="auto"/>
        <w:right w:val="none" w:sz="0" w:space="0" w:color="auto"/>
      </w:divBdr>
    </w:div>
    <w:div w:id="1977758420">
      <w:bodyDiv w:val="1"/>
      <w:marLeft w:val="0"/>
      <w:marRight w:val="0"/>
      <w:marTop w:val="0"/>
      <w:marBottom w:val="0"/>
      <w:divBdr>
        <w:top w:val="none" w:sz="0" w:space="0" w:color="auto"/>
        <w:left w:val="none" w:sz="0" w:space="0" w:color="auto"/>
        <w:bottom w:val="none" w:sz="0" w:space="0" w:color="auto"/>
        <w:right w:val="none" w:sz="0" w:space="0" w:color="auto"/>
      </w:divBdr>
    </w:div>
    <w:div w:id="1985887517">
      <w:bodyDiv w:val="1"/>
      <w:marLeft w:val="0"/>
      <w:marRight w:val="0"/>
      <w:marTop w:val="0"/>
      <w:marBottom w:val="0"/>
      <w:divBdr>
        <w:top w:val="none" w:sz="0" w:space="0" w:color="auto"/>
        <w:left w:val="none" w:sz="0" w:space="0" w:color="auto"/>
        <w:bottom w:val="none" w:sz="0" w:space="0" w:color="auto"/>
        <w:right w:val="none" w:sz="0" w:space="0" w:color="auto"/>
      </w:divBdr>
    </w:div>
    <w:div w:id="1992714546">
      <w:bodyDiv w:val="1"/>
      <w:marLeft w:val="0"/>
      <w:marRight w:val="0"/>
      <w:marTop w:val="0"/>
      <w:marBottom w:val="0"/>
      <w:divBdr>
        <w:top w:val="none" w:sz="0" w:space="0" w:color="auto"/>
        <w:left w:val="none" w:sz="0" w:space="0" w:color="auto"/>
        <w:bottom w:val="none" w:sz="0" w:space="0" w:color="auto"/>
        <w:right w:val="none" w:sz="0" w:space="0" w:color="auto"/>
      </w:divBdr>
    </w:div>
    <w:div w:id="1992782496">
      <w:bodyDiv w:val="1"/>
      <w:marLeft w:val="0"/>
      <w:marRight w:val="0"/>
      <w:marTop w:val="0"/>
      <w:marBottom w:val="0"/>
      <w:divBdr>
        <w:top w:val="none" w:sz="0" w:space="0" w:color="auto"/>
        <w:left w:val="none" w:sz="0" w:space="0" w:color="auto"/>
        <w:bottom w:val="none" w:sz="0" w:space="0" w:color="auto"/>
        <w:right w:val="none" w:sz="0" w:space="0" w:color="auto"/>
      </w:divBdr>
      <w:divsChild>
        <w:div w:id="1248003203">
          <w:marLeft w:val="0"/>
          <w:marRight w:val="0"/>
          <w:marTop w:val="0"/>
          <w:marBottom w:val="0"/>
          <w:divBdr>
            <w:top w:val="none" w:sz="0" w:space="0" w:color="auto"/>
            <w:left w:val="none" w:sz="0" w:space="0" w:color="auto"/>
            <w:bottom w:val="none" w:sz="0" w:space="0" w:color="auto"/>
            <w:right w:val="none" w:sz="0" w:space="0" w:color="auto"/>
          </w:divBdr>
        </w:div>
        <w:div w:id="374232647">
          <w:marLeft w:val="0"/>
          <w:marRight w:val="0"/>
          <w:marTop w:val="0"/>
          <w:marBottom w:val="0"/>
          <w:divBdr>
            <w:top w:val="none" w:sz="0" w:space="0" w:color="auto"/>
            <w:left w:val="none" w:sz="0" w:space="0" w:color="auto"/>
            <w:bottom w:val="none" w:sz="0" w:space="0" w:color="auto"/>
            <w:right w:val="none" w:sz="0" w:space="0" w:color="auto"/>
          </w:divBdr>
        </w:div>
        <w:div w:id="232352178">
          <w:marLeft w:val="0"/>
          <w:marRight w:val="0"/>
          <w:marTop w:val="0"/>
          <w:marBottom w:val="0"/>
          <w:divBdr>
            <w:top w:val="none" w:sz="0" w:space="0" w:color="auto"/>
            <w:left w:val="none" w:sz="0" w:space="0" w:color="auto"/>
            <w:bottom w:val="none" w:sz="0" w:space="0" w:color="auto"/>
            <w:right w:val="none" w:sz="0" w:space="0" w:color="auto"/>
          </w:divBdr>
        </w:div>
        <w:div w:id="1887519182">
          <w:marLeft w:val="0"/>
          <w:marRight w:val="0"/>
          <w:marTop w:val="0"/>
          <w:marBottom w:val="0"/>
          <w:divBdr>
            <w:top w:val="none" w:sz="0" w:space="0" w:color="auto"/>
            <w:left w:val="none" w:sz="0" w:space="0" w:color="auto"/>
            <w:bottom w:val="none" w:sz="0" w:space="0" w:color="auto"/>
            <w:right w:val="none" w:sz="0" w:space="0" w:color="auto"/>
          </w:divBdr>
        </w:div>
        <w:div w:id="462888872">
          <w:marLeft w:val="0"/>
          <w:marRight w:val="0"/>
          <w:marTop w:val="0"/>
          <w:marBottom w:val="0"/>
          <w:divBdr>
            <w:top w:val="none" w:sz="0" w:space="0" w:color="auto"/>
            <w:left w:val="none" w:sz="0" w:space="0" w:color="auto"/>
            <w:bottom w:val="none" w:sz="0" w:space="0" w:color="auto"/>
            <w:right w:val="none" w:sz="0" w:space="0" w:color="auto"/>
          </w:divBdr>
        </w:div>
        <w:div w:id="2063673589">
          <w:marLeft w:val="0"/>
          <w:marRight w:val="0"/>
          <w:marTop w:val="0"/>
          <w:marBottom w:val="0"/>
          <w:divBdr>
            <w:top w:val="none" w:sz="0" w:space="0" w:color="auto"/>
            <w:left w:val="none" w:sz="0" w:space="0" w:color="auto"/>
            <w:bottom w:val="none" w:sz="0" w:space="0" w:color="auto"/>
            <w:right w:val="none" w:sz="0" w:space="0" w:color="auto"/>
          </w:divBdr>
        </w:div>
        <w:div w:id="1520894191">
          <w:marLeft w:val="0"/>
          <w:marRight w:val="0"/>
          <w:marTop w:val="0"/>
          <w:marBottom w:val="0"/>
          <w:divBdr>
            <w:top w:val="none" w:sz="0" w:space="0" w:color="auto"/>
            <w:left w:val="none" w:sz="0" w:space="0" w:color="auto"/>
            <w:bottom w:val="none" w:sz="0" w:space="0" w:color="auto"/>
            <w:right w:val="none" w:sz="0" w:space="0" w:color="auto"/>
          </w:divBdr>
        </w:div>
        <w:div w:id="1810631471">
          <w:marLeft w:val="0"/>
          <w:marRight w:val="0"/>
          <w:marTop w:val="0"/>
          <w:marBottom w:val="0"/>
          <w:divBdr>
            <w:top w:val="none" w:sz="0" w:space="0" w:color="auto"/>
            <w:left w:val="none" w:sz="0" w:space="0" w:color="auto"/>
            <w:bottom w:val="none" w:sz="0" w:space="0" w:color="auto"/>
            <w:right w:val="none" w:sz="0" w:space="0" w:color="auto"/>
          </w:divBdr>
        </w:div>
        <w:div w:id="518861275">
          <w:marLeft w:val="0"/>
          <w:marRight w:val="0"/>
          <w:marTop w:val="0"/>
          <w:marBottom w:val="0"/>
          <w:divBdr>
            <w:top w:val="none" w:sz="0" w:space="0" w:color="auto"/>
            <w:left w:val="none" w:sz="0" w:space="0" w:color="auto"/>
            <w:bottom w:val="none" w:sz="0" w:space="0" w:color="auto"/>
            <w:right w:val="none" w:sz="0" w:space="0" w:color="auto"/>
          </w:divBdr>
        </w:div>
        <w:div w:id="648633357">
          <w:marLeft w:val="0"/>
          <w:marRight w:val="0"/>
          <w:marTop w:val="0"/>
          <w:marBottom w:val="0"/>
          <w:divBdr>
            <w:top w:val="none" w:sz="0" w:space="0" w:color="auto"/>
            <w:left w:val="none" w:sz="0" w:space="0" w:color="auto"/>
            <w:bottom w:val="none" w:sz="0" w:space="0" w:color="auto"/>
            <w:right w:val="none" w:sz="0" w:space="0" w:color="auto"/>
          </w:divBdr>
        </w:div>
        <w:div w:id="213546878">
          <w:marLeft w:val="0"/>
          <w:marRight w:val="0"/>
          <w:marTop w:val="0"/>
          <w:marBottom w:val="0"/>
          <w:divBdr>
            <w:top w:val="none" w:sz="0" w:space="0" w:color="auto"/>
            <w:left w:val="none" w:sz="0" w:space="0" w:color="auto"/>
            <w:bottom w:val="none" w:sz="0" w:space="0" w:color="auto"/>
            <w:right w:val="none" w:sz="0" w:space="0" w:color="auto"/>
          </w:divBdr>
        </w:div>
        <w:div w:id="1486580378">
          <w:marLeft w:val="0"/>
          <w:marRight w:val="0"/>
          <w:marTop w:val="0"/>
          <w:marBottom w:val="0"/>
          <w:divBdr>
            <w:top w:val="none" w:sz="0" w:space="0" w:color="auto"/>
            <w:left w:val="none" w:sz="0" w:space="0" w:color="auto"/>
            <w:bottom w:val="none" w:sz="0" w:space="0" w:color="auto"/>
            <w:right w:val="none" w:sz="0" w:space="0" w:color="auto"/>
          </w:divBdr>
        </w:div>
        <w:div w:id="1301303231">
          <w:marLeft w:val="0"/>
          <w:marRight w:val="0"/>
          <w:marTop w:val="0"/>
          <w:marBottom w:val="0"/>
          <w:divBdr>
            <w:top w:val="none" w:sz="0" w:space="0" w:color="auto"/>
            <w:left w:val="none" w:sz="0" w:space="0" w:color="auto"/>
            <w:bottom w:val="none" w:sz="0" w:space="0" w:color="auto"/>
            <w:right w:val="none" w:sz="0" w:space="0" w:color="auto"/>
          </w:divBdr>
        </w:div>
        <w:div w:id="1683042488">
          <w:marLeft w:val="0"/>
          <w:marRight w:val="0"/>
          <w:marTop w:val="0"/>
          <w:marBottom w:val="0"/>
          <w:divBdr>
            <w:top w:val="none" w:sz="0" w:space="0" w:color="auto"/>
            <w:left w:val="none" w:sz="0" w:space="0" w:color="auto"/>
            <w:bottom w:val="none" w:sz="0" w:space="0" w:color="auto"/>
            <w:right w:val="none" w:sz="0" w:space="0" w:color="auto"/>
          </w:divBdr>
        </w:div>
        <w:div w:id="711534672">
          <w:marLeft w:val="0"/>
          <w:marRight w:val="0"/>
          <w:marTop w:val="0"/>
          <w:marBottom w:val="0"/>
          <w:divBdr>
            <w:top w:val="none" w:sz="0" w:space="0" w:color="auto"/>
            <w:left w:val="none" w:sz="0" w:space="0" w:color="auto"/>
            <w:bottom w:val="none" w:sz="0" w:space="0" w:color="auto"/>
            <w:right w:val="none" w:sz="0" w:space="0" w:color="auto"/>
          </w:divBdr>
        </w:div>
        <w:div w:id="196894809">
          <w:marLeft w:val="0"/>
          <w:marRight w:val="0"/>
          <w:marTop w:val="0"/>
          <w:marBottom w:val="0"/>
          <w:divBdr>
            <w:top w:val="none" w:sz="0" w:space="0" w:color="auto"/>
            <w:left w:val="none" w:sz="0" w:space="0" w:color="auto"/>
            <w:bottom w:val="none" w:sz="0" w:space="0" w:color="auto"/>
            <w:right w:val="none" w:sz="0" w:space="0" w:color="auto"/>
          </w:divBdr>
        </w:div>
        <w:div w:id="1581330655">
          <w:marLeft w:val="0"/>
          <w:marRight w:val="0"/>
          <w:marTop w:val="0"/>
          <w:marBottom w:val="0"/>
          <w:divBdr>
            <w:top w:val="none" w:sz="0" w:space="0" w:color="auto"/>
            <w:left w:val="none" w:sz="0" w:space="0" w:color="auto"/>
            <w:bottom w:val="none" w:sz="0" w:space="0" w:color="auto"/>
            <w:right w:val="none" w:sz="0" w:space="0" w:color="auto"/>
          </w:divBdr>
        </w:div>
        <w:div w:id="42095499">
          <w:marLeft w:val="0"/>
          <w:marRight w:val="0"/>
          <w:marTop w:val="0"/>
          <w:marBottom w:val="0"/>
          <w:divBdr>
            <w:top w:val="none" w:sz="0" w:space="0" w:color="auto"/>
            <w:left w:val="none" w:sz="0" w:space="0" w:color="auto"/>
            <w:bottom w:val="none" w:sz="0" w:space="0" w:color="auto"/>
            <w:right w:val="none" w:sz="0" w:space="0" w:color="auto"/>
          </w:divBdr>
        </w:div>
        <w:div w:id="584076267">
          <w:marLeft w:val="0"/>
          <w:marRight w:val="0"/>
          <w:marTop w:val="0"/>
          <w:marBottom w:val="0"/>
          <w:divBdr>
            <w:top w:val="none" w:sz="0" w:space="0" w:color="auto"/>
            <w:left w:val="none" w:sz="0" w:space="0" w:color="auto"/>
            <w:bottom w:val="none" w:sz="0" w:space="0" w:color="auto"/>
            <w:right w:val="none" w:sz="0" w:space="0" w:color="auto"/>
          </w:divBdr>
        </w:div>
        <w:div w:id="134035303">
          <w:marLeft w:val="0"/>
          <w:marRight w:val="0"/>
          <w:marTop w:val="0"/>
          <w:marBottom w:val="0"/>
          <w:divBdr>
            <w:top w:val="none" w:sz="0" w:space="0" w:color="auto"/>
            <w:left w:val="none" w:sz="0" w:space="0" w:color="auto"/>
            <w:bottom w:val="none" w:sz="0" w:space="0" w:color="auto"/>
            <w:right w:val="none" w:sz="0" w:space="0" w:color="auto"/>
          </w:divBdr>
        </w:div>
      </w:divsChild>
    </w:div>
    <w:div w:id="1998462679">
      <w:bodyDiv w:val="1"/>
      <w:marLeft w:val="0"/>
      <w:marRight w:val="0"/>
      <w:marTop w:val="0"/>
      <w:marBottom w:val="0"/>
      <w:divBdr>
        <w:top w:val="none" w:sz="0" w:space="0" w:color="auto"/>
        <w:left w:val="none" w:sz="0" w:space="0" w:color="auto"/>
        <w:bottom w:val="none" w:sz="0" w:space="0" w:color="auto"/>
        <w:right w:val="none" w:sz="0" w:space="0" w:color="auto"/>
      </w:divBdr>
      <w:divsChild>
        <w:div w:id="1087652909">
          <w:marLeft w:val="480"/>
          <w:marRight w:val="0"/>
          <w:marTop w:val="0"/>
          <w:marBottom w:val="0"/>
          <w:divBdr>
            <w:top w:val="none" w:sz="0" w:space="0" w:color="auto"/>
            <w:left w:val="none" w:sz="0" w:space="0" w:color="auto"/>
            <w:bottom w:val="none" w:sz="0" w:space="0" w:color="auto"/>
            <w:right w:val="none" w:sz="0" w:space="0" w:color="auto"/>
          </w:divBdr>
        </w:div>
        <w:div w:id="205533776">
          <w:marLeft w:val="480"/>
          <w:marRight w:val="0"/>
          <w:marTop w:val="0"/>
          <w:marBottom w:val="0"/>
          <w:divBdr>
            <w:top w:val="none" w:sz="0" w:space="0" w:color="auto"/>
            <w:left w:val="none" w:sz="0" w:space="0" w:color="auto"/>
            <w:bottom w:val="none" w:sz="0" w:space="0" w:color="auto"/>
            <w:right w:val="none" w:sz="0" w:space="0" w:color="auto"/>
          </w:divBdr>
        </w:div>
        <w:div w:id="1067532548">
          <w:marLeft w:val="480"/>
          <w:marRight w:val="0"/>
          <w:marTop w:val="0"/>
          <w:marBottom w:val="0"/>
          <w:divBdr>
            <w:top w:val="none" w:sz="0" w:space="0" w:color="auto"/>
            <w:left w:val="none" w:sz="0" w:space="0" w:color="auto"/>
            <w:bottom w:val="none" w:sz="0" w:space="0" w:color="auto"/>
            <w:right w:val="none" w:sz="0" w:space="0" w:color="auto"/>
          </w:divBdr>
        </w:div>
        <w:div w:id="1396196394">
          <w:marLeft w:val="480"/>
          <w:marRight w:val="0"/>
          <w:marTop w:val="0"/>
          <w:marBottom w:val="0"/>
          <w:divBdr>
            <w:top w:val="none" w:sz="0" w:space="0" w:color="auto"/>
            <w:left w:val="none" w:sz="0" w:space="0" w:color="auto"/>
            <w:bottom w:val="none" w:sz="0" w:space="0" w:color="auto"/>
            <w:right w:val="none" w:sz="0" w:space="0" w:color="auto"/>
          </w:divBdr>
        </w:div>
        <w:div w:id="159271139">
          <w:marLeft w:val="480"/>
          <w:marRight w:val="0"/>
          <w:marTop w:val="0"/>
          <w:marBottom w:val="0"/>
          <w:divBdr>
            <w:top w:val="none" w:sz="0" w:space="0" w:color="auto"/>
            <w:left w:val="none" w:sz="0" w:space="0" w:color="auto"/>
            <w:bottom w:val="none" w:sz="0" w:space="0" w:color="auto"/>
            <w:right w:val="none" w:sz="0" w:space="0" w:color="auto"/>
          </w:divBdr>
        </w:div>
        <w:div w:id="1492528620">
          <w:marLeft w:val="480"/>
          <w:marRight w:val="0"/>
          <w:marTop w:val="0"/>
          <w:marBottom w:val="0"/>
          <w:divBdr>
            <w:top w:val="none" w:sz="0" w:space="0" w:color="auto"/>
            <w:left w:val="none" w:sz="0" w:space="0" w:color="auto"/>
            <w:bottom w:val="none" w:sz="0" w:space="0" w:color="auto"/>
            <w:right w:val="none" w:sz="0" w:space="0" w:color="auto"/>
          </w:divBdr>
        </w:div>
        <w:div w:id="1404715620">
          <w:marLeft w:val="480"/>
          <w:marRight w:val="0"/>
          <w:marTop w:val="0"/>
          <w:marBottom w:val="0"/>
          <w:divBdr>
            <w:top w:val="none" w:sz="0" w:space="0" w:color="auto"/>
            <w:left w:val="none" w:sz="0" w:space="0" w:color="auto"/>
            <w:bottom w:val="none" w:sz="0" w:space="0" w:color="auto"/>
            <w:right w:val="none" w:sz="0" w:space="0" w:color="auto"/>
          </w:divBdr>
        </w:div>
        <w:div w:id="14119946">
          <w:marLeft w:val="480"/>
          <w:marRight w:val="0"/>
          <w:marTop w:val="0"/>
          <w:marBottom w:val="0"/>
          <w:divBdr>
            <w:top w:val="none" w:sz="0" w:space="0" w:color="auto"/>
            <w:left w:val="none" w:sz="0" w:space="0" w:color="auto"/>
            <w:bottom w:val="none" w:sz="0" w:space="0" w:color="auto"/>
            <w:right w:val="none" w:sz="0" w:space="0" w:color="auto"/>
          </w:divBdr>
        </w:div>
        <w:div w:id="1050108188">
          <w:marLeft w:val="480"/>
          <w:marRight w:val="0"/>
          <w:marTop w:val="0"/>
          <w:marBottom w:val="0"/>
          <w:divBdr>
            <w:top w:val="none" w:sz="0" w:space="0" w:color="auto"/>
            <w:left w:val="none" w:sz="0" w:space="0" w:color="auto"/>
            <w:bottom w:val="none" w:sz="0" w:space="0" w:color="auto"/>
            <w:right w:val="none" w:sz="0" w:space="0" w:color="auto"/>
          </w:divBdr>
        </w:div>
        <w:div w:id="447087940">
          <w:marLeft w:val="480"/>
          <w:marRight w:val="0"/>
          <w:marTop w:val="0"/>
          <w:marBottom w:val="0"/>
          <w:divBdr>
            <w:top w:val="none" w:sz="0" w:space="0" w:color="auto"/>
            <w:left w:val="none" w:sz="0" w:space="0" w:color="auto"/>
            <w:bottom w:val="none" w:sz="0" w:space="0" w:color="auto"/>
            <w:right w:val="none" w:sz="0" w:space="0" w:color="auto"/>
          </w:divBdr>
        </w:div>
        <w:div w:id="65304154">
          <w:marLeft w:val="480"/>
          <w:marRight w:val="0"/>
          <w:marTop w:val="0"/>
          <w:marBottom w:val="0"/>
          <w:divBdr>
            <w:top w:val="none" w:sz="0" w:space="0" w:color="auto"/>
            <w:left w:val="none" w:sz="0" w:space="0" w:color="auto"/>
            <w:bottom w:val="none" w:sz="0" w:space="0" w:color="auto"/>
            <w:right w:val="none" w:sz="0" w:space="0" w:color="auto"/>
          </w:divBdr>
        </w:div>
        <w:div w:id="344092152">
          <w:marLeft w:val="480"/>
          <w:marRight w:val="0"/>
          <w:marTop w:val="0"/>
          <w:marBottom w:val="0"/>
          <w:divBdr>
            <w:top w:val="none" w:sz="0" w:space="0" w:color="auto"/>
            <w:left w:val="none" w:sz="0" w:space="0" w:color="auto"/>
            <w:bottom w:val="none" w:sz="0" w:space="0" w:color="auto"/>
            <w:right w:val="none" w:sz="0" w:space="0" w:color="auto"/>
          </w:divBdr>
        </w:div>
        <w:div w:id="1990866585">
          <w:marLeft w:val="480"/>
          <w:marRight w:val="0"/>
          <w:marTop w:val="0"/>
          <w:marBottom w:val="0"/>
          <w:divBdr>
            <w:top w:val="none" w:sz="0" w:space="0" w:color="auto"/>
            <w:left w:val="none" w:sz="0" w:space="0" w:color="auto"/>
            <w:bottom w:val="none" w:sz="0" w:space="0" w:color="auto"/>
            <w:right w:val="none" w:sz="0" w:space="0" w:color="auto"/>
          </w:divBdr>
        </w:div>
        <w:div w:id="722755406">
          <w:marLeft w:val="480"/>
          <w:marRight w:val="0"/>
          <w:marTop w:val="0"/>
          <w:marBottom w:val="0"/>
          <w:divBdr>
            <w:top w:val="none" w:sz="0" w:space="0" w:color="auto"/>
            <w:left w:val="none" w:sz="0" w:space="0" w:color="auto"/>
            <w:bottom w:val="none" w:sz="0" w:space="0" w:color="auto"/>
            <w:right w:val="none" w:sz="0" w:space="0" w:color="auto"/>
          </w:divBdr>
        </w:div>
        <w:div w:id="1779064187">
          <w:marLeft w:val="480"/>
          <w:marRight w:val="0"/>
          <w:marTop w:val="0"/>
          <w:marBottom w:val="0"/>
          <w:divBdr>
            <w:top w:val="none" w:sz="0" w:space="0" w:color="auto"/>
            <w:left w:val="none" w:sz="0" w:space="0" w:color="auto"/>
            <w:bottom w:val="none" w:sz="0" w:space="0" w:color="auto"/>
            <w:right w:val="none" w:sz="0" w:space="0" w:color="auto"/>
          </w:divBdr>
        </w:div>
        <w:div w:id="1469587982">
          <w:marLeft w:val="480"/>
          <w:marRight w:val="0"/>
          <w:marTop w:val="0"/>
          <w:marBottom w:val="0"/>
          <w:divBdr>
            <w:top w:val="none" w:sz="0" w:space="0" w:color="auto"/>
            <w:left w:val="none" w:sz="0" w:space="0" w:color="auto"/>
            <w:bottom w:val="none" w:sz="0" w:space="0" w:color="auto"/>
            <w:right w:val="none" w:sz="0" w:space="0" w:color="auto"/>
          </w:divBdr>
        </w:div>
        <w:div w:id="1946840385">
          <w:marLeft w:val="480"/>
          <w:marRight w:val="0"/>
          <w:marTop w:val="0"/>
          <w:marBottom w:val="0"/>
          <w:divBdr>
            <w:top w:val="none" w:sz="0" w:space="0" w:color="auto"/>
            <w:left w:val="none" w:sz="0" w:space="0" w:color="auto"/>
            <w:bottom w:val="none" w:sz="0" w:space="0" w:color="auto"/>
            <w:right w:val="none" w:sz="0" w:space="0" w:color="auto"/>
          </w:divBdr>
        </w:div>
      </w:divsChild>
    </w:div>
    <w:div w:id="2006085129">
      <w:bodyDiv w:val="1"/>
      <w:marLeft w:val="0"/>
      <w:marRight w:val="0"/>
      <w:marTop w:val="0"/>
      <w:marBottom w:val="0"/>
      <w:divBdr>
        <w:top w:val="none" w:sz="0" w:space="0" w:color="auto"/>
        <w:left w:val="none" w:sz="0" w:space="0" w:color="auto"/>
        <w:bottom w:val="none" w:sz="0" w:space="0" w:color="auto"/>
        <w:right w:val="none" w:sz="0" w:space="0" w:color="auto"/>
      </w:divBdr>
    </w:div>
    <w:div w:id="2007440370">
      <w:bodyDiv w:val="1"/>
      <w:marLeft w:val="0"/>
      <w:marRight w:val="0"/>
      <w:marTop w:val="0"/>
      <w:marBottom w:val="0"/>
      <w:divBdr>
        <w:top w:val="none" w:sz="0" w:space="0" w:color="auto"/>
        <w:left w:val="none" w:sz="0" w:space="0" w:color="auto"/>
        <w:bottom w:val="none" w:sz="0" w:space="0" w:color="auto"/>
        <w:right w:val="none" w:sz="0" w:space="0" w:color="auto"/>
      </w:divBdr>
    </w:div>
    <w:div w:id="2007855136">
      <w:bodyDiv w:val="1"/>
      <w:marLeft w:val="0"/>
      <w:marRight w:val="0"/>
      <w:marTop w:val="0"/>
      <w:marBottom w:val="0"/>
      <w:divBdr>
        <w:top w:val="none" w:sz="0" w:space="0" w:color="auto"/>
        <w:left w:val="none" w:sz="0" w:space="0" w:color="auto"/>
        <w:bottom w:val="none" w:sz="0" w:space="0" w:color="auto"/>
        <w:right w:val="none" w:sz="0" w:space="0" w:color="auto"/>
      </w:divBdr>
    </w:div>
    <w:div w:id="2013290856">
      <w:bodyDiv w:val="1"/>
      <w:marLeft w:val="0"/>
      <w:marRight w:val="0"/>
      <w:marTop w:val="0"/>
      <w:marBottom w:val="0"/>
      <w:divBdr>
        <w:top w:val="none" w:sz="0" w:space="0" w:color="auto"/>
        <w:left w:val="none" w:sz="0" w:space="0" w:color="auto"/>
        <w:bottom w:val="none" w:sz="0" w:space="0" w:color="auto"/>
        <w:right w:val="none" w:sz="0" w:space="0" w:color="auto"/>
      </w:divBdr>
    </w:div>
    <w:div w:id="2013725662">
      <w:bodyDiv w:val="1"/>
      <w:marLeft w:val="0"/>
      <w:marRight w:val="0"/>
      <w:marTop w:val="0"/>
      <w:marBottom w:val="0"/>
      <w:divBdr>
        <w:top w:val="none" w:sz="0" w:space="0" w:color="auto"/>
        <w:left w:val="none" w:sz="0" w:space="0" w:color="auto"/>
        <w:bottom w:val="none" w:sz="0" w:space="0" w:color="auto"/>
        <w:right w:val="none" w:sz="0" w:space="0" w:color="auto"/>
      </w:divBdr>
    </w:div>
    <w:div w:id="2016612308">
      <w:bodyDiv w:val="1"/>
      <w:marLeft w:val="0"/>
      <w:marRight w:val="0"/>
      <w:marTop w:val="0"/>
      <w:marBottom w:val="0"/>
      <w:divBdr>
        <w:top w:val="none" w:sz="0" w:space="0" w:color="auto"/>
        <w:left w:val="none" w:sz="0" w:space="0" w:color="auto"/>
        <w:bottom w:val="none" w:sz="0" w:space="0" w:color="auto"/>
        <w:right w:val="none" w:sz="0" w:space="0" w:color="auto"/>
      </w:divBdr>
    </w:div>
    <w:div w:id="2021806903">
      <w:bodyDiv w:val="1"/>
      <w:marLeft w:val="0"/>
      <w:marRight w:val="0"/>
      <w:marTop w:val="0"/>
      <w:marBottom w:val="0"/>
      <w:divBdr>
        <w:top w:val="none" w:sz="0" w:space="0" w:color="auto"/>
        <w:left w:val="none" w:sz="0" w:space="0" w:color="auto"/>
        <w:bottom w:val="none" w:sz="0" w:space="0" w:color="auto"/>
        <w:right w:val="none" w:sz="0" w:space="0" w:color="auto"/>
      </w:divBdr>
    </w:div>
    <w:div w:id="2022395227">
      <w:bodyDiv w:val="1"/>
      <w:marLeft w:val="0"/>
      <w:marRight w:val="0"/>
      <w:marTop w:val="0"/>
      <w:marBottom w:val="0"/>
      <w:divBdr>
        <w:top w:val="none" w:sz="0" w:space="0" w:color="auto"/>
        <w:left w:val="none" w:sz="0" w:space="0" w:color="auto"/>
        <w:bottom w:val="none" w:sz="0" w:space="0" w:color="auto"/>
        <w:right w:val="none" w:sz="0" w:space="0" w:color="auto"/>
      </w:divBdr>
    </w:div>
    <w:div w:id="2030595263">
      <w:bodyDiv w:val="1"/>
      <w:marLeft w:val="0"/>
      <w:marRight w:val="0"/>
      <w:marTop w:val="0"/>
      <w:marBottom w:val="0"/>
      <w:divBdr>
        <w:top w:val="none" w:sz="0" w:space="0" w:color="auto"/>
        <w:left w:val="none" w:sz="0" w:space="0" w:color="auto"/>
        <w:bottom w:val="none" w:sz="0" w:space="0" w:color="auto"/>
        <w:right w:val="none" w:sz="0" w:space="0" w:color="auto"/>
      </w:divBdr>
    </w:div>
    <w:div w:id="2033215627">
      <w:bodyDiv w:val="1"/>
      <w:marLeft w:val="0"/>
      <w:marRight w:val="0"/>
      <w:marTop w:val="0"/>
      <w:marBottom w:val="0"/>
      <w:divBdr>
        <w:top w:val="none" w:sz="0" w:space="0" w:color="auto"/>
        <w:left w:val="none" w:sz="0" w:space="0" w:color="auto"/>
        <w:bottom w:val="none" w:sz="0" w:space="0" w:color="auto"/>
        <w:right w:val="none" w:sz="0" w:space="0" w:color="auto"/>
      </w:divBdr>
    </w:div>
    <w:div w:id="2033797086">
      <w:bodyDiv w:val="1"/>
      <w:marLeft w:val="0"/>
      <w:marRight w:val="0"/>
      <w:marTop w:val="0"/>
      <w:marBottom w:val="0"/>
      <w:divBdr>
        <w:top w:val="none" w:sz="0" w:space="0" w:color="auto"/>
        <w:left w:val="none" w:sz="0" w:space="0" w:color="auto"/>
        <w:bottom w:val="none" w:sz="0" w:space="0" w:color="auto"/>
        <w:right w:val="none" w:sz="0" w:space="0" w:color="auto"/>
      </w:divBdr>
    </w:div>
    <w:div w:id="2040856849">
      <w:bodyDiv w:val="1"/>
      <w:marLeft w:val="0"/>
      <w:marRight w:val="0"/>
      <w:marTop w:val="0"/>
      <w:marBottom w:val="0"/>
      <w:divBdr>
        <w:top w:val="none" w:sz="0" w:space="0" w:color="auto"/>
        <w:left w:val="none" w:sz="0" w:space="0" w:color="auto"/>
        <w:bottom w:val="none" w:sz="0" w:space="0" w:color="auto"/>
        <w:right w:val="none" w:sz="0" w:space="0" w:color="auto"/>
      </w:divBdr>
    </w:div>
    <w:div w:id="2054579711">
      <w:bodyDiv w:val="1"/>
      <w:marLeft w:val="0"/>
      <w:marRight w:val="0"/>
      <w:marTop w:val="0"/>
      <w:marBottom w:val="0"/>
      <w:divBdr>
        <w:top w:val="none" w:sz="0" w:space="0" w:color="auto"/>
        <w:left w:val="none" w:sz="0" w:space="0" w:color="auto"/>
        <w:bottom w:val="none" w:sz="0" w:space="0" w:color="auto"/>
        <w:right w:val="none" w:sz="0" w:space="0" w:color="auto"/>
      </w:divBdr>
      <w:divsChild>
        <w:div w:id="559248578">
          <w:marLeft w:val="480"/>
          <w:marRight w:val="0"/>
          <w:marTop w:val="0"/>
          <w:marBottom w:val="0"/>
          <w:divBdr>
            <w:top w:val="none" w:sz="0" w:space="0" w:color="auto"/>
            <w:left w:val="none" w:sz="0" w:space="0" w:color="auto"/>
            <w:bottom w:val="none" w:sz="0" w:space="0" w:color="auto"/>
            <w:right w:val="none" w:sz="0" w:space="0" w:color="auto"/>
          </w:divBdr>
        </w:div>
        <w:div w:id="1447459951">
          <w:marLeft w:val="480"/>
          <w:marRight w:val="0"/>
          <w:marTop w:val="0"/>
          <w:marBottom w:val="0"/>
          <w:divBdr>
            <w:top w:val="none" w:sz="0" w:space="0" w:color="auto"/>
            <w:left w:val="none" w:sz="0" w:space="0" w:color="auto"/>
            <w:bottom w:val="none" w:sz="0" w:space="0" w:color="auto"/>
            <w:right w:val="none" w:sz="0" w:space="0" w:color="auto"/>
          </w:divBdr>
        </w:div>
        <w:div w:id="1518352344">
          <w:marLeft w:val="480"/>
          <w:marRight w:val="0"/>
          <w:marTop w:val="0"/>
          <w:marBottom w:val="0"/>
          <w:divBdr>
            <w:top w:val="none" w:sz="0" w:space="0" w:color="auto"/>
            <w:left w:val="none" w:sz="0" w:space="0" w:color="auto"/>
            <w:bottom w:val="none" w:sz="0" w:space="0" w:color="auto"/>
            <w:right w:val="none" w:sz="0" w:space="0" w:color="auto"/>
          </w:divBdr>
        </w:div>
        <w:div w:id="2123646306">
          <w:marLeft w:val="480"/>
          <w:marRight w:val="0"/>
          <w:marTop w:val="0"/>
          <w:marBottom w:val="0"/>
          <w:divBdr>
            <w:top w:val="none" w:sz="0" w:space="0" w:color="auto"/>
            <w:left w:val="none" w:sz="0" w:space="0" w:color="auto"/>
            <w:bottom w:val="none" w:sz="0" w:space="0" w:color="auto"/>
            <w:right w:val="none" w:sz="0" w:space="0" w:color="auto"/>
          </w:divBdr>
        </w:div>
        <w:div w:id="1759596075">
          <w:marLeft w:val="480"/>
          <w:marRight w:val="0"/>
          <w:marTop w:val="0"/>
          <w:marBottom w:val="0"/>
          <w:divBdr>
            <w:top w:val="none" w:sz="0" w:space="0" w:color="auto"/>
            <w:left w:val="none" w:sz="0" w:space="0" w:color="auto"/>
            <w:bottom w:val="none" w:sz="0" w:space="0" w:color="auto"/>
            <w:right w:val="none" w:sz="0" w:space="0" w:color="auto"/>
          </w:divBdr>
        </w:div>
        <w:div w:id="1868516631">
          <w:marLeft w:val="480"/>
          <w:marRight w:val="0"/>
          <w:marTop w:val="0"/>
          <w:marBottom w:val="0"/>
          <w:divBdr>
            <w:top w:val="none" w:sz="0" w:space="0" w:color="auto"/>
            <w:left w:val="none" w:sz="0" w:space="0" w:color="auto"/>
            <w:bottom w:val="none" w:sz="0" w:space="0" w:color="auto"/>
            <w:right w:val="none" w:sz="0" w:space="0" w:color="auto"/>
          </w:divBdr>
        </w:div>
        <w:div w:id="10108768">
          <w:marLeft w:val="480"/>
          <w:marRight w:val="0"/>
          <w:marTop w:val="0"/>
          <w:marBottom w:val="0"/>
          <w:divBdr>
            <w:top w:val="none" w:sz="0" w:space="0" w:color="auto"/>
            <w:left w:val="none" w:sz="0" w:space="0" w:color="auto"/>
            <w:bottom w:val="none" w:sz="0" w:space="0" w:color="auto"/>
            <w:right w:val="none" w:sz="0" w:space="0" w:color="auto"/>
          </w:divBdr>
        </w:div>
        <w:div w:id="1758016357">
          <w:marLeft w:val="480"/>
          <w:marRight w:val="0"/>
          <w:marTop w:val="0"/>
          <w:marBottom w:val="0"/>
          <w:divBdr>
            <w:top w:val="none" w:sz="0" w:space="0" w:color="auto"/>
            <w:left w:val="none" w:sz="0" w:space="0" w:color="auto"/>
            <w:bottom w:val="none" w:sz="0" w:space="0" w:color="auto"/>
            <w:right w:val="none" w:sz="0" w:space="0" w:color="auto"/>
          </w:divBdr>
        </w:div>
        <w:div w:id="1144202064">
          <w:marLeft w:val="480"/>
          <w:marRight w:val="0"/>
          <w:marTop w:val="0"/>
          <w:marBottom w:val="0"/>
          <w:divBdr>
            <w:top w:val="none" w:sz="0" w:space="0" w:color="auto"/>
            <w:left w:val="none" w:sz="0" w:space="0" w:color="auto"/>
            <w:bottom w:val="none" w:sz="0" w:space="0" w:color="auto"/>
            <w:right w:val="none" w:sz="0" w:space="0" w:color="auto"/>
          </w:divBdr>
        </w:div>
        <w:div w:id="1168711942">
          <w:marLeft w:val="480"/>
          <w:marRight w:val="0"/>
          <w:marTop w:val="0"/>
          <w:marBottom w:val="0"/>
          <w:divBdr>
            <w:top w:val="none" w:sz="0" w:space="0" w:color="auto"/>
            <w:left w:val="none" w:sz="0" w:space="0" w:color="auto"/>
            <w:bottom w:val="none" w:sz="0" w:space="0" w:color="auto"/>
            <w:right w:val="none" w:sz="0" w:space="0" w:color="auto"/>
          </w:divBdr>
        </w:div>
        <w:div w:id="57679886">
          <w:marLeft w:val="480"/>
          <w:marRight w:val="0"/>
          <w:marTop w:val="0"/>
          <w:marBottom w:val="0"/>
          <w:divBdr>
            <w:top w:val="none" w:sz="0" w:space="0" w:color="auto"/>
            <w:left w:val="none" w:sz="0" w:space="0" w:color="auto"/>
            <w:bottom w:val="none" w:sz="0" w:space="0" w:color="auto"/>
            <w:right w:val="none" w:sz="0" w:space="0" w:color="auto"/>
          </w:divBdr>
        </w:div>
        <w:div w:id="1448352008">
          <w:marLeft w:val="480"/>
          <w:marRight w:val="0"/>
          <w:marTop w:val="0"/>
          <w:marBottom w:val="0"/>
          <w:divBdr>
            <w:top w:val="none" w:sz="0" w:space="0" w:color="auto"/>
            <w:left w:val="none" w:sz="0" w:space="0" w:color="auto"/>
            <w:bottom w:val="none" w:sz="0" w:space="0" w:color="auto"/>
            <w:right w:val="none" w:sz="0" w:space="0" w:color="auto"/>
          </w:divBdr>
        </w:div>
        <w:div w:id="1717394612">
          <w:marLeft w:val="480"/>
          <w:marRight w:val="0"/>
          <w:marTop w:val="0"/>
          <w:marBottom w:val="0"/>
          <w:divBdr>
            <w:top w:val="none" w:sz="0" w:space="0" w:color="auto"/>
            <w:left w:val="none" w:sz="0" w:space="0" w:color="auto"/>
            <w:bottom w:val="none" w:sz="0" w:space="0" w:color="auto"/>
            <w:right w:val="none" w:sz="0" w:space="0" w:color="auto"/>
          </w:divBdr>
        </w:div>
        <w:div w:id="2068919907">
          <w:marLeft w:val="480"/>
          <w:marRight w:val="0"/>
          <w:marTop w:val="0"/>
          <w:marBottom w:val="0"/>
          <w:divBdr>
            <w:top w:val="none" w:sz="0" w:space="0" w:color="auto"/>
            <w:left w:val="none" w:sz="0" w:space="0" w:color="auto"/>
            <w:bottom w:val="none" w:sz="0" w:space="0" w:color="auto"/>
            <w:right w:val="none" w:sz="0" w:space="0" w:color="auto"/>
          </w:divBdr>
        </w:div>
        <w:div w:id="228418474">
          <w:marLeft w:val="480"/>
          <w:marRight w:val="0"/>
          <w:marTop w:val="0"/>
          <w:marBottom w:val="0"/>
          <w:divBdr>
            <w:top w:val="none" w:sz="0" w:space="0" w:color="auto"/>
            <w:left w:val="none" w:sz="0" w:space="0" w:color="auto"/>
            <w:bottom w:val="none" w:sz="0" w:space="0" w:color="auto"/>
            <w:right w:val="none" w:sz="0" w:space="0" w:color="auto"/>
          </w:divBdr>
        </w:div>
        <w:div w:id="590162269">
          <w:marLeft w:val="480"/>
          <w:marRight w:val="0"/>
          <w:marTop w:val="0"/>
          <w:marBottom w:val="0"/>
          <w:divBdr>
            <w:top w:val="none" w:sz="0" w:space="0" w:color="auto"/>
            <w:left w:val="none" w:sz="0" w:space="0" w:color="auto"/>
            <w:bottom w:val="none" w:sz="0" w:space="0" w:color="auto"/>
            <w:right w:val="none" w:sz="0" w:space="0" w:color="auto"/>
          </w:divBdr>
        </w:div>
        <w:div w:id="1931355196">
          <w:marLeft w:val="480"/>
          <w:marRight w:val="0"/>
          <w:marTop w:val="0"/>
          <w:marBottom w:val="0"/>
          <w:divBdr>
            <w:top w:val="none" w:sz="0" w:space="0" w:color="auto"/>
            <w:left w:val="none" w:sz="0" w:space="0" w:color="auto"/>
            <w:bottom w:val="none" w:sz="0" w:space="0" w:color="auto"/>
            <w:right w:val="none" w:sz="0" w:space="0" w:color="auto"/>
          </w:divBdr>
        </w:div>
        <w:div w:id="752093912">
          <w:marLeft w:val="480"/>
          <w:marRight w:val="0"/>
          <w:marTop w:val="0"/>
          <w:marBottom w:val="0"/>
          <w:divBdr>
            <w:top w:val="none" w:sz="0" w:space="0" w:color="auto"/>
            <w:left w:val="none" w:sz="0" w:space="0" w:color="auto"/>
            <w:bottom w:val="none" w:sz="0" w:space="0" w:color="auto"/>
            <w:right w:val="none" w:sz="0" w:space="0" w:color="auto"/>
          </w:divBdr>
        </w:div>
      </w:divsChild>
    </w:div>
    <w:div w:id="2061974961">
      <w:bodyDiv w:val="1"/>
      <w:marLeft w:val="0"/>
      <w:marRight w:val="0"/>
      <w:marTop w:val="0"/>
      <w:marBottom w:val="0"/>
      <w:divBdr>
        <w:top w:val="none" w:sz="0" w:space="0" w:color="auto"/>
        <w:left w:val="none" w:sz="0" w:space="0" w:color="auto"/>
        <w:bottom w:val="none" w:sz="0" w:space="0" w:color="auto"/>
        <w:right w:val="none" w:sz="0" w:space="0" w:color="auto"/>
      </w:divBdr>
    </w:div>
    <w:div w:id="2063401969">
      <w:bodyDiv w:val="1"/>
      <w:marLeft w:val="0"/>
      <w:marRight w:val="0"/>
      <w:marTop w:val="0"/>
      <w:marBottom w:val="0"/>
      <w:divBdr>
        <w:top w:val="none" w:sz="0" w:space="0" w:color="auto"/>
        <w:left w:val="none" w:sz="0" w:space="0" w:color="auto"/>
        <w:bottom w:val="none" w:sz="0" w:space="0" w:color="auto"/>
        <w:right w:val="none" w:sz="0" w:space="0" w:color="auto"/>
      </w:divBdr>
    </w:div>
    <w:div w:id="2081512212">
      <w:bodyDiv w:val="1"/>
      <w:marLeft w:val="0"/>
      <w:marRight w:val="0"/>
      <w:marTop w:val="0"/>
      <w:marBottom w:val="0"/>
      <w:divBdr>
        <w:top w:val="none" w:sz="0" w:space="0" w:color="auto"/>
        <w:left w:val="none" w:sz="0" w:space="0" w:color="auto"/>
        <w:bottom w:val="none" w:sz="0" w:space="0" w:color="auto"/>
        <w:right w:val="none" w:sz="0" w:space="0" w:color="auto"/>
      </w:divBdr>
      <w:divsChild>
        <w:div w:id="1510486414">
          <w:marLeft w:val="0"/>
          <w:marRight w:val="0"/>
          <w:marTop w:val="0"/>
          <w:marBottom w:val="0"/>
          <w:divBdr>
            <w:top w:val="none" w:sz="0" w:space="0" w:color="auto"/>
            <w:left w:val="none" w:sz="0" w:space="0" w:color="auto"/>
            <w:bottom w:val="none" w:sz="0" w:space="0" w:color="auto"/>
            <w:right w:val="none" w:sz="0" w:space="0" w:color="auto"/>
          </w:divBdr>
        </w:div>
        <w:div w:id="722681181">
          <w:marLeft w:val="0"/>
          <w:marRight w:val="0"/>
          <w:marTop w:val="0"/>
          <w:marBottom w:val="0"/>
          <w:divBdr>
            <w:top w:val="none" w:sz="0" w:space="0" w:color="auto"/>
            <w:left w:val="none" w:sz="0" w:space="0" w:color="auto"/>
            <w:bottom w:val="none" w:sz="0" w:space="0" w:color="auto"/>
            <w:right w:val="none" w:sz="0" w:space="0" w:color="auto"/>
          </w:divBdr>
        </w:div>
        <w:div w:id="575162783">
          <w:marLeft w:val="0"/>
          <w:marRight w:val="0"/>
          <w:marTop w:val="0"/>
          <w:marBottom w:val="0"/>
          <w:divBdr>
            <w:top w:val="none" w:sz="0" w:space="0" w:color="auto"/>
            <w:left w:val="none" w:sz="0" w:space="0" w:color="auto"/>
            <w:bottom w:val="none" w:sz="0" w:space="0" w:color="auto"/>
            <w:right w:val="none" w:sz="0" w:space="0" w:color="auto"/>
          </w:divBdr>
        </w:div>
        <w:div w:id="47993848">
          <w:marLeft w:val="0"/>
          <w:marRight w:val="0"/>
          <w:marTop w:val="0"/>
          <w:marBottom w:val="0"/>
          <w:divBdr>
            <w:top w:val="none" w:sz="0" w:space="0" w:color="auto"/>
            <w:left w:val="none" w:sz="0" w:space="0" w:color="auto"/>
            <w:bottom w:val="none" w:sz="0" w:space="0" w:color="auto"/>
            <w:right w:val="none" w:sz="0" w:space="0" w:color="auto"/>
          </w:divBdr>
        </w:div>
        <w:div w:id="1903832661">
          <w:marLeft w:val="0"/>
          <w:marRight w:val="0"/>
          <w:marTop w:val="0"/>
          <w:marBottom w:val="0"/>
          <w:divBdr>
            <w:top w:val="none" w:sz="0" w:space="0" w:color="auto"/>
            <w:left w:val="none" w:sz="0" w:space="0" w:color="auto"/>
            <w:bottom w:val="none" w:sz="0" w:space="0" w:color="auto"/>
            <w:right w:val="none" w:sz="0" w:space="0" w:color="auto"/>
          </w:divBdr>
        </w:div>
        <w:div w:id="270015696">
          <w:marLeft w:val="0"/>
          <w:marRight w:val="0"/>
          <w:marTop w:val="0"/>
          <w:marBottom w:val="0"/>
          <w:divBdr>
            <w:top w:val="none" w:sz="0" w:space="0" w:color="auto"/>
            <w:left w:val="none" w:sz="0" w:space="0" w:color="auto"/>
            <w:bottom w:val="none" w:sz="0" w:space="0" w:color="auto"/>
            <w:right w:val="none" w:sz="0" w:space="0" w:color="auto"/>
          </w:divBdr>
        </w:div>
        <w:div w:id="1462574904">
          <w:marLeft w:val="0"/>
          <w:marRight w:val="0"/>
          <w:marTop w:val="0"/>
          <w:marBottom w:val="0"/>
          <w:divBdr>
            <w:top w:val="none" w:sz="0" w:space="0" w:color="auto"/>
            <w:left w:val="none" w:sz="0" w:space="0" w:color="auto"/>
            <w:bottom w:val="none" w:sz="0" w:space="0" w:color="auto"/>
            <w:right w:val="none" w:sz="0" w:space="0" w:color="auto"/>
          </w:divBdr>
        </w:div>
        <w:div w:id="1002854775">
          <w:marLeft w:val="0"/>
          <w:marRight w:val="0"/>
          <w:marTop w:val="0"/>
          <w:marBottom w:val="0"/>
          <w:divBdr>
            <w:top w:val="none" w:sz="0" w:space="0" w:color="auto"/>
            <w:left w:val="none" w:sz="0" w:space="0" w:color="auto"/>
            <w:bottom w:val="none" w:sz="0" w:space="0" w:color="auto"/>
            <w:right w:val="none" w:sz="0" w:space="0" w:color="auto"/>
          </w:divBdr>
        </w:div>
        <w:div w:id="1212838730">
          <w:marLeft w:val="0"/>
          <w:marRight w:val="0"/>
          <w:marTop w:val="0"/>
          <w:marBottom w:val="0"/>
          <w:divBdr>
            <w:top w:val="none" w:sz="0" w:space="0" w:color="auto"/>
            <w:left w:val="none" w:sz="0" w:space="0" w:color="auto"/>
            <w:bottom w:val="none" w:sz="0" w:space="0" w:color="auto"/>
            <w:right w:val="none" w:sz="0" w:space="0" w:color="auto"/>
          </w:divBdr>
        </w:div>
        <w:div w:id="335576847">
          <w:marLeft w:val="0"/>
          <w:marRight w:val="0"/>
          <w:marTop w:val="0"/>
          <w:marBottom w:val="0"/>
          <w:divBdr>
            <w:top w:val="none" w:sz="0" w:space="0" w:color="auto"/>
            <w:left w:val="none" w:sz="0" w:space="0" w:color="auto"/>
            <w:bottom w:val="none" w:sz="0" w:space="0" w:color="auto"/>
            <w:right w:val="none" w:sz="0" w:space="0" w:color="auto"/>
          </w:divBdr>
        </w:div>
        <w:div w:id="441656310">
          <w:marLeft w:val="0"/>
          <w:marRight w:val="0"/>
          <w:marTop w:val="0"/>
          <w:marBottom w:val="0"/>
          <w:divBdr>
            <w:top w:val="none" w:sz="0" w:space="0" w:color="auto"/>
            <w:left w:val="none" w:sz="0" w:space="0" w:color="auto"/>
            <w:bottom w:val="none" w:sz="0" w:space="0" w:color="auto"/>
            <w:right w:val="none" w:sz="0" w:space="0" w:color="auto"/>
          </w:divBdr>
        </w:div>
        <w:div w:id="715274031">
          <w:marLeft w:val="0"/>
          <w:marRight w:val="0"/>
          <w:marTop w:val="0"/>
          <w:marBottom w:val="0"/>
          <w:divBdr>
            <w:top w:val="none" w:sz="0" w:space="0" w:color="auto"/>
            <w:left w:val="none" w:sz="0" w:space="0" w:color="auto"/>
            <w:bottom w:val="none" w:sz="0" w:space="0" w:color="auto"/>
            <w:right w:val="none" w:sz="0" w:space="0" w:color="auto"/>
          </w:divBdr>
        </w:div>
        <w:div w:id="372116198">
          <w:marLeft w:val="0"/>
          <w:marRight w:val="0"/>
          <w:marTop w:val="0"/>
          <w:marBottom w:val="0"/>
          <w:divBdr>
            <w:top w:val="none" w:sz="0" w:space="0" w:color="auto"/>
            <w:left w:val="none" w:sz="0" w:space="0" w:color="auto"/>
            <w:bottom w:val="none" w:sz="0" w:space="0" w:color="auto"/>
            <w:right w:val="none" w:sz="0" w:space="0" w:color="auto"/>
          </w:divBdr>
        </w:div>
        <w:div w:id="648099920">
          <w:marLeft w:val="0"/>
          <w:marRight w:val="0"/>
          <w:marTop w:val="0"/>
          <w:marBottom w:val="0"/>
          <w:divBdr>
            <w:top w:val="none" w:sz="0" w:space="0" w:color="auto"/>
            <w:left w:val="none" w:sz="0" w:space="0" w:color="auto"/>
            <w:bottom w:val="none" w:sz="0" w:space="0" w:color="auto"/>
            <w:right w:val="none" w:sz="0" w:space="0" w:color="auto"/>
          </w:divBdr>
        </w:div>
        <w:div w:id="2038385880">
          <w:marLeft w:val="0"/>
          <w:marRight w:val="0"/>
          <w:marTop w:val="0"/>
          <w:marBottom w:val="0"/>
          <w:divBdr>
            <w:top w:val="none" w:sz="0" w:space="0" w:color="auto"/>
            <w:left w:val="none" w:sz="0" w:space="0" w:color="auto"/>
            <w:bottom w:val="none" w:sz="0" w:space="0" w:color="auto"/>
            <w:right w:val="none" w:sz="0" w:space="0" w:color="auto"/>
          </w:divBdr>
        </w:div>
        <w:div w:id="539976092">
          <w:marLeft w:val="0"/>
          <w:marRight w:val="0"/>
          <w:marTop w:val="0"/>
          <w:marBottom w:val="0"/>
          <w:divBdr>
            <w:top w:val="none" w:sz="0" w:space="0" w:color="auto"/>
            <w:left w:val="none" w:sz="0" w:space="0" w:color="auto"/>
            <w:bottom w:val="none" w:sz="0" w:space="0" w:color="auto"/>
            <w:right w:val="none" w:sz="0" w:space="0" w:color="auto"/>
          </w:divBdr>
        </w:div>
        <w:div w:id="893155383">
          <w:marLeft w:val="0"/>
          <w:marRight w:val="0"/>
          <w:marTop w:val="0"/>
          <w:marBottom w:val="0"/>
          <w:divBdr>
            <w:top w:val="none" w:sz="0" w:space="0" w:color="auto"/>
            <w:left w:val="none" w:sz="0" w:space="0" w:color="auto"/>
            <w:bottom w:val="none" w:sz="0" w:space="0" w:color="auto"/>
            <w:right w:val="none" w:sz="0" w:space="0" w:color="auto"/>
          </w:divBdr>
        </w:div>
        <w:div w:id="270430639">
          <w:marLeft w:val="0"/>
          <w:marRight w:val="0"/>
          <w:marTop w:val="0"/>
          <w:marBottom w:val="0"/>
          <w:divBdr>
            <w:top w:val="none" w:sz="0" w:space="0" w:color="auto"/>
            <w:left w:val="none" w:sz="0" w:space="0" w:color="auto"/>
            <w:bottom w:val="none" w:sz="0" w:space="0" w:color="auto"/>
            <w:right w:val="none" w:sz="0" w:space="0" w:color="auto"/>
          </w:divBdr>
        </w:div>
        <w:div w:id="1664136">
          <w:marLeft w:val="0"/>
          <w:marRight w:val="0"/>
          <w:marTop w:val="0"/>
          <w:marBottom w:val="0"/>
          <w:divBdr>
            <w:top w:val="none" w:sz="0" w:space="0" w:color="auto"/>
            <w:left w:val="none" w:sz="0" w:space="0" w:color="auto"/>
            <w:bottom w:val="none" w:sz="0" w:space="0" w:color="auto"/>
            <w:right w:val="none" w:sz="0" w:space="0" w:color="auto"/>
          </w:divBdr>
        </w:div>
        <w:div w:id="1852453746">
          <w:marLeft w:val="0"/>
          <w:marRight w:val="0"/>
          <w:marTop w:val="0"/>
          <w:marBottom w:val="0"/>
          <w:divBdr>
            <w:top w:val="none" w:sz="0" w:space="0" w:color="auto"/>
            <w:left w:val="none" w:sz="0" w:space="0" w:color="auto"/>
            <w:bottom w:val="none" w:sz="0" w:space="0" w:color="auto"/>
            <w:right w:val="none" w:sz="0" w:space="0" w:color="auto"/>
          </w:divBdr>
        </w:div>
        <w:div w:id="775321368">
          <w:marLeft w:val="0"/>
          <w:marRight w:val="0"/>
          <w:marTop w:val="0"/>
          <w:marBottom w:val="0"/>
          <w:divBdr>
            <w:top w:val="none" w:sz="0" w:space="0" w:color="auto"/>
            <w:left w:val="none" w:sz="0" w:space="0" w:color="auto"/>
            <w:bottom w:val="none" w:sz="0" w:space="0" w:color="auto"/>
            <w:right w:val="none" w:sz="0" w:space="0" w:color="auto"/>
          </w:divBdr>
        </w:div>
      </w:divsChild>
    </w:div>
    <w:div w:id="2082873585">
      <w:bodyDiv w:val="1"/>
      <w:marLeft w:val="0"/>
      <w:marRight w:val="0"/>
      <w:marTop w:val="0"/>
      <w:marBottom w:val="0"/>
      <w:divBdr>
        <w:top w:val="none" w:sz="0" w:space="0" w:color="auto"/>
        <w:left w:val="none" w:sz="0" w:space="0" w:color="auto"/>
        <w:bottom w:val="none" w:sz="0" w:space="0" w:color="auto"/>
        <w:right w:val="none" w:sz="0" w:space="0" w:color="auto"/>
      </w:divBdr>
    </w:div>
    <w:div w:id="2092113992">
      <w:bodyDiv w:val="1"/>
      <w:marLeft w:val="0"/>
      <w:marRight w:val="0"/>
      <w:marTop w:val="0"/>
      <w:marBottom w:val="0"/>
      <w:divBdr>
        <w:top w:val="none" w:sz="0" w:space="0" w:color="auto"/>
        <w:left w:val="none" w:sz="0" w:space="0" w:color="auto"/>
        <w:bottom w:val="none" w:sz="0" w:space="0" w:color="auto"/>
        <w:right w:val="none" w:sz="0" w:space="0" w:color="auto"/>
      </w:divBdr>
    </w:div>
    <w:div w:id="2102599628">
      <w:bodyDiv w:val="1"/>
      <w:marLeft w:val="0"/>
      <w:marRight w:val="0"/>
      <w:marTop w:val="0"/>
      <w:marBottom w:val="0"/>
      <w:divBdr>
        <w:top w:val="none" w:sz="0" w:space="0" w:color="auto"/>
        <w:left w:val="none" w:sz="0" w:space="0" w:color="auto"/>
        <w:bottom w:val="none" w:sz="0" w:space="0" w:color="auto"/>
        <w:right w:val="none" w:sz="0" w:space="0" w:color="auto"/>
      </w:divBdr>
    </w:div>
    <w:div w:id="2104257455">
      <w:bodyDiv w:val="1"/>
      <w:marLeft w:val="0"/>
      <w:marRight w:val="0"/>
      <w:marTop w:val="0"/>
      <w:marBottom w:val="0"/>
      <w:divBdr>
        <w:top w:val="none" w:sz="0" w:space="0" w:color="auto"/>
        <w:left w:val="none" w:sz="0" w:space="0" w:color="auto"/>
        <w:bottom w:val="none" w:sz="0" w:space="0" w:color="auto"/>
        <w:right w:val="none" w:sz="0" w:space="0" w:color="auto"/>
      </w:divBdr>
    </w:div>
    <w:div w:id="2104449356">
      <w:bodyDiv w:val="1"/>
      <w:marLeft w:val="0"/>
      <w:marRight w:val="0"/>
      <w:marTop w:val="0"/>
      <w:marBottom w:val="0"/>
      <w:divBdr>
        <w:top w:val="none" w:sz="0" w:space="0" w:color="auto"/>
        <w:left w:val="none" w:sz="0" w:space="0" w:color="auto"/>
        <w:bottom w:val="none" w:sz="0" w:space="0" w:color="auto"/>
        <w:right w:val="none" w:sz="0" w:space="0" w:color="auto"/>
      </w:divBdr>
    </w:div>
    <w:div w:id="2110004720">
      <w:bodyDiv w:val="1"/>
      <w:marLeft w:val="0"/>
      <w:marRight w:val="0"/>
      <w:marTop w:val="0"/>
      <w:marBottom w:val="0"/>
      <w:divBdr>
        <w:top w:val="none" w:sz="0" w:space="0" w:color="auto"/>
        <w:left w:val="none" w:sz="0" w:space="0" w:color="auto"/>
        <w:bottom w:val="none" w:sz="0" w:space="0" w:color="auto"/>
        <w:right w:val="none" w:sz="0" w:space="0" w:color="auto"/>
      </w:divBdr>
    </w:div>
    <w:div w:id="2111387482">
      <w:bodyDiv w:val="1"/>
      <w:marLeft w:val="0"/>
      <w:marRight w:val="0"/>
      <w:marTop w:val="0"/>
      <w:marBottom w:val="0"/>
      <w:divBdr>
        <w:top w:val="none" w:sz="0" w:space="0" w:color="auto"/>
        <w:left w:val="none" w:sz="0" w:space="0" w:color="auto"/>
        <w:bottom w:val="none" w:sz="0" w:space="0" w:color="auto"/>
        <w:right w:val="none" w:sz="0" w:space="0" w:color="auto"/>
      </w:divBdr>
    </w:div>
    <w:div w:id="2113620838">
      <w:bodyDiv w:val="1"/>
      <w:marLeft w:val="0"/>
      <w:marRight w:val="0"/>
      <w:marTop w:val="0"/>
      <w:marBottom w:val="0"/>
      <w:divBdr>
        <w:top w:val="none" w:sz="0" w:space="0" w:color="auto"/>
        <w:left w:val="none" w:sz="0" w:space="0" w:color="auto"/>
        <w:bottom w:val="none" w:sz="0" w:space="0" w:color="auto"/>
        <w:right w:val="none" w:sz="0" w:space="0" w:color="auto"/>
      </w:divBdr>
    </w:div>
    <w:div w:id="2117560649">
      <w:bodyDiv w:val="1"/>
      <w:marLeft w:val="0"/>
      <w:marRight w:val="0"/>
      <w:marTop w:val="0"/>
      <w:marBottom w:val="0"/>
      <w:divBdr>
        <w:top w:val="none" w:sz="0" w:space="0" w:color="auto"/>
        <w:left w:val="none" w:sz="0" w:space="0" w:color="auto"/>
        <w:bottom w:val="none" w:sz="0" w:space="0" w:color="auto"/>
        <w:right w:val="none" w:sz="0" w:space="0" w:color="auto"/>
      </w:divBdr>
    </w:div>
    <w:div w:id="2131388669">
      <w:bodyDiv w:val="1"/>
      <w:marLeft w:val="0"/>
      <w:marRight w:val="0"/>
      <w:marTop w:val="0"/>
      <w:marBottom w:val="0"/>
      <w:divBdr>
        <w:top w:val="none" w:sz="0" w:space="0" w:color="auto"/>
        <w:left w:val="none" w:sz="0" w:space="0" w:color="auto"/>
        <w:bottom w:val="none" w:sz="0" w:space="0" w:color="auto"/>
        <w:right w:val="none" w:sz="0" w:space="0" w:color="auto"/>
      </w:divBdr>
    </w:div>
    <w:div w:id="2144807348">
      <w:bodyDiv w:val="1"/>
      <w:marLeft w:val="0"/>
      <w:marRight w:val="0"/>
      <w:marTop w:val="0"/>
      <w:marBottom w:val="0"/>
      <w:divBdr>
        <w:top w:val="none" w:sz="0" w:space="0" w:color="auto"/>
        <w:left w:val="none" w:sz="0" w:space="0" w:color="auto"/>
        <w:bottom w:val="none" w:sz="0" w:space="0" w:color="auto"/>
        <w:right w:val="none" w:sz="0" w:space="0" w:color="auto"/>
      </w:divBdr>
    </w:div>
    <w:div w:id="214604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257CDF60-DFE6-4880-9CD9-24618A53EFD9}"/>
      </w:docPartPr>
      <w:docPartBody>
        <w:p w:rsidR="00BA3DEE" w:rsidRDefault="009A71CC">
          <w:r w:rsidRPr="001F4E48">
            <w:rPr>
              <w:rStyle w:val="TextodoEspaoReservado"/>
            </w:rPr>
            <w:t>Clique ou toque aqui para inserir o texto.</w:t>
          </w:r>
        </w:p>
      </w:docPartBody>
    </w:docPart>
    <w:docPart>
      <w:docPartPr>
        <w:name w:val="6AAC4CA966604F979ABE3AE594AF34BD"/>
        <w:category>
          <w:name w:val="Geral"/>
          <w:gallery w:val="placeholder"/>
        </w:category>
        <w:types>
          <w:type w:val="bbPlcHdr"/>
        </w:types>
        <w:behaviors>
          <w:behavior w:val="content"/>
        </w:behaviors>
        <w:guid w:val="{84DF4534-30C4-406E-B40E-0BF9F6991961}"/>
      </w:docPartPr>
      <w:docPartBody>
        <w:p w:rsidR="00CE24F0" w:rsidRDefault="00D60F7B" w:rsidP="00D60F7B">
          <w:pPr>
            <w:pStyle w:val="6AAC4CA966604F979ABE3AE594AF34BD"/>
          </w:pPr>
          <w:r w:rsidRPr="001F4E48">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CC"/>
    <w:rsid w:val="00066AAB"/>
    <w:rsid w:val="00640B9B"/>
    <w:rsid w:val="006E3F75"/>
    <w:rsid w:val="009A71CC"/>
    <w:rsid w:val="00AA0612"/>
    <w:rsid w:val="00BA3DEE"/>
    <w:rsid w:val="00CE24F0"/>
    <w:rsid w:val="00D60F7B"/>
    <w:rsid w:val="00D92F56"/>
    <w:rsid w:val="00E17D01"/>
    <w:rsid w:val="00E63E81"/>
    <w:rsid w:val="00F22E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60F7B"/>
    <w:rPr>
      <w:color w:val="808080"/>
    </w:rPr>
  </w:style>
  <w:style w:type="paragraph" w:customStyle="1" w:styleId="6AAC4CA966604F979ABE3AE594AF34BD">
    <w:name w:val="6AAC4CA966604F979ABE3AE594AF34BD"/>
    <w:rsid w:val="00D60F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1794FB-89AC-4F62-99A0-4BD769DCA9DC}">
  <we:reference id="wa104382081" version="1.55.1.0" store="pt-BR" storeType="OMEX"/>
  <we:alternateReferences>
    <we:reference id="WA104382081" version="1.55.1.0" store="" storeType="OMEX"/>
  </we:alternateReferences>
  <we:properties>
    <we:property name="MENDELEY_CITATIONS" value="[{&quot;citationID&quot;:&quot;MENDELEY_CITATION_47374b10-aa16-4a6e-887b-e98c720d778b&quot;,&quot;properties&quot;:{&quot;noteIndex&quot;:0},&quot;isEdited&quot;:false,&quot;manualOverride&quot;:{&quot;isManuallyOverridden&quot;:false,&quot;citeprocText&quot;:&quot;(D’Elia e Gabriele, 2022)&quot;,&quot;manualOverrideText&quot;:&quot;&quot;},&quot;citationTag&quot;:&quot;MENDELEY_CITATION_v3_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&quot;,&quot;citationItems&quot;:[{&quot;id&quot;:&quot;0bb641f6-1c22-37eb-923f-e57c40c6ea56&quot;,&quot;itemData&quot;:{&quot;type&quot;:&quot;article-journal&quot;,&quot;id&quot;:&quot;0bb641f6-1c22-37eb-923f-e57c40c6ea56&quot;,&quot;title&quot;:&quot;Self-employment income: estimation methods, patterns, impact on distribution&quot;,&quot;author&quot;:[{&quot;family&quot;:&quot;D'Elia&quot;,&quot;given&quot;:&quot;Enrico&quot;,&quot;parse-names&quot;:false,&quot;dropping-particle&quot;:&quot;&quot;,&quot;non-dropping-particle&quot;:&quot;&quot;},{&quot;family&quot;:&quot;Gabriele&quot;,&quot;given&quot;:&quot;Stefania&quot;,&quot;parse-names&quot;:false,&quot;dropping-particle&quot;:&quot;&quot;,&quot;non-dropping-particle&quot;:&quot;&quot;}],&quot;container-title&quot;:&quot;Structural Change and Economic Dynamics&quot;,&quot;DOI&quot;:&quot;10.1016/j.strueco.2022.03.018&quot;,&quot;ISSN&quot;:&quot;0954349X&quot;,&quot;issued&quot;:{&quot;date-parts&quot;:[[2022,9,1]]},&quot;page&quot;:&quot;390-398&quot;,&quot;abstract&quot;:&quot;In the last decades, the number of self-employed workers has increased in advanced economies, also due to the diffusion of new forms of working relations, with a de facto subordinate relation. In the “gig economy” these new working relations became the new standard way of entering the labour market for the first time. Nevertheless, the estimates of self-employed income are often unsatisfactory. Most scholars and international organizations attribute to self-employed workers the same average unit compensation of employees. In this paper, we apply three alternative approaches for self-employed incomes estimation, focusing on six European economies: the UK, Germany, France, the Netherlands, Spain and Italy. Our favorite method is consistent with national accounts and provides a better picture of the growth process in the last decades. It gives an overall labour share which is lower than the standard one and shows a less favorable dynamics during the 2000s in most countries.&quot;,&quot;publisher&quot;:&quot;Elsevier B.V.&quot;,&quot;volume&quot;:&quot;62&quot;,&quot;container-title-short&quot;:&quot;&quot;},&quot;isTemporary&quot;:false}]},{&quot;citationID&quot;:&quot;MENDELEY_CITATION_d6d9047b-50bc-461b-8521-becc8f0647a7&quot;,&quot;properties&quot;:{&quot;noteIndex&quot;:0},&quot;isEdited&quot;:false,&quot;manualOverride&quot;:{&quot;isManuallyOverridden&quot;:false,&quot;citeprocText&quot;:&quot;(IBGE, 2025)&quot;,&quot;manualOverrideText&quot;:&quot;&quot;},&quot;citationTag&quot;:&quot;MENDELEY_CITATION_v3_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&quot;,&quot;citationItems&quot;:[{&quot;id&quot;:&quot;97ab8d79-053d-3e53-b3a2-4fe9c2d3fe1e&quot;,&quot;itemData&quot;:{&quot;type&quot;:&quot;webpage&quot;,&quot;id&quot;:&quot;97ab8d79-053d-3e53-b3a2-4fe9c2d3fe1e&quot;,&quot;title&quot;:&quot;Pesquisa Nacional por Amostra de Domicílios Contínua&quot;,&quot;author&quot;:[{&quot;family&quot;:&quot;IBGE&quot;,&quot;given&quot;:&quot;&quot;,&quot;parse-names&quot;:false,&quot;dropping-particle&quot;:&quot;&quot;,&quot;non-dropping-particle&quot;:&quot;&quot;}],&quot;container-title&quot;:&quot;https://sidra.ibge.gov.br/home/pnadct/brasil&quot;,&quot;issued&quot;:{&quot;date-parts&quot;:[[2025]]},&quot;container-title-short&quot;:&quot;&quot;},&quot;isTemporary&quot;:false}]},{&quot;citationID&quot;:&quot;MENDELEY_CITATION_b3c2a807-9d00-4dbd-aed4-2016de6310db&quot;,&quot;properties&quot;:{&quot;noteIndex&quot;:0},&quot;isEdited&quot;:false,&quot;manualOverride&quot;:{&quot;isManuallyOverridden&quot;:false,&quot;citeprocText&quot;:&quot;(Nogueira, 2025)&quot;,&quot;manualOverrideText&quot;:&quot;&quot;},&quot;citationTag&quot;:&quot;MENDELEY_CITATION_v3_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&quot;,&quot;citationItems&quot;:[{&quot;id&quot;:&quot;54657158-d817-32b6-be9e-c0045d227a2f&quot;,&quot;itemData&quot;:{&quot;type&quot;:&quot;article-journal&quot;,&quot;id&quot;:&quot;54657158-d817-32b6-be9e-c0045d227a2f&quot;,&quot;title&quot;:&quot;“Don’t Bring Me Problems, Bring Me Solutions!” Believe me, they can be found in micro and small enterprises&quot;,&quot;author&quot;:[{&quot;family&quot;:&quot;Nogueira&quot;,&quot;given&quot;:&quot;Mauro Oddo&quot;,&quot;parse-names&quot;:false,&quot;dropping-particle&quot;:&quot;&quot;,&quot;non-dropping-particle&quot;:&quot;&quot;}],&quot;container-title&quot;:&quot;REGEPE Entrepreneurship and Small Business Journal&quot;,&quot;DOI&quot;:&quot;10.14211/regepe.esbj.e2656&quot;,&quot;ISSN&quot;:&quot;29651506&quot;,&quot;issued&quot;:{&quot;date-parts&quot;:[[2025,1,1]]},&quot;abstract&quot;:&quot;Objective of the Study: To highlight the central role of micro and small enterprises (MSEs) in overcoming Brazil’s severe socioeconomic inequality, emphasizing the need for them to receive priority treatment in public policies. Main Findings: By emphasizing the often unknown and neglected reality of MSEs, it demonstrates that productivity is the main challenge, as most MSEs operate with extremely low productivity levels in an environment of informality/semi-formality. This exacerbates the country's productivity dilemma, limiting its growth potential and the possibilities to overcome inequality. The study also shows that although both formal and informal MSEs represent the most significant portion of the economy in terms of GDP and employment, they are treated marginally, receiving little attention from the government, academia, and the media in proportion to their economic importance. Relevance/Originality: It provides an original critique of the common view that reduces entrepreneurship to the creation of new businesses, treating it as a panacea for national problems. Instead, it proposes the requalification of existing entrepreneurs and support for innovations that increase the technical content of workstations (modernization of production and management processes), leading to higher productivity and competitiveness for MSEs. Social Contributions: It suggests the formulation of policies of public policies that place MSEs at the core of the agenda, which would foster an inclusive and sustainable development process. Furthermore, it emphasizes the urgent need for more studies on MSEs and informality to properly understand the reality of this vital segment of the Brazilian economy.&quot;,&quot;publisher&quot;:&quot;Associacao Nacional de Estudos em Empreendedorismo e Gestao de Pequenas Empresas - ANEGEPE&quot;,&quot;volume&quot;:&quot;14&quot;,&quot;container-title-short&quot;:&quot;&quot;},&quot;isTemporary&quot;:false}]},{&quot;citationID&quot;:&quot;MENDELEY_CITATION_4ed2ac04-961e-4331-be5d-6c09d9fd2de2&quot;,&quot;properties&quot;:{&quot;noteIndex&quot;:0},&quot;isEdited&quot;:false,&quot;manualOverride&quot;:{&quot;isManuallyOverridden&quot;:false,&quot;citeprocText&quot;:&quot;(Carvalho e Borges, 2025)&quot;,&quot;manualOverrideText&quot;:&quot;&quot;},&quot;citationTag&quot;:&quot;MENDELEY_CITATION_v3_eyJjaXRhdGlvbklEIjoiTUVOREVMRVlfQ0lUQVRJT05fNGVkMmFjMDQtOTYxZS00MzMxLWJlNWQtNmMwOWQ5ZmQyZGUy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8cddd3eb-bd40-4c88-b290-7e18e6a3725a&quot;,&quot;properties&quot;:{&quot;noteIndex&quot;:0},&quot;isEdited&quot;:false,&quot;manualOverride&quot;:{&quot;isManuallyOverridden&quot;:false,&quot;citeprocText&quot;:&quot;(Carvalho e Borges, 2025; Santiago e Vasconcelos, 2017; Skrzek-Lubasińska e Szaban, 2019)&quot;,&quot;manualOverrideText&quot;:&quot;&quot;},&quot;citationTag&quot;:&quot;MENDELEY_CITATION_v3_eyJjaXRhdGlvbklEIjoiTUVOREVMRVlfQ0lUQVRJT05fOGNkZGQzZWItYmQ0MC00Yzg4LWIyOTAtN2UxOGU2YTM3MjVh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id&quot;:&quot;5788a155-d288-314a-9feb-ef0de1d23e61&quot;,&quot;itemData&quot;:{&quot;type&quot;:&quot;article-journal&quot;,&quot;id&quot;:&quot;5788a155-d288-314a-9feb-ef0de1d23e61&quot;,&quot;title&quot;:&quot;Nomenclature and harmonised criteria for the self-employment categorisation. An approach pursuant to a systematic review of the literature&quot;,&quot;author&quot;:[{&quot;family&quot;:&quot;Skrzek-Lubasińska&quot;,&quot;given&quot;:&quot;Małgorzata&quot;,&quot;parse-names&quot;:false,&quot;dropping-particle&quot;:&quot;&quot;,&quot;non-dropping-particle&quot;:&quot;&quot;},{&quot;family&quot;:&quot;Szaban&quot;,&quot;given&quot;:&quot;Jolanta M.&quot;,&quot;parse-names&quot;:false,&quot;dropping-particle&quot;:&quot;&quot;,&quot;non-dropping-particle&quot;:&quot;&quot;}],&quot;container-title&quot;:&quot;European Management Journal&quot;,&quot;DOI&quot;:&quot;10.1016/j.emj.2018.11.001&quot;,&quot;ISSN&quot;:&quot;02632373&quot;,&quot;issued&quot;:{&quot;date-parts&quot;:[[2019,6,1]]},&quot;page&quot;:&quot;376-386&quot;,&quot;abstract&quot;:&quot;This paper presents the review and discussion of terminology and criteria describing the self-employment phenomenon. We attempt to give a conceptually and empirically grounded categorisation of self-employment forms for this heterogeneous and constantly changing group. An abundance of definitions and conceptualisations of self-employment exists and makes data collection and statistical comparisons for this group unreliable, if at all meaningful. In order to produce sound, reliable comparative studies on the self-employed population, researchers will eventually be required to agree on a universal and internationally consistent definitions and a structured categorisation. Such determinations are also essential for practical purposes such as establishing or enforcing the taxation regulations. In our study, the systematic analysis of selected data from 253 various publications was performed. We gave an overview of different approaches to the problem of identification and differentiation of self-employed. An ordered list of criteria used for these purposes has been compiled. We concluded that the set of five categories with most salient characteristics reflects well the composition of the self-employed population: freelancers (ipros), innovators, traditional small business owners (including farmers), dependent self-employed and hybrid self-employed. We discuss the perspective on further studies and need for integration of research approaches in view of increasing role of the new forms of self-employment in global economy.&quot;,&quot;publisher&quot;:&quot;Elsevier Ltd&quot;,&quot;issue&quot;:&quot;3&quot;,&quot;volume&quot;:&quot;37&quot;,&quot;container-title-short&quot;:&quot;&quot;},&quot;isTemporary&quot;:false},{&quot;id&quot;:&quot;73e6929e-9ef9-31ba-b217-a00ef46883c0&quot;,&quot;itemData&quot;:{&quot;type&quot;:&quot;article-journal&quot;,&quot;id&quot;:&quot;73e6929e-9ef9-31ba-b217-a00ef46883c0&quot;,&quot;title&quot;:&quot;Do catador ao doutor: Um retrato da informalidade do trabalhador por conta própria no Brasil&quot;,&quot;author&quot;:[{&quot;family&quot;:&quot;Santiago&quot;,&quot;given&quot;:&quot;Carlos Eduardo Pinto&quot;,&quot;parse-names&quot;:false,&quot;dropping-particle&quot;:&quot;&quot;,&quot;non-dropping-particle&quot;:&quot;&quot;},{&quot;family&quot;:&quot;Vasconcelos&quot;,&quot;given&quot;:&quot;Ana Maria Nogales&quot;,&quot;parse-names&quot;:false,&quot;dropping-particle&quot;:&quot;&quot;,&quot;non-dropping-particle&quot;:&quot;&quot;}],&quot;container-title&quot;:&quot;Nova Economia&quot;,&quot;DOI&quot;:&quot;10.1590/0103-6351/2588&quot;,&quot;ISSN&quot;:&quot;19805381&quot;,&quot;issued&quot;:{&quot;date-parts&quot;:[[2017]]},&quot;page&quot;:&quot;213-246&quot;,&quot;abstract&quot;:&quot;This paper aims to evaluate the degree of formalization of self-employed in Brazil. At a first moment a bibliographical review is made on studies that originated the concept of “informal sector”. By exploring the operationalization of the concept, the author argues that the term “informal employment” reinforces the idea that there are cases where the self-employed can be regarded as formal. From the analysis of the evolution of data from National Survey by Household Sampling (PNAD 2009-2014), highlighting the fact that among adults and individuals living in urban areas only 16.1% are formal. Therefore, it is concluded that the rate of formalization of self-employment can be expanded and for this to occur it is essential to have a more accurate understanding of this heterogeneous occupational category which encompasses both waste pickers andphysicians.&quot;,&quot;issue&quot;:&quot;2&quot;,&quot;volume&quot;:&quot;27&quot;,&quot;container-title-short&quot;:&quot;&quot;},&quot;isTemporary&quot;:false}]},{&quot;citationID&quot;:&quot;MENDELEY_CITATION_ec4dc2e0-eb91-47c0-bde5-f00911c50815&quot;,&quot;properties&quot;:{&quot;noteIndex&quot;:0},&quot;isEdited&quot;:false,&quot;manualOverride&quot;:{&quot;isManuallyOverridden&quot;:false,&quot;citeprocText&quot;:&quot;(Bay e Koster, 2023; Koch, Park e Zahra, 2021)&quot;,&quot;manualOverrideText&quot;:&quot;&quot;},&quot;citationTag&quot;:&quot;MENDELEY_CITATION_v3_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e5360ab8-becb-48ef-9aaa-cad4d56b113b&quot;,&quot;properties&quot;:{&quot;noteIndex&quot;:0},&quot;isEdited&quot;:false,&quot;manualOverride&quot;:{&quot;isManuallyOverridden&quot;:false,&quot;citeprocText&quot;:&quot;(Hjorth, Holt e Steyaert, 2015)&quot;,&quot;manualOverrideText&quot;:&quot;&quot;},&quot;citationTag&quot;:&quot;MENDELEY_CITATION_v3_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&quot;,&quot;citationItems&quot;:[{&quot;id&quot;:&quot;3738ba51-a228-3113-bde5-d41b70d2b1e0&quot;,&quot;itemData&quot;:{&quot;type&quot;:&quot;article-journal&quot;,&quot;id&quot;:&quot;3738ba51-a228-3113-bde5-d41b70d2b1e0&quot;,&quot;title&quot;:&quot;Entrepreneurship and process studies&quot;,&quot;author&quot;:[{&quot;family&quot;:&quot;Hjorth&quot;,&quot;given&quot;:&quot;Daniel&quot;,&quot;parse-names&quot;:false,&quot;dropping-particle&quot;:&quot;&quot;,&quot;non-dropping-particle&quot;:&quot;&quot;},{&quot;family&quot;:&quot;Holt&quot;,&quot;given&quot;:&quot;Robin&quot;,&quot;parse-names&quot;:false,&quot;dropping-particle&quot;:&quot;&quot;,&quot;non-dropping-particle&quot;:&quot;&quot;},{&quot;family&quot;:&quot;Steyaert&quot;,&quot;given&quot;:&quot;Chris&quot;,&quot;parse-names&quot;:false,&quot;dropping-particle&quot;:&quot;&quot;,&quot;non-dropping-particle&quot;:&quot;&quot;}],&quot;container-title&quot;:&quot;International Small Business Journal: Researching Entrepreneurship&quot;,&quot;DOI&quot;:&quot;10.1177/0266242615583566&quot;,&quot;ISSN&quot;:&quot;17412870&quot;,&quot;issued&quot;:{&quot;date-parts&quot;:[[2015,9,24]]},&quot;page&quot;:&quot;599-611&quot;,&quot;abstract&quot;:&quot;Process studies put movement, change and flow first; to study processually is to consider the world as restless, something underway, becoming and perishing, without end. To understand firms processually is to accept but also – and this is harder perhaps – to absorb this fluidity, to treat a variable as just that, a variable. The resonance with entrepreneurship studies is obvious. If any field is alive to, and fully resonant with, a processual understanding of, for example, the creation of firms, it is entrepreneurship studies. This special issue is an attempt to consider the promise and potential of processual approaches to studying, researching and practising entrepreneurship. The articles in the issue attest to an increasing sensitivity to processual thinking. We argue that appreciating entrepreneurial phenomena processually opens up the field to an understanding of entrepreneurship as organizational creation – not simply the creation of new organizations but also experiments in new organizational form.&quot;,&quot;publisher&quot;:&quot;SAGE Publications Ltd&quot;,&quot;issue&quot;:&quot;6&quot;,&quot;volume&quot;:&quot;33&quot;,&quot;container-title-short&quot;:&quot;&quot;},&quot;isTemporary&quot;:false}]},{&quot;citationID&quot;:&quot;MENDELEY_CITATION_78b02fb4-a0ee-4e65-85f0-8479d398c8a3&quot;,&quot;properties&quot;:{&quot;noteIndex&quot;:0},&quot;isEdited&quot;:false,&quot;manualOverride&quot;:{&quot;isManuallyOverridden&quot;:false,&quot;citeprocText&quot;:&quot;(Lawless, O’brien e Rehill, 2024; Narita, 2020)&quot;,&quot;manualOverrideText&quot;:&quot;&quot;},&quot;citationTag&quot;:&quot;MENDELEY_CITATION_v3_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&quot;,&quot;citationItems&quot;:[{&quot;id&quot;:&quot;d6342600-240b-39a5-a70e-7aa686c43117&quot;,&quot;itemData&quot;:{&quot;type&quot;:&quot;article-journal&quot;,&quot;id&quot;:&quot;d6342600-240b-39a5-a70e-7aa686c43117&quot;,&quot;title&quot;:&quot;Self-employment in developing countries: A search-equilibrium approach&quot;,&quot;author&quot;:[{&quot;family&quot;:&quot;Narita&quot;,&quot;given&quot;:&quot;Renata&quot;,&quot;parse-names&quot;:false,&quot;dropping-particle&quot;:&quot;&quot;,&quot;non-dropping-particle&quot;:&quot;&quot;}],&quot;container-title&quot;:&quot;Review of Economic Dynamics&quot;,&quot;container-title-short&quot;:&quot;Rev Econ Dyn&quot;,&quot;DOI&quot;:&quot;10.1016/j.red.2019.04.001&quot;,&quot;ISSN&quot;:&quot;10942025&quot;,&quot;issued&quot;:{&quot;date-parts&quot;:[[2020,1,1]]},&quot;page&quot;:&quot;1-34&quot;,&quot;abstract&quot;:&quot;This paper develops and estimates a life-cycle on-the-job search model with self-employment that captures labor market stylized facts typical of middle-income developing economies. Workers flow across unemployment, self-employment, formal and informal wage employment. Individuals differ across and within employment sectors in terms of earnings, self-employment ability and transition rates. Counterfactual analysis shows that a flat reduction in payroll taxation increases the share of formal sector workers mainly due to a drop in self-employment. A proportional reduction in payroll taxes improves total welfare by increasing formal sector wages and profits, and allowing for a better allocation of high education workers. Converting to a progressive payroll tax system, equivalent to a flat reduction, is ineffective in reducing informality and leads to a decline in total welfare.&quot;,&quot;publisher&quot;:&quot;Academic Press Inc.&quot;,&quot;volume&quot;:&quot;35&quot;},&quot;isTemporary&quot;:false},{&quot;id&quot;:&quot;4e7171da-da91-349d-8224-da8a87f63a3c&quot;,&quot;itemData&quot;:{&quot;type&quot;:&quot;article-journal&quot;,&quot;id&quot;:&quot;4e7171da-da91-349d-8224-da8a87f63a3c&quot;,&quot;title&quot;:&quot;Flows In and Out of Self-Employment&quot;,&quot;author&quot;:[{&quot;family&quot;:&quot;Lawless&quot;,&quot;given&quot;:&quot;Martina&quot;,&quot;parse-names&quot;:false,&quot;dropping-particle&quot;:&quot;&quot;,&quot;non-dropping-particle&quot;:&quot;&quot;},{&quot;family&quot;:&quot;O'brien&quot;,&quot;given&quot;:&quot;Patrick&quot;,&quot;parse-names&quot;:false,&quot;dropping-particle&quot;:&quot;&quot;,&quot;non-dropping-particle&quot;:&quot;&quot;},{&quot;family&quot;:&quot;Rehill&quot;,&quot;given&quot;:&quot;Luke&quot;,&quot;parse-names&quot;:false,&quot;dropping-particle&quot;:&quot;&quot;,&quot;non-dropping-particle&quot;:&quot;&quot;}],&quot;container-title&quot;:&quot;The Economic and Social Review&quot;,&quot;container-title-short&quot;:&quot;Econ Soc Rev (Irel)&quot;,&quot;issued&quot;:{&quot;date-parts&quot;:[[2024]]},&quot;page&quot;:&quot;515-543&quot;,&quot;abstract&quot;:&quot;The establishment and growth of new businesses are key ingredients for economic growth and job creation across economies. As such, a key objective for policymakers is targeting institutional and policy objectives that encourage entrepreneurship. Importantly, the literature on entrepreneurship distinguishes between types of entrepreneurs and their drivers; namely those motivated by 'necessity' or 'opportunity'. A key differentiating characteristic is how each are correlated with broader economic cycles, i.e. necessity entrepreneurship is more likely to occur as other options for employment diminish rather than expand. To examine this in an Irish context, this research uses employment status information from the Labour Force Survey to examine the characteristics of the self-employed and the extent to which the determinants of becoming self-employed changed against the background of dramatic changes in economic conditions. 515&quot;,&quot;issue&quot;:&quot;4&quot;,&quot;volume&quot;:&quot;55&quot;},&quot;isTemporary&quot;:false}]},{&quot;citationID&quot;:&quot;MENDELEY_CITATION_4948ce7e-f96e-4681-a3d0-eee2da6aa2f8&quot;,&quot;properties&quot;:{&quot;noteIndex&quot;:0},&quot;isEdited&quot;:false,&quot;manualOverride&quot;:{&quot;isManuallyOverridden&quot;:false,&quot;citeprocText&quot;:&quot;(Bay e Koster, 2023)&quot;,&quot;manualOverrideText&quot;:&quot;&quot;},&quot;citationTag&quot;:&quot;MENDELEY_CITATION_v3_eyJjaXRhdGlvbklEIjoiTUVOREVMRVlfQ0lUQVRJT05fNDk0OGNlN2UtZjk2ZS00NjgxLWEzZDAtZWVlMmRhNmFhMmY4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6a00fe2a-38b3-418a-b3e5-041e03e0bb6c&quot;,&quot;properties&quot;:{&quot;noteIndex&quot;:0},&quot;isEdited&quot;:false,&quot;manualOverride&quot;:{&quot;isManuallyOverridden&quot;:false,&quot;citeprocText&quot;:&quot;(Bay e Koster, 2023; Koch, Park e Zahra, 2021)&quot;,&quot;manualOverrideText&quot;:&quot;&quot;},&quot;citationTag&quot;:&quot;MENDELEY_CITATION_v3_eyJjaXRhdGlvbklEIjoiTUVOREVMRVlfQ0lUQVRJT05fNmEwMGZlMmEtMzhiMy00MThhLWIzZTUtMDQxZTAzZTBiYjZjIiwicHJvcGVydGllcyI6eyJub3RlSW5kZXgiOjB9LCJpc0VkaXRlZCI6ZmFsc2UsIm1hbnVhbE92ZXJyaWRlIjp7ImlzTWFudWFsbHlPdmVycmlkZGVuIjpmYWxzZSwiY2l0ZXByb2NUZXh0IjoiKEJheSBlIEtvc3RlciwgMjAyMzsgS29jaCwgUGFyayBlIFphaHJhLCAyMDIxKSIsIm1hbnVhbE92ZXJyaWRlVGV4dCI6IiJ9LCJjaXRhdGlvbkl0ZW1zIjpb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b9734e0a-2062-4429-88ea-96ec49f3e65c&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Yjk3MzRlMGEtMjA2Mi00NDI5LTg4ZWEtOTZlYzQ5ZjNlNjVj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05f911b3-d8e3-4d98-b2a0-a52fea45f0d1&quot;,&quot;properties&quot;:{&quot;noteIndex&quot;:0},&quot;isEdited&quot;:false,&quot;manualOverride&quot;:{&quot;isManuallyOverridden&quot;:false,&quot;citeprocText&quot;:&quot;(Carvalho e Borges, 2025; Santiago e Vasconcelos, 2017; Skrzek-Lubasińska e Szaban, 2019)&quot;,&quot;manualOverrideText&quot;:&quot;&quot;},&quot;citationTag&quot;:&quot;MENDELEY_CITATION_v3_eyJjaXRhdGlvbklEIjoiTUVOREVMRVlfQ0lUQVRJT05fMDVmOTExYjMtZDhlMy00ZDk4LWIyYTAtYTUyZmVhNDVmMGQx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5788a155-d288-314a-9feb-ef0de1d23e61&quot;,&quot;itemData&quot;:{&quot;type&quot;:&quot;article-journal&quot;,&quot;id&quot;:&quot;5788a155-d288-314a-9feb-ef0de1d23e61&quot;,&quot;title&quot;:&quot;Nomenclature and harmonised criteria for the self-employment categorisation. An approach pursuant to a systematic review of the literature&quot;,&quot;author&quot;:[{&quot;family&quot;:&quot;Skrzek-Lubasińska&quot;,&quot;given&quot;:&quot;Małgorzata&quot;,&quot;parse-names&quot;:false,&quot;dropping-particle&quot;:&quot;&quot;,&quot;non-dropping-particle&quot;:&quot;&quot;},{&quot;family&quot;:&quot;Szaban&quot;,&quot;given&quot;:&quot;Jolanta M.&quot;,&quot;parse-names&quot;:false,&quot;dropping-particle&quot;:&quot;&quot;,&quot;non-dropping-particle&quot;:&quot;&quot;}],&quot;container-title&quot;:&quot;European Management Journal&quot;,&quot;DOI&quot;:&quot;10.1016/j.emj.2018.11.001&quot;,&quot;ISSN&quot;:&quot;02632373&quot;,&quot;issued&quot;:{&quot;date-parts&quot;:[[2019,6,1]]},&quot;page&quot;:&quot;376-386&quot;,&quot;abstract&quot;:&quot;This paper presents the review and discussion of terminology and criteria describing the self-employment phenomenon. We attempt to give a conceptually and empirically grounded categorisation of self-employment forms for this heterogeneous and constantly changing group. An abundance of definitions and conceptualisations of self-employment exists and makes data collection and statistical comparisons for this group unreliable, if at all meaningful. In order to produce sound, reliable comparative studies on the self-employed population, researchers will eventually be required to agree on a universal and internationally consistent definitions and a structured categorisation. Such determinations are also essential for practical purposes such as establishing or enforcing the taxation regulations. In our study, the systematic analysis of selected data from 253 various publications was performed. We gave an overview of different approaches to the problem of identification and differentiation of self-employed. An ordered list of criteria used for these purposes has been compiled. We concluded that the set of five categories with most salient characteristics reflects well the composition of the self-employed population: freelancers (ipros), innovators, traditional small business owners (including farmers), dependent self-employed and hybrid self-employed. We discuss the perspective on further studies and need for integration of research approaches in view of increasing role of the new forms of self-employment in global economy.&quot;,&quot;publisher&quot;:&quot;Elsevier Ltd&quot;,&quot;issue&quot;:&quot;3&quot;,&quot;volume&quot;:&quot;37&quot;,&quot;container-title-short&quot;:&quot;&quot;},&quot;isTemporary&quot;:false},{&quot;id&quot;:&quot;73e6929e-9ef9-31ba-b217-a00ef46883c0&quot;,&quot;itemData&quot;:{&quot;type&quot;:&quot;article-journal&quot;,&quot;id&quot;:&quot;73e6929e-9ef9-31ba-b217-a00ef46883c0&quot;,&quot;title&quot;:&quot;Do catador ao doutor: Um retrato da informalidade do trabalhador por conta própria no Brasil&quot;,&quot;author&quot;:[{&quot;family&quot;:&quot;Santiago&quot;,&quot;given&quot;:&quot;Carlos Eduardo Pinto&quot;,&quot;parse-names&quot;:false,&quot;dropping-particle&quot;:&quot;&quot;,&quot;non-dropping-particle&quot;:&quot;&quot;},{&quot;family&quot;:&quot;Vasconcelos&quot;,&quot;given&quot;:&quot;Ana Maria Nogales&quot;,&quot;parse-names&quot;:false,&quot;dropping-particle&quot;:&quot;&quot;,&quot;non-dropping-particle&quot;:&quot;&quot;}],&quot;container-title&quot;:&quot;Nova Economia&quot;,&quot;DOI&quot;:&quot;10.1590/0103-6351/2588&quot;,&quot;ISSN&quot;:&quot;19805381&quot;,&quot;issued&quot;:{&quot;date-parts&quot;:[[2017]]},&quot;page&quot;:&quot;213-246&quot;,&quot;abstract&quot;:&quot;This paper aims to evaluate the degree of formalization of self-employed in Brazil. At a first moment a bibliographical review is made on studies that originated the concept of “informal sector”. By exploring the operationalization of the concept, the author argues that the term “informal employment” reinforces the idea that there are cases where the self-employed can be regarded as formal. From the analysis of the evolution of data from National Survey by Household Sampling (PNAD 2009-2014), highlighting the fact that among adults and individuals living in urban areas only 16.1% are formal. Therefore, it is concluded that the rate of formalization of self-employment can be expanded and for this to occur it is essential to have a more accurate understanding of this heterogeneous occupational category which encompasses both waste pickers andphysicians.&quot;,&quot;issue&quot;:&quot;2&quot;,&quot;volume&quot;:&quot;27&quot;,&quot;container-title-short&quot;:&quot;&quot;},&quot;isTemporary&quot;:false},{&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8cd94c37-541a-41ca-ba2e-5d88a3de01f0&quot;,&quot;properties&quot;:{&quot;noteIndex&quot;:0},&quot;isEdited&quot;:false,&quot;manualOverride&quot;:{&quot;isManuallyOverridden&quot;:false,&quot;citeprocText&quot;:&quot;(Carvalho e Borges, 2025)&quot;,&quot;manualOverrideText&quot;:&quot;&quot;},&quot;citationTag&quot;:&quot;MENDELEY_CITATION_v3_eyJjaXRhdGlvbklEIjoiTUVOREVMRVlfQ0lUQVRJT05fOGNkOTRjMzctNTQxYS00MWNhLWJhMmUtNWQ4OGEzZGUwMWYw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1ecebc3a-6a30-4a58-a601-9b747d91fbe1&quot;,&quot;properties&quot;:{&quot;noteIndex&quot;:0},&quot;isEdited&quot;:false,&quot;manualOverride&quot;:{&quot;isManuallyOverridden&quot;:false,&quot;citeprocText&quot;:&quot;(Acs, 2006; Block e Wagner, 2010; Fairlie e Fossen, 2018)&quot;,&quot;manualOverrideText&quot;:&quot;&quot;},&quot;citationTag&quot;:&quot;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&quot;,&quot;citationItems&quot;:[{&quot;id&quot;:&quot;b5897e85-b84a-30d7-be8c-808e9680490b&quot;,&quot;itemData&quot;:{&quot;type&quot;:&quot;article-journal&quot;,&quot;id&quot;:&quot;b5897e85-b84a-30d7-be8c-808e9680490b&quot;,&quot;title&quot;:&quot;How Is Entrepreneurship\nGood for Economic Growth?&quot;,&quot;author&quot;:[{&quot;family&quot;:&quot;Acs&quot;,&quot;given&quot;:&quot;Zoltan&quot;,&quot;parse-names&quot;:false,&quot;dropping-particle&quot;:&quot;&quot;,&quot;non-dropping-particle&quot;:&quot;&quot;}],&quot;container-title&quot;:&quot;innovations&quot;,&quot;container-title-short&quot;:&quot;Innovations&quot;,&quot;ISBN&quot;:&quot;2/23/200611:5&quot;,&quot;URL&quot;:&quot;http://direct.mit.edu/itgg/article-pdf/1/1/97/704068/itgg.2006.1.1.97.pdf&quot;,&quot;issued&quot;:{&quot;date-parts&quot;:[[2006]]},&quot;abstract&quot;:&quot;selves with no other options for work than self employment-necessity entrepreneurship. As one would expect, the influx of many former wage workers into necessity entrepreneurship resulted in several years of negative GDP growth. This story can be retold in several other countries around the world when economies are confronted with structural change. While it is easy to see that starting a new business to exploit a perceived business opportunity would lead to economic development, it is also possible that necessity entrepreneurship may not lead to economic development. Being pushed into entrepreneurship (self-employment) because all other options for work are either absent or unsatisfactory can even lead to under development. While all countries have some level of both opportunity and necessity entrepreneurship, we suggest that the ratio of opportunity-to-necessity entrepreneurship should be a useful indicator of economic development, and can be a guide for development policy. In fact, we find a positive relationship between the opportunity ratio and GDP per capi-ta. We then suggest that policies in less developed countries should focus on strengthening General National Framework Conditions, and in developed economies policy should focus on strengthening the entrepreneurial framework conditions. The next section describes the GEM program. Section Three examines the relationship between economic development and globalization. Section Four examines the differential impacts of necessity and opportunity entrepreneurship on development, followed by conclusions. THE GEM PROGRAM The Global Entrepreneurship Monitor (GEM) research program is an annual assessment of the national level of entrepreneurial activity. Initiated in 1999 with 10 countries, expanded to 21 in the year 2000 and 39 countries in 2005, the program covers both developed and developing countries. The research program, based on a harmonized assessment of the level of national entrepreneurial activity for all participating countries, involves exploration of the role of entrepreneurship in national economic growth. Representative samples of randomly selected adults, ranging in size from 1,000 to almost 27,000 individuals, are surveyed each year in each country in order to provide harmonized measures of the prevalence of entrepreneurial activity. There is, further, a wealth of national features and characteristics associated with entrepreneurial activity. 2 The GEM project is unique in providing data consistent across countries. While all countries collect official data on self-employment, the size distribution of firms, census data on all or most plants and firms, and firm and plant entry, almost none of these registry sources are comparable across countries, even in developed countries. Official data sources differ in the way they define when an establishment enters a file, when it leaves, and how they handle self-employment, making cross-national comparisons almost impossible. 3 Therefore, one of the major strengths of the project is the application of uniform definitions and data collection across countries for international comparisons. A major shortcoming of the GEM project has been its inability to effectively deal with the \&quot;issue\&quot; of how to compare entrepreneurial activity in developed and developing countries. For example, low-income countries like Uganda, Peru and Ecuador have very high levels of self-employment and therefore have high levels of entrepreneurial activity as measured by the GEM program. High-income countries like Japan, 98 innovations / winter 2006&quot;,&quot;issue&quot;:&quot;1&quot;},&quot;isTemporary&quot;:false},{&quot;id&quot;:&quot;b985cdf9-aad8-358f-b608-ff2d8a516ee2&quot;,&quot;itemData&quot;:{&quot;type&quot;:&quot;article-journal&quot;,&quot;id&quot;:&quot;b985cdf9-aad8-358f-b608-ff2d8a516ee2&quot;,&quot;title&quot;:&quot;Opportunity Versus Necessity Entrepreneurship: Two Components of Business Creation&quot;,&quot;author&quot;:[{&quot;family&quot;:&quot;Fairlie&quot;,&quot;given&quot;:&quot;Robert W.&quot;,&quot;parse-names&quot;:false,&quot;dropping-particle&quot;:&quot;&quot;,&quot;non-dropping-particle&quot;:&quot;&quot;},{&quot;family&quot;:&quot;Fossen&quot;,&quot;given&quot;:&quot;Frank M.&quot;,&quot;parse-names&quot;:false,&quot;dropping-particle&quot;:&quot;&quot;,&quot;non-dropping-particle&quot;:&quot;&quot;}],&quot;container-title&quot;:&quot;SSRN Electronic Journal&quot;,&quot;DOI&quot;:&quot;10.2139/ssrn.3132357&quot;,&quot;issued&quot;:{&quot;date-parts&quot;:[[2018,3,21]]},&quot;abstract&quot;:&quot;A common finding in the entrepreneurship literature is that business creation increases in recessions. This counter-cyclical pattern is examined by separating business creation into two components: “opportunity” and “necessity” entrepreneurship. Although there is general agreement in the previous literature on the conceptual distinction between these two factors driving entrepreneurship, there are many challenges to creating a definition that is both objective and empirically feasible. We propose an operational definition of opportunity versus necessity entrepreneurship using readily available nationally representative data. We create a distinction between the two types of entrepreneurship based on the entrepreneur’s prior work status that is consistent with the standard theoretical economic model of entrepreneurship. Using this definition we document that “opportunity” entrepreneurship is pro-cyclical and “necessity” entrepreneurship is counter-cyclical. We also find that “opportunity” vs. “necessity” entrepreneurship is associated with the creation of more growth-oriented businesses. The operational distinction proposed here may be useful for future research in entrepreneurship.&quot;,&quot;publisher&quot;:&quot;Elsevier BV&quot;,&quot;container-title-short&quot;:&quot;&quot;},&quot;isTemporary&quot;:false},{&quot;id&quot;:&quot;58309efb-290e-3586-a056-1ee8b2ca9ef4&quot;,&quot;itemData&quot;:{&quot;type&quot;:&quot;article-journal&quot;,&quot;id&quot;:&quot;58309efb-290e-3586-a056-1ee8b2ca9ef4&quot;,&quot;title&quot;:&quot;Necessity and opportunity entrepreneurs in Germany: characteristics and earnings differentials&quot;,&quot;author&quot;:[{&quot;family&quot;:&quot;Block&quot;,&quot;given&quot;:&quot;Joern H&quot;,&quot;parse-names&quot;:false,&quot;dropping-particle&quot;:&quot;&quot;,&quot;non-dropping-particle&quot;:&quot;&quot;},{&quot;family&quot;:&quot;Wagner&quot;,&quot;given&quot;:&quot;Marcus&quot;,&quot;parse-names&quot;:false,&quot;dropping-particle&quot;:&quot;&quot;,&quot;non-dropping-particle&quot;:&quot;&quot;}],&quot;container-title&quot;:&quot;Schmalenbach Business Review&quot;,&quot;issued&quot;:{&quot;date-parts&quot;:[[2010]]},&quot;abstract&quot;:&quot;in this paper we discuss necessity and opportunity entrepreneurship. We use panel data to analyze how these two types of entrepreneurs differ in general, and in their ability to discover and exploit entrepreneurial opportunities. We find that the opportunities exploited by opportunity entrepreneurs are generally more profitable than are those exploited by necessity entrepreneurs. We also find that the determinants of success differ to a strong degree. standard wage equations seem to work better for opportunity than for necessity entrepreneurs. Our findings indicate a need to distinguish between the two groups in entrepreneurship theory and practice. JeL-classification: c23, J23, J24, J31, M13.&quot;,&quot;issue&quot;:&quot;2&quot;,&quot;volume&quot;:&quot;62&quot;},&quot;isTemporary&quot;:false}]},{&quot;citationID&quot;:&quot;MENDELEY_CITATION_349fd7f0-c26e-421a-9f4a-515d5fe81df3&quot;,&quot;properties&quot;:{&quot;noteIndex&quot;:0},&quot;isEdited&quot;:false,&quot;manualOverride&quot;:{&quot;isManuallyOverridden&quot;:false,&quot;citeprocText&quot;:&quot;(Romero e Martínez-Román, 2012)&quot;,&quot;manualOverrideText&quot;:&quot;&quot;},&quot;citationTag&quot;:&quot;MENDELEY_CITATION_v3_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&quot;,&quot;citationItems&quot;:[{&quot;id&quot;:&quot;86d196bd-b150-30ae-a94d-2d78ecb48cd7&quot;,&quot;itemData&quot;:{&quot;type&quot;:&quot;article-journal&quot;,&quot;id&quot;:&quot;86d196bd-b150-30ae-a94d-2d78ecb48cd7&quot;,&quot;title&quot;:&quot;Self-employment and innovation. Exploring the determinants of innovative behavior in small businesses&quot;,&quot;author&quot;:[{&quot;family&quot;:&quot;Romero&quot;,&quot;given&quot;:&quot;Isidoro&quot;,&quot;parse-names&quot;:false,&quot;dropping-particle&quot;:&quot;&quot;,&quot;non-dropping-particle&quot;:&quot;&quot;},{&quot;family&quot;:&quot;Martínez-Román&quot;,&quot;given&quot;:&quot;Juan A.&quot;,&quot;parse-names&quot;:false,&quot;dropping-particle&quot;:&quot;&quot;,&quot;non-dropping-particle&quot;:&quot;&quot;}],&quot;container-title&quot;:&quot;Research Policy&quot;,&quot;container-title-short&quot;:&quot;Res Policy&quot;,&quot;DOI&quot;:&quot;10.1016/j.respol.2011.07.005&quot;,&quot;ISSN&quot;:&quot;00487333&quot;,&quot;issued&quot;:{&quot;date-parts&quot;:[[2012,2]]},&quot;page&quot;:&quot;178-189&quot;,&quot;abstract&quot;:&quot;This paper explores the determinants of innovation in small businesses from a survey of more than 700 self-employed workers in Andalusia (Spain). Self-employed people running businesses with and without employees were included in the study and two types of innovation - product and process innovation - were differentiated. The theoretical framework adopted distinguishes between three levels of factors affecting the innovative activities of the self-employed: (1) the personal characteristics of the self-employed - such as their motivations and their educational and professional background. (2) The organization characteristics - such as the sector, the number of employees, the dependence on suppliers or clients and the management styles. (3) The characteristics of the external environment. Education appears as a key factor whose impact on innovation comes through two main sources: its effect on self-employed motivations and its influence on the management style of small businesses. Also previous experience as an employee and the comparative level of income in the area where the business is located are shown to be influential factors explaining innovation. Though firm size favors innovation, it does not play a determining role. Furthermore, results show significant differences between the factors explaining product and process innovation. The determinants for innovation in small businesses also vary substantially across sectors. © 2011 Elsevier B.V. All rights reserved.&quot;,&quot;issue&quot;:&quot;1&quot;,&quot;volume&quot;:&quot;41&quot;},&quot;isTemporary&quot;:false}]},{&quot;citationID&quot;:&quot;MENDELEY_CITATION_175e5ab1-1cd9-470f-bf28-3dadfa7e93b4&quot;,&quot;properties&quot;:{&quot;noteIndex&quot;:0},&quot;isEdited&quot;:false,&quot;manualOverride&quot;:{&quot;isManuallyOverridden&quot;:false,&quot;citeprocText&quot;:&quot;(Bay e Koster, 2023; Beusch e Soest, van, 2020; Koch, Park e Zahra, 2021; Sun, Jin e Zhao, 2024)&quot;,&quot;manualOverrideText&quot;:&quot;&quot;},&quot;citationTag&quot;:&quot;MENDELEY_CITATION_v3_eyJjaXRhdGlvbklEIjoiTUVOREVMRVlfQ0lUQVRJT05fMTc1ZTVhYjEtMWNkOS00NzBmLWJmMjgtM2RhZGZhN2U5M2I0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1bd68a99-24ea-4d90-abde-04a802ed3859&quot;,&quot;properties&quot;:{&quot;noteIndex&quot;:0},&quot;isEdited&quot;:false,&quot;manualOverride&quot;:{&quot;isManuallyOverridden&quot;:false,&quot;citeprocText&quot;:&quot;(Bay e Koster, 2023; Beusch e Soest, van, 2020; Koch, Park e Zahra, 2021; Sun, Jin e Zhao, 2024)&quot;,&quot;manualOverrideText&quot;:&quot;&quot;},&quot;citationTag&quot;:&quot;MENDELEY_CITATION_v3_eyJjaXRhdGlvbklEIjoiTUVOREVMRVlfQ0lUQVRJT05fMWJkNjhhOTktMjRlYS00ZDkwLWFiZGUtMDRhODAyZWQzODU5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87ae0021-91f0-49fa-a5c1-c602a38c0ca7&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ODdhZTAwMjEtOTFmMC00OWZhLWE1YzEtYzYwMmEzOGMwY2E3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af152fd8-fbd3-4362-9bc7-065ae107572f&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YWYxNTJmZDgtZmJkMy00MzYyLTliYzctMDY1YWUxMDc1NzJm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760a179e-9336-4697-ab11-15fb6bacfb01&quot;,&quot;properties&quot;:{&quot;noteIndex&quot;:0},&quot;isEdited&quot;:false,&quot;manualOverride&quot;:{&quot;isManuallyOverridden&quot;:false,&quot;citeprocText&quot;:&quot;(Bay e Koster, 2023; Beusch e Soest, van, 2020)&quot;,&quot;manualOverrideText&quot;:&quot;&quot;},&quot;citationTag&quot;:&quot;MENDELEY_CITATION_v3_eyJjaXRhdGlvbklEIjoiTUVOREVMRVlfQ0lUQVRJT05fNzYwYTE3OWUtOTMzNi00Njk3LWFiMTEtMTVmYjZiYWNmYjAx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d4d77a0b-b95b-4f2b-b648-a66db388712d&quot;,&quot;properties&quot;:{&quot;noteIndex&quot;:0},&quot;isEdited&quot;:false,&quot;manualOverride&quot;:{&quot;isManuallyOverridden&quot;:false,&quot;citeprocText&quot;:&quot;(Bay e Koster, 2023; Beusch e Soest, van, 2020; Sun, Jin e Zhao, 2024)&quot;,&quot;manualOverrideText&quot;:&quot;&quot;},&quot;citationTag&quot;:&quot;MENDELEY_CITATION_v3_eyJjaXRhdGlvbklEIjoiTUVOREVMRVlfQ0lUQVRJT05fZDRkNzdhMGItYjk1Yi00ZjJiLWI2NDgtYTY2ZGIzODg3MTJkIiwicHJvcGVydGllcyI6eyJub3RlSW5kZXgiOjB9LCJpc0VkaXRlZCI6ZmFsc2UsIm1hbnVhbE92ZXJyaWRlIjp7ImlzTWFudWFsbHlPdmVycmlkZGVuIjpmYWxzZSwiY2l0ZXByb2NUZXh0IjoiKEJheSBlIEtvc3RlciwgMjAyMzsgQmV1c2NoIGUgU29lc3QsIHZhbiwgMjAyMDsgU3VuLCBKaW4gZSBaaGFvLCAyMDI0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d7ff8094-6bd3-4dc6-ae6d-5f2b5ceb0b42&quot;,&quot;properties&quot;:{&quot;noteIndex&quot;:0},&quot;isEdited&quot;:false,&quot;manualOverride&quot;:{&quot;isManuallyOverridden&quot;:false,&quot;citeprocText&quot;:&quot;(Bay e Koster, 2023; Beusch e Soest, van, 2020)&quot;,&quot;manualOverrideText&quot;:&quot;&quot;},&quot;citationTag&quot;:&quot;MENDELEY_CITATION_v3_eyJjaXRhdGlvbklEIjoiTUVOREVMRVlfQ0lUQVRJT05fZDdmZjgwOTQtNmJkMy00ZGM2LWFlNmQtNWYyYjVjZWIwYjQy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1b67c6af-e6b8-4c7b-9578-2ef7d9a2c241&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MWI2N2M2YWYtZTZiOC00YzdiLTk1NzgtMmVmN2Q5YTJjMjQx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f8e502e7-babe-453b-abf3-7329dc884ee6&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ZjhlNTAyZTctYmFiZS00NTNiLWFiZjMtNzMyOWRjODg0ZWU2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7ad59024-6585-46cd-84a4-60691eb90032&quot;,&quot;properties&quot;:{&quot;noteIndex&quot;:0},&quot;isEdited&quot;:false,&quot;manualOverride&quot;:{&quot;isManuallyOverridden&quot;:false,&quot;citeprocText&quot;:&quot;(Bay e Koster, 2023)&quot;,&quot;manualOverrideText&quot;:&quot;&quot;},&quot;citationTag&quot;:&quot;MENDELEY_CITATION_v3_eyJjaXRhdGlvbklEIjoiTUVOREVMRVlfQ0lUQVRJT05fN2FkNTkwMjQtNjU4NS00NmNkLTg0YTQtNjA2OTFlYjkwMDMy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7f054aef-737e-41cf-90ee-9fbadffe13a4&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N2YwNTRhZWYtNzM3ZS00MWNmLTkwZWUtOWZiYWRmZmUxM2E0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0f7280c9-73ad-406f-81c3-303ca93d6aea&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MGY3MjgwYzktNzNhZC00MDZmLTgxYzMtMzAzY2E5M2Q2YWVh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82efee13-ae08-457b-80c7-af69feead998&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ODJlZmVlMTMtYWUwOC00NTdiLTgwYzctYWY2OWZlZWFkOTk4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8e40417c-f4fc-4451-8a5f-0fda9e144edb&quot;,&quot;properties&quot;:{&quot;noteIndex&quot;:0},&quot;isEdited&quot;:false,&quot;manualOverride&quot;:{&quot;isManuallyOverridden&quot;:false,&quot;citeprocText&quot;:&quot;(Litsardopoulos &lt;i&gt;et al.&lt;/i&gt;, 2023)&quot;,&quot;manualOverrideText&quot;:&quot;&quot;},&quot;citationTag&quot;:&quot;MENDELEY_CITATION_v3_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&quot;,&quot;citationItems&quot;:[{&quot;id&quot;:&quot;c0c823b5-4cae-3590-b139-addcca90407a&quot;,&quot;itemData&quot;:{&quot;type&quot;:&quot;article-journal&quot;,&quot;id&quot;:&quot;c0c823b5-4cae-3590-b139-addcca90407a&quot;,&quot;title&quot;:&quot;Self-employment experience effects on well-being: A longitudinal study&quot;,&quot;author&quot;:[{&quot;family&quot;:&quot;Litsardopoulos&quot;,&quot;given&quot;:&quot;Nicholas&quot;,&quot;parse-names&quot;:false,&quot;dropping-particle&quot;:&quot;&quot;,&quot;non-dropping-particle&quot;:&quot;&quot;},{&quot;family&quot;:&quot;Saridakis&quot;,&quot;given&quot;:&quot;George&quot;,&quot;parse-names&quot;:false,&quot;dropping-particle&quot;:&quot;&quot;,&quot;non-dropping-particle&quot;:&quot;&quot;},{&quot;family&quot;:&quot;Georgellis&quot;,&quot;given&quot;:&quot;Yannis&quot;,&quot;parse-names&quot;:false,&quot;dropping-particle&quot;:&quot;&quot;,&quot;non-dropping-particle&quot;:&quot;&quot;},{&quot;family&quot;:&quot;Hand&quot;,&quot;given&quot;:&quot;Chris&quot;,&quot;parse-names&quot;:false,&quot;dropping-particle&quot;:&quot;&quot;,&quot;non-dropping-particle&quot;:&quot;&quot;}],&quot;container-title&quot;:&quot;Economic and Industrial Democracy&quot;,&quot;DOI&quot;:&quot;10.1177/0143831X221086017&quot;,&quot;ISSN&quot;:&quot;14617099&quot;,&quot;issued&quot;:{&quot;date-parts&quot;:[[2023,5,1]]},&quot;page&quot;:&quot;454-480&quot;,&quot;abstract&quot;:&quot;The notion that self-employed individuals are more satisfied with their jobs than wage-employees has found broad empirical support. Previous research exploring the well-being effects of self-employment typically relies on direct cross-sectional comparisons between wage-employees and self-employed or on longitudinal investigations of transitions in or out of self-employment. In this study, the authors use individuals’ employment status histories in British longitudinal data to examine how accumulated self-employment experience affects job satisfaction, satisfaction with leisure and satisfaction with income. The study finds that those with past work experience only as self-employed report higher levels of job satisfaction than those with experience only as wage-employees. However, individuals with mixed work experience profiles are the most satisfied. This suggests a non-monotonic relationship between self-employment and job satisfaction. Patterns of self-employment experience and other satisfaction domains, such as satisfaction with income or leisure, are more nuanced, differing across gender lines.&quot;,&quot;publisher&quot;:&quot;SAGE Publications Ltd&quot;,&quot;issue&quot;:&quot;2&quot;,&quot;volume&quot;:&quot;44&quot;,&quot;container-title-short&quot;:&quot;&quot;},&quot;isTemporary&quot;:false}]},{&quot;citationID&quot;:&quot;MENDELEY_CITATION_da8ffcf4-e63d-4ee6-98ac-d35b21a9f8a9&quot;,&quot;properties&quot;:{&quot;noteIndex&quot;:0},&quot;isEdited&quot;:false,&quot;manualOverride&quot;:{&quot;isManuallyOverridden&quot;:false,&quot;citeprocText&quot;:&quot;(Binder, 2024)&quot;,&quot;manualOverrideText&quot;:&quot;&quot;},&quot;citationTag&quot;:&quot;MENDELEY_CITATION_v3_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&quot;,&quot;citationItems&quot;:[{&quot;id&quot;:&quot;976f2d86-c369-374e-813d-fcb13dbb5cc0&quot;,&quot;itemData&quot;:{&quot;type&quot;:&quot;article-journal&quot;,&quot;id&quot;:&quot;976f2d86-c369-374e-813d-fcb13dbb5cc0&quot;,&quot;title&quot;:&quot;Entrepreneurial worries: Self-employment and potential loss of well-being&quot;,&quot;author&quot;:[{&quot;family&quot;:&quot;Binder&quot;,&quot;given&quot;:&quot;Martin&quot;,&quot;parse-names&quot;:false,&quot;dropping-particle&quot;:&quot;&quot;,&quot;non-dropping-particle&quot;:&quot;&quot;}],&quot;container-title&quot;:&quot;Journal of Economic Psychology&quot;,&quot;container-title-short&quot;:&quot;J Econ Psychol&quot;,&quot;DOI&quot;:&quot;10.1016/j.joep.2024.102773&quot;,&quot;ISSN&quot;:&quot;01674870&quot;,&quot;issued&quot;:{&quot;date-parts&quot;:[[2024,12,1]]},&quot;abstract&quot;:&quot;The relationship between self-employment and life satisfaction has been shown to be heterogeneous in the literature. This paper analyzes a channel through which lower well-being can come about for the self-employed, namely, their worries about their business (“entrepreneurial worries”). Using a two-way fixed effects estimator on German panel data (1984–2020), I find no overall effect of becoming self-employed on life satisfaction, and heterogeneity analysis shows that only those self-employed individuals who change from unemployment to self-employment report higher life satisfaction. Mediation analysis reveals that worries about one's financial situation (and, to some extent, job security) mediate the relationship between self-employment and life satisfaction. Life satisfaction decreases as self-employed individuals worry more about their financial situation as a result of becoming self-employed. Only if one does not worry about one's financial situation at all does self-employment contribute positively to life satisfaction.&quot;,&quot;publisher&quot;:&quot;Elsevier B.V.&quot;,&quot;volume&quot;:&quot;105&quot;},&quot;isTemporary&quot;:false}]},{&quot;citationID&quot;:&quot;MENDELEY_CITATION_e81b25f2-ea13-4fd2-889e-427c7385217b&quot;,&quot;properties&quot;:{&quot;noteIndex&quot;:0},&quot;isEdited&quot;:false,&quot;manualOverride&quot;:{&quot;isManuallyOverridden&quot;:false,&quot;citeprocText&quot;:&quot;(Abbott e Tsay, 2000)&quot;,&quot;manualOverrideText&quot;:&quot;&quot;},&quot;citationTag&quot;:&quot;MENDELEY_CITATION_v3_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&quot;,&quot;citationItems&quot;:[{&quot;id&quot;:&quot;2f7492ea-05b2-306d-9462-9292148aa387&quot;,&quot;itemData&quot;:{&quot;type&quot;:&quot;article-journal&quot;,&quot;id&quot;:&quot;2f7492ea-05b2-306d-9462-9292148aa387&quot;,&quot;title&quot;:&quot;Sequence analysis and optimal matching methods in sociology: Review and prospect&quot;,&quot;author&quot;:[{&quot;family&quot;:&quot;Abbott&quot;,&quot;given&quot;:&quot;Andrew&quot;,&quot;parse-names&quot;:false,&quot;dropping-particle&quot;:&quot;&quot;,&quot;non-dropping-particle&quot;:&quot;&quot;},{&quot;family&quot;:&quot;Tsay&quot;,&quot;given&quot;:&quot;Angela&quot;,&quot;parse-names&quot;:false,&quot;dropping-particle&quot;:&quot;&quot;,&quot;non-dropping-particle&quot;:&quot;&quot;}],&quot;container-title&quot;:&quot;Sociological Methods &amp; Research&quot;,&quot;container-title-short&quot;:&quot;Sociol Methods Res&quot;,&quot;issued&quot;:{&quot;date-parts&quot;:[[2000]]},&quot;issue&quot;:&quot;1&quot;,&quot;volume&quot;:&quot;29&quot;},&quot;isTemporary&quot;:false}]},{&quot;citationID&quot;:&quot;MENDELEY_CITATION_b89b0922-1e70-42d6-8445-0372686fe77f&quot;,&quot;properties&quot;:{&quot;noteIndex&quot;:0},&quot;isEdited&quot;:false,&quot;manualOverride&quot;:{&quot;isManuallyOverridden&quot;:false,&quot;citeprocText&quot;:&quot;(Liao &lt;i&gt;et al.&lt;/i&gt;, 2022)&quot;,&quot;manualOverrideText&quot;:&quot;&quot;},&quot;citationTag&quot;:&quot;MENDELEY_CITATION_v3_eyJjaXRhdGlvbklEIjoiTUVOREVMRVlfQ0lUQVRJT05fYjg5YjA5MjItMWU3MC00MmQ2LTg0NDUtMDM3MjY4NmZlNzdm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X1dfQ==&quot;,&quot;citationItems&quot;:[{&quot;id&quot;:&quot;9cf66583-8a04-33bf-bf63-031a0dc9e200&quot;,&quot;itemData&quot;:{&quot;type&quot;:&quot;article-journal&quot;,&quot;id&quot;:&quot;9cf66583-8a04-33bf-bf63-031a0dc9e200&quot;,&quot;title&quot;:&quot;Sequence analysis: Its past, present, and future&quot;,&quot;author&quot;:[{&quot;family&quot;:&quot;Liao&quot;,&quot;given&quot;:&quot;Tim F.&quot;,&quot;parse-names&quot;:false,&quot;dropping-particle&quot;:&quot;&quot;,&quot;non-dropping-particle&quot;:&quot;&quot;},{&quot;family&quot;:&quot;Bolano&quot;,&quot;given&quot;:&quot;Danilo&quot;,&quot;parse-names&quot;:false,&quot;dropping-particle&quot;:&quot;&quot;,&quot;non-dropping-particle&quot;:&quot;&quot;},{&quot;family&quot;:&quot;Brzinsky-Fay&quot;,&quot;given&quot;:&quot;Christian&quot;,&quot;parse-names&quot;:false,&quot;dropping-particle&quot;:&quot;&quot;,&quot;non-dropping-particle&quot;:&quot;&quot;},{&quot;family&quot;:&quot;Cornwell&quot;,&quot;given&quot;:&quot;Benjamin&quot;,&quot;parse-names&quot;:false,&quot;dropping-particle&quot;:&quot;&quot;,&quot;non-dropping-particle&quot;:&quot;&quot;},{&quot;family&quot;:&quot;Fasang&quot;,&quot;given&quot;:&quot;Anette Eva&quot;,&quot;parse-names&quot;:false,&quot;dropping-particle&quot;:&quot;&quot;,&quot;non-dropping-particle&quot;:&quot;&quot;},{&quot;family&quot;:&quot;Helske&quot;,&quot;given&quot;:&quot;Satu&quot;,&quot;parse-names&quot;:false,&quot;dropping-particle&quot;:&quot;&quot;,&quot;non-dropping-particle&quot;:&quot;&quot;},{&quot;family&quot;:&quot;Piccarreta&quot;,&quot;given&quot;:&quot;Raffaella&quot;,&quot;parse-names&quot;:false,&quot;dropping-particle&quot;:&quot;&quot;,&quot;non-dropping-particle&quot;:&quot;&quot;},{&quot;family&quot;:&quot;Raab&quot;,&quot;given&quot;:&quot;Marcel&quot;,&quot;parse-names&quot;:false,&quot;dropping-particle&quot;:&quot;&quot;,&quot;non-dropping-particle&quot;:&quot;&quot;},{&quot;family&quot;:&quot;Ritschard&quot;,&quot;given&quot;:&quot;Gilbert&quot;,&quot;parse-names&quot;:false,&quot;dropping-particle&quot;:&quot;&quot;,&quot;non-dropping-particle&quot;:&quot;&quot;},{&quot;family&quot;:&quot;Struffolino&quot;,&quot;given&quot;:&quot;Emanuela&quot;,&quot;parse-names&quot;:false,&quot;dropping-particle&quot;:&quot;&quot;,&quot;non-dropping-particle&quot;:&quot;&quot;},{&quot;family&quot;:&quot;Studer&quot;,&quot;given&quot;:&quot;Matthias&quot;,&quot;parse-names&quot;:false,&quot;dropping-particle&quot;:&quot;&quot;,&quot;non-dropping-particle&quot;:&quot;&quot;}],&quot;container-title&quot;:&quot;Social Science Research&quot;,&quot;container-title-short&quot;:&quot;Soc Sci Res&quot;,&quot;DOI&quot;:&quot;10.1016/j.ssresearch.2022.102772&quot;,&quot;ISSN&quot;:&quot;0049089X&quot;,&quot;PMID&quot;:&quot;36058612&quot;,&quot;issued&quot;:{&quot;date-parts&quot;:[[2022,9,1]]},&quot;abstract&quot;:&quot;This article marks the occasion of Social Science Research's 50th anniversary by reflecting on the progress of sequence analysis (SA) since its introduction into the social sciences four decades ago, with focuses on the developments of SA thus far in the social sciences and on its potential future directions. The application of SA in the social sciences, especially in life course research, has mushroomed in the last decade and a half. Using a life course analogy, we examined the birth of SA in the social sciences and its childhood (the first wave), its adolescence and young adulthood (the second wave), and its future mature adulthood in the paper. The paper provides a summary of (1) the important SA research and the historical contexts in which SA was developed by Andrew Abbott, (2) a thorough review of the many methodological developments in visualization, complexity measures, dissimilarity measures, group analysis of dissimilarities, cluster analysis of dissimilarities, multidomain/multichannel SA, dyadic/polyadic SA, Markov chain SA, sequence life course analysis, sequence network analysis, SA in other social science research, and software for SA, and (3) reflections on some future directions of SA including how SA can benefit and inform theory-making in the social sciences, the methods currently being developed, and some remaining challenges facing SA for which we do not yet have any solutions. It is our hope that the reader will take up the challenges and help us improve and grow SA into maturity.&quot;,&quot;publisher&quot;:&quot;Academic Press Inc.&quot;,&quot;volume&quot;:&quot;107&quot;},&quot;isTemporary&quot;:false}]},{&quot;citationID&quot;:&quot;MENDELEY_CITATION_fb68b934-5f24-4d32-9188-b5773c6f95b4&quot;,&quot;properties&quot;:{&quot;noteIndex&quot;:0},&quot;isEdited&quot;:false,&quot;manualOverride&quot;:{&quot;isManuallyOverridden&quot;:false,&quot;citeprocText&quot;:&quot;(Liao &lt;i&gt;et al.&lt;/i&gt;, 2022)&quot;,&quot;manualOverrideText&quot;:&quot;&quot;},&quot;citationTag&quot;:&quot;MENDELEY_CITATION_v3_eyJjaXRhdGlvbklEIjoiTUVOREVMRVlfQ0lUQVRJT05fZmI2OGI5MzQtNWYyNC00ZDMyLTkxODgtYjU3NzNjNmY5NWI0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Swic3VwcHJlc3MtYXV0aG9yIjpmYWxzZSwiY29tcG9zaXRlIjpmYWxzZSwiYXV0aG9yLW9ubHkiOmZhbHNlfV19&quot;,&quot;citationItems&quot;:[{&quot;id&quot;:&quot;9cf66583-8a04-33bf-bf63-031a0dc9e200&quot;,&quot;itemData&quot;:{&quot;type&quot;:&quot;article-journal&quot;,&quot;id&quot;:&quot;9cf66583-8a04-33bf-bf63-031a0dc9e200&quot;,&quot;title&quot;:&quot;Sequence analysis: Its past, present, and future&quot;,&quot;author&quot;:[{&quot;family&quot;:&quot;Liao&quot;,&quot;given&quot;:&quot;Tim F.&quot;,&quot;parse-names&quot;:false,&quot;dropping-particle&quot;:&quot;&quot;,&quot;non-dropping-particle&quot;:&quot;&quot;},{&quot;family&quot;:&quot;Bolano&quot;,&quot;given&quot;:&quot;Danilo&quot;,&quot;parse-names&quot;:false,&quot;dropping-particle&quot;:&quot;&quot;,&quot;non-dropping-particle&quot;:&quot;&quot;},{&quot;family&quot;:&quot;Brzinsky-Fay&quot;,&quot;given&quot;:&quot;Christian&quot;,&quot;parse-names&quot;:false,&quot;dropping-particle&quot;:&quot;&quot;,&quot;non-dropping-particle&quot;:&quot;&quot;},{&quot;family&quot;:&quot;Cornwell&quot;,&quot;given&quot;:&quot;Benjamin&quot;,&quot;parse-names&quot;:false,&quot;dropping-particle&quot;:&quot;&quot;,&quot;non-dropping-particle&quot;:&quot;&quot;},{&quot;family&quot;:&quot;Fasang&quot;,&quot;given&quot;:&quot;Anette Eva&quot;,&quot;parse-names&quot;:false,&quot;dropping-particle&quot;:&quot;&quot;,&quot;non-dropping-particle&quot;:&quot;&quot;},{&quot;family&quot;:&quot;Helske&quot;,&quot;given&quot;:&quot;Satu&quot;,&quot;parse-names&quot;:false,&quot;dropping-particle&quot;:&quot;&quot;,&quot;non-dropping-particle&quot;:&quot;&quot;},{&quot;family&quot;:&quot;Piccarreta&quot;,&quot;given&quot;:&quot;Raffaella&quot;,&quot;parse-names&quot;:false,&quot;dropping-particle&quot;:&quot;&quot;,&quot;non-dropping-particle&quot;:&quot;&quot;},{&quot;family&quot;:&quot;Raab&quot;,&quot;given&quot;:&quot;Marcel&quot;,&quot;parse-names&quot;:false,&quot;dropping-particle&quot;:&quot;&quot;,&quot;non-dropping-particle&quot;:&quot;&quot;},{&quot;family&quot;:&quot;Ritschard&quot;,&quot;given&quot;:&quot;Gilbert&quot;,&quot;parse-names&quot;:false,&quot;dropping-particle&quot;:&quot;&quot;,&quot;non-dropping-particle&quot;:&quot;&quot;},{&quot;family&quot;:&quot;Struffolino&quot;,&quot;given&quot;:&quot;Emanuela&quot;,&quot;parse-names&quot;:false,&quot;dropping-particle&quot;:&quot;&quot;,&quot;non-dropping-particle&quot;:&quot;&quot;},{&quot;family&quot;:&quot;Studer&quot;,&quot;given&quot;:&quot;Matthias&quot;,&quot;parse-names&quot;:false,&quot;dropping-particle&quot;:&quot;&quot;,&quot;non-dropping-particle&quot;:&quot;&quot;}],&quot;container-title&quot;:&quot;Social Science Research&quot;,&quot;container-title-short&quot;:&quot;Soc Sci Res&quot;,&quot;DOI&quot;:&quot;10.1016/j.ssresearch.2022.102772&quot;,&quot;ISSN&quot;:&quot;0049089X&quot;,&quot;PMID&quot;:&quot;36058612&quot;,&quot;issued&quot;:{&quot;date-parts&quot;:[[2022,9,1]]},&quot;abstract&quot;:&quot;This article marks the occasion of Social Science Research's 50th anniversary by reflecting on the progress of sequence analysis (SA) since its introduction into the social sciences four decades ago, with focuses on the developments of SA thus far in the social sciences and on its potential future directions. The application of SA in the social sciences, especially in life course research, has mushroomed in the last decade and a half. Using a life course analogy, we examined the birth of SA in the social sciences and its childhood (the first wave), its adolescence and young adulthood (the second wave), and its future mature adulthood in the paper. The paper provides a summary of (1) the important SA research and the historical contexts in which SA was developed by Andrew Abbott, (2) a thorough review of the many methodological developments in visualization, complexity measures, dissimilarity measures, group analysis of dissimilarities, cluster analysis of dissimilarities, multidomain/multichannel SA, dyadic/polyadic SA, Markov chain SA, sequence life course analysis, sequence network analysis, SA in other social science research, and software for SA, and (3) reflections on some future directions of SA including how SA can benefit and inform theory-making in the social sciences, the methods currently being developed, and some remaining challenges facing SA for which we do not yet have any solutions. It is our hope that the reader will take up the challenges and help us improve and grow SA into maturity.&quot;,&quot;publisher&quot;:&quot;Academic Press Inc.&quot;,&quot;volume&quot;:&quot;107&quot;},&quot;isTemporary&quot;:false,&quot;suppress-author&quot;:false,&quot;composite&quot;:false,&quot;author-only&quot;:false}]}]"/>
    <we:property name="MENDELEY_CITATIONS_LOCALE_CODE" value="&quot;pt-BR&quot;"/>
    <we:property name="MENDELEY_CITATIONS_STYLE" value="{&quot;id&quot;:&quot;https://www.zotero.org/styles/associacao-brasileira-de-normas-tecnicas-ipea&quot;,&quot;title&quot;:&quot;Instituto de Pesquisa Econômica Aplicada - ABNT (Português - Brasil)&quot;,&quot;format&quot;:&quot;author-date&quot;,&quot;defaultLocale&quot;:&quot;pt-BR&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BE57A-EC11-43CB-A114-98A4325AF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11</Pages>
  <Words>3468</Words>
  <Characters>18730</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Alef Santos</dc:creator>
  <cp:keywords/>
  <dc:description/>
  <cp:lastModifiedBy>Alef Santos</cp:lastModifiedBy>
  <cp:revision>171</cp:revision>
  <dcterms:created xsi:type="dcterms:W3CDTF">2025-09-01T16:21:00Z</dcterms:created>
  <dcterms:modified xsi:type="dcterms:W3CDTF">2025-09-04T20:58:00Z</dcterms:modified>
</cp:coreProperties>
</file>